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72D5D4" w14:textId="77777777" w:rsidR="007233FF" w:rsidRPr="00792D66" w:rsidRDefault="007233FF" w:rsidP="00792D66">
      <w:pPr>
        <w:pStyle w:val="ChapterStart"/>
      </w:pPr>
      <w:r w:rsidRPr="00792D66">
        <w:rPr>
          <w:rStyle w:val="title2"/>
        </w:rPr>
        <w:t>Chapter 13</w:t>
      </w:r>
    </w:p>
    <w:p w14:paraId="478218E1" w14:textId="77777777" w:rsidR="00084A24" w:rsidRPr="007233FF" w:rsidRDefault="00B052DF" w:rsidP="00792D66">
      <w:pPr>
        <w:pStyle w:val="ChapterTitle"/>
        <w:rPr>
          <w:rFonts w:eastAsia="Microsoft YaHei"/>
        </w:rPr>
      </w:pPr>
      <w:bookmarkStart w:id="0" w:name="functional-language-features-in-rust:-it"/>
      <w:bookmarkEnd w:id="0"/>
      <w:r>
        <w:rPr>
          <w:rFonts w:eastAsia="Microsoft YaHei" w:hint="eastAsia"/>
        </w:rPr>
        <w:t>Functional Language features in Rust: Iterators and Closures</w:t>
      </w:r>
    </w:p>
    <w:p w14:paraId="65015B09" w14:textId="776D362C" w:rsidR="00084A24" w:rsidRDefault="00B052DF" w:rsidP="007233FF">
      <w:pPr>
        <w:pStyle w:val="BodyFirst"/>
        <w:rPr>
          <w:rFonts w:eastAsia="Microsoft YaHei"/>
        </w:rPr>
      </w:pPr>
      <w:r w:rsidRPr="007233FF">
        <w:rPr>
          <w:rFonts w:eastAsia="Microsoft YaHei" w:hint="eastAsia"/>
        </w:rPr>
        <w:t>Rust</w:t>
      </w:r>
      <w:r w:rsidR="007233FF" w:rsidRPr="007233FF">
        <w:rPr>
          <w:rFonts w:eastAsia="Microsoft YaHei"/>
        </w:rPr>
        <w:t>’</w:t>
      </w:r>
      <w:r w:rsidRPr="007233FF">
        <w:rPr>
          <w:rFonts w:eastAsia="Microsoft YaHei" w:hint="eastAsia"/>
        </w:rPr>
        <w:t>s design has taken inspiration from a lot of existing languages and</w:t>
      </w:r>
      <w:r w:rsidR="007233FF" w:rsidRPr="007233FF">
        <w:rPr>
          <w:rFonts w:eastAsia="Microsoft YaHei" w:hint="eastAsia"/>
        </w:rPr>
        <w:t xml:space="preserve"> </w:t>
      </w:r>
      <w:r w:rsidRPr="007233FF">
        <w:rPr>
          <w:rFonts w:eastAsia="Microsoft YaHei" w:hint="eastAsia"/>
        </w:rPr>
        <w:t xml:space="preserve">techniques, and one significant influence is </w:t>
      </w:r>
      <w:r w:rsidRPr="00484D42">
        <w:rPr>
          <w:rStyle w:val="EmphasisItalic"/>
          <w:rFonts w:eastAsia="Microsoft YaHei"/>
          <w:rPrChange w:id="1" w:author="Carol Nichols" w:date="2017-10-05T15:19:00Z">
            <w:rPr>
              <w:rStyle w:val="Literal"/>
              <w:rFonts w:eastAsia="Microsoft YaHei"/>
            </w:rPr>
          </w:rPrChange>
        </w:rPr>
        <w:t>functional programming</w:t>
      </w:r>
      <w:r>
        <w:rPr>
          <w:rFonts w:eastAsia="Microsoft YaHei" w:hint="eastAsia"/>
        </w:rPr>
        <w:t>.</w:t>
      </w:r>
      <w:r w:rsidR="007233FF">
        <w:rPr>
          <w:rFonts w:eastAsia="Microsoft YaHei" w:hint="eastAsia"/>
        </w:rPr>
        <w:t xml:space="preserve"> </w:t>
      </w:r>
      <w:commentRangeStart w:id="2"/>
      <w:commentRangeStart w:id="3"/>
      <w:commentRangeStart w:id="4"/>
      <w:commentRangeStart w:id="5"/>
      <w:r>
        <w:rPr>
          <w:rFonts w:eastAsia="Microsoft YaHei" w:hint="eastAsia"/>
        </w:rPr>
        <w:t>Programming in a functional style often includes using functions as values</w:t>
      </w:r>
      <w:ins w:id="6" w:author="Carol Nichols" w:date="2017-10-05T16:18:00Z">
        <w:r w:rsidR="005432F2">
          <w:rPr>
            <w:rFonts w:eastAsia="Microsoft YaHei"/>
          </w:rPr>
          <w:t>, by passing them</w:t>
        </w:r>
      </w:ins>
      <w:r>
        <w:rPr>
          <w:rFonts w:eastAsia="Microsoft YaHei" w:hint="eastAsia"/>
        </w:rPr>
        <w:t xml:space="preserve"> in</w:t>
      </w:r>
      <w:r w:rsidR="007233FF">
        <w:rPr>
          <w:rFonts w:eastAsia="Microsoft YaHei" w:hint="eastAsia"/>
        </w:rPr>
        <w:t xml:space="preserve"> </w:t>
      </w:r>
      <w:r>
        <w:rPr>
          <w:rFonts w:eastAsia="Microsoft YaHei" w:hint="eastAsia"/>
        </w:rPr>
        <w:t>arguments</w:t>
      </w:r>
      <w:ins w:id="7" w:author="Carol Nichols" w:date="2017-10-05T16:18:00Z">
        <w:r w:rsidR="005432F2">
          <w:rPr>
            <w:rFonts w:eastAsia="Microsoft YaHei"/>
          </w:rPr>
          <w:t>,</w:t>
        </w:r>
      </w:ins>
      <w:del w:id="8" w:author="Carol Nichols" w:date="2017-10-05T16:18:00Z">
        <w:r w:rsidDel="005432F2">
          <w:rPr>
            <w:rFonts w:eastAsia="Microsoft YaHei" w:hint="eastAsia"/>
          </w:rPr>
          <w:delText xml:space="preserve"> or</w:delText>
        </w:r>
      </w:del>
      <w:r>
        <w:rPr>
          <w:rFonts w:eastAsia="Microsoft YaHei" w:hint="eastAsia"/>
        </w:rPr>
        <w:t xml:space="preserve"> return</w:t>
      </w:r>
      <w:ins w:id="9" w:author="Carol Nichols" w:date="2017-10-05T16:19:00Z">
        <w:r w:rsidR="005432F2">
          <w:rPr>
            <w:rFonts w:eastAsia="Microsoft YaHei"/>
          </w:rPr>
          <w:t>ing them</w:t>
        </w:r>
      </w:ins>
      <w:del w:id="10" w:author="Carol Nichols" w:date="2017-10-05T16:19:00Z">
        <w:r w:rsidDel="005432F2">
          <w:rPr>
            <w:rFonts w:eastAsia="Microsoft YaHei" w:hint="eastAsia"/>
          </w:rPr>
          <w:delText xml:space="preserve"> values of</w:delText>
        </w:r>
      </w:del>
      <w:ins w:id="11" w:author="Carol Nichols" w:date="2017-10-05T16:19:00Z">
        <w:r w:rsidR="005432F2">
          <w:rPr>
            <w:rFonts w:eastAsia="Microsoft YaHei"/>
          </w:rPr>
          <w:t xml:space="preserve"> from</w:t>
        </w:r>
      </w:ins>
      <w:r>
        <w:rPr>
          <w:rFonts w:eastAsia="Microsoft YaHei" w:hint="eastAsia"/>
        </w:rPr>
        <w:t xml:space="preserve"> other functions, assigning </w:t>
      </w:r>
      <w:del w:id="12" w:author="Carol Nichols" w:date="2017-10-05T16:19:00Z">
        <w:r w:rsidDel="005432F2">
          <w:rPr>
            <w:rFonts w:eastAsia="Microsoft YaHei" w:hint="eastAsia"/>
          </w:rPr>
          <w:delText xml:space="preserve">functions </w:delText>
        </w:r>
      </w:del>
      <w:ins w:id="13" w:author="Carol Nichols" w:date="2017-10-05T16:19:00Z">
        <w:r w:rsidR="005432F2">
          <w:rPr>
            <w:rFonts w:eastAsia="Microsoft YaHei"/>
          </w:rPr>
          <w:t>them</w:t>
        </w:r>
        <w:r w:rsidR="005432F2">
          <w:rPr>
            <w:rFonts w:eastAsia="Microsoft YaHei" w:hint="eastAsia"/>
          </w:rPr>
          <w:t xml:space="preserve"> </w:t>
        </w:r>
      </w:ins>
      <w:r>
        <w:rPr>
          <w:rFonts w:eastAsia="Microsoft YaHei" w:hint="eastAsia"/>
        </w:rPr>
        <w:t>to variables</w:t>
      </w:r>
      <w:r w:rsidR="007233FF">
        <w:rPr>
          <w:rFonts w:eastAsia="Microsoft YaHei" w:hint="eastAsia"/>
        </w:rPr>
        <w:t xml:space="preserve"> </w:t>
      </w:r>
      <w:r>
        <w:rPr>
          <w:rFonts w:eastAsia="Microsoft YaHei" w:hint="eastAsia"/>
        </w:rPr>
        <w:t xml:space="preserve">for later execution, and so forth. </w:t>
      </w:r>
      <w:commentRangeEnd w:id="2"/>
      <w:r w:rsidR="00494902">
        <w:rPr>
          <w:rStyle w:val="CommentReference"/>
        </w:rPr>
        <w:commentReference w:id="2"/>
      </w:r>
      <w:commentRangeEnd w:id="3"/>
      <w:r w:rsidR="00DA0E0A">
        <w:rPr>
          <w:rStyle w:val="CommentReference"/>
        </w:rPr>
        <w:commentReference w:id="3"/>
      </w:r>
      <w:commentRangeEnd w:id="4"/>
      <w:r w:rsidR="00BB2DAB">
        <w:rPr>
          <w:rStyle w:val="CommentReference"/>
        </w:rPr>
        <w:commentReference w:id="4"/>
      </w:r>
      <w:commentRangeEnd w:id="5"/>
      <w:r w:rsidR="00955AB3">
        <w:rPr>
          <w:rStyle w:val="CommentReference"/>
        </w:rPr>
        <w:commentReference w:id="5"/>
      </w:r>
      <w:r>
        <w:rPr>
          <w:rFonts w:eastAsia="Microsoft YaHei" w:hint="eastAsia"/>
        </w:rPr>
        <w:t>We won</w:t>
      </w:r>
      <w:r w:rsidR="007233FF">
        <w:rPr>
          <w:rFonts w:eastAsia="Microsoft YaHei"/>
        </w:rPr>
        <w:t>’</w:t>
      </w:r>
      <w:r>
        <w:rPr>
          <w:rFonts w:eastAsia="Microsoft YaHei" w:hint="eastAsia"/>
        </w:rPr>
        <w:t>t debate here the issue of what,</w:t>
      </w:r>
      <w:r w:rsidR="007233FF">
        <w:rPr>
          <w:rFonts w:eastAsia="Microsoft YaHei" w:hint="eastAsia"/>
        </w:rPr>
        <w:t xml:space="preserve"> </w:t>
      </w:r>
      <w:r>
        <w:rPr>
          <w:rFonts w:eastAsia="Microsoft YaHei" w:hint="eastAsia"/>
        </w:rPr>
        <w:t>exactly, functional programming is or is not, but will instead show off some</w:t>
      </w:r>
      <w:r w:rsidR="007233FF">
        <w:rPr>
          <w:rFonts w:eastAsia="Microsoft YaHei" w:hint="eastAsia"/>
        </w:rPr>
        <w:t xml:space="preserve"> </w:t>
      </w:r>
      <w:r>
        <w:rPr>
          <w:rFonts w:eastAsia="Microsoft YaHei" w:hint="eastAsia"/>
        </w:rPr>
        <w:t>features of Rust that are similar to features in many languages often referred</w:t>
      </w:r>
      <w:r w:rsidR="007233FF">
        <w:rPr>
          <w:rFonts w:eastAsia="Microsoft YaHei" w:hint="eastAsia"/>
        </w:rPr>
        <w:t xml:space="preserve"> </w:t>
      </w:r>
      <w:r>
        <w:rPr>
          <w:rFonts w:eastAsia="Microsoft YaHei" w:hint="eastAsia"/>
        </w:rPr>
        <w:t>to as functional.</w:t>
      </w:r>
    </w:p>
    <w:p w14:paraId="000E464F" w14:textId="77777777" w:rsidR="00084A24" w:rsidRDefault="00B052DF" w:rsidP="007233FF">
      <w:pPr>
        <w:pStyle w:val="Body"/>
        <w:rPr>
          <w:rFonts w:eastAsia="Microsoft YaHei"/>
        </w:rPr>
      </w:pPr>
      <w:r>
        <w:rPr>
          <w:rFonts w:eastAsia="Microsoft YaHei" w:hint="eastAsia"/>
        </w:rPr>
        <w:t>More specifically, we</w:t>
      </w:r>
      <w:r w:rsidR="007233FF">
        <w:rPr>
          <w:rFonts w:eastAsia="Microsoft YaHei"/>
        </w:rPr>
        <w:t>’</w:t>
      </w:r>
      <w:r>
        <w:rPr>
          <w:rFonts w:eastAsia="Microsoft YaHei" w:hint="eastAsia"/>
        </w:rPr>
        <w:t>re going to cover:</w:t>
      </w:r>
    </w:p>
    <w:p w14:paraId="3EABF69A" w14:textId="77777777" w:rsidR="00084A24" w:rsidRDefault="00B052DF" w:rsidP="007233FF">
      <w:pPr>
        <w:pStyle w:val="BulletA"/>
        <w:rPr>
          <w:rFonts w:eastAsia="Microsoft YaHei"/>
        </w:rPr>
      </w:pPr>
      <w:r w:rsidRPr="00484D42">
        <w:rPr>
          <w:rStyle w:val="EmphasisItalic"/>
          <w:rFonts w:eastAsia="Microsoft YaHei"/>
          <w:rPrChange w:id="14" w:author="Carol Nichols" w:date="2017-10-05T15:19:00Z">
            <w:rPr>
              <w:rStyle w:val="Literal"/>
              <w:rFonts w:eastAsia="Microsoft YaHei"/>
            </w:rPr>
          </w:rPrChange>
        </w:rPr>
        <w:t>Closures</w:t>
      </w:r>
      <w:r>
        <w:rPr>
          <w:rFonts w:eastAsia="Microsoft YaHei" w:hint="eastAsia"/>
        </w:rPr>
        <w:t>: a function-like construct you can store in a variable.</w:t>
      </w:r>
    </w:p>
    <w:p w14:paraId="66204ABC" w14:textId="77777777" w:rsidR="00084A24" w:rsidRDefault="00B052DF" w:rsidP="007233FF">
      <w:pPr>
        <w:pStyle w:val="BulletB"/>
        <w:rPr>
          <w:rFonts w:eastAsia="Microsoft YaHei"/>
        </w:rPr>
      </w:pPr>
      <w:r w:rsidRPr="00484D42">
        <w:rPr>
          <w:rStyle w:val="EmphasisItalic"/>
          <w:rFonts w:eastAsia="Microsoft YaHei"/>
          <w:rPrChange w:id="15" w:author="Carol Nichols" w:date="2017-10-05T15:20:00Z">
            <w:rPr>
              <w:rStyle w:val="Literal"/>
              <w:rFonts w:eastAsia="Microsoft YaHei"/>
            </w:rPr>
          </w:rPrChange>
        </w:rPr>
        <w:t>Iterators</w:t>
      </w:r>
      <w:r>
        <w:rPr>
          <w:rFonts w:eastAsia="Microsoft YaHei" w:hint="eastAsia"/>
        </w:rPr>
        <w:t>: a way of processing a series of elements.</w:t>
      </w:r>
    </w:p>
    <w:p w14:paraId="7FDFFF23" w14:textId="77777777" w:rsidR="00084A24" w:rsidRDefault="00B052DF" w:rsidP="007233FF">
      <w:pPr>
        <w:pStyle w:val="BulletB"/>
        <w:rPr>
          <w:rFonts w:eastAsia="Microsoft YaHei"/>
        </w:rPr>
      </w:pPr>
      <w:r>
        <w:rPr>
          <w:rFonts w:eastAsia="Microsoft YaHei" w:hint="eastAsia"/>
        </w:rPr>
        <w:t>How to use these features to improve on the I/O project from Chapter 12.</w:t>
      </w:r>
    </w:p>
    <w:p w14:paraId="4F4BD0AF" w14:textId="77777777" w:rsidR="00084A24" w:rsidRDefault="00B052DF" w:rsidP="007233FF">
      <w:pPr>
        <w:pStyle w:val="BulletC"/>
        <w:rPr>
          <w:rFonts w:eastAsia="Microsoft YaHei"/>
        </w:rPr>
      </w:pPr>
      <w:r>
        <w:rPr>
          <w:rFonts w:eastAsia="Microsoft YaHei" w:hint="eastAsia"/>
        </w:rPr>
        <w:t>The performance of these features. Spoiler alert: they</w:t>
      </w:r>
      <w:r w:rsidR="007233FF">
        <w:rPr>
          <w:rFonts w:eastAsia="Microsoft YaHei"/>
        </w:rPr>
        <w:t>’</w:t>
      </w:r>
      <w:r>
        <w:rPr>
          <w:rFonts w:eastAsia="Microsoft YaHei" w:hint="eastAsia"/>
        </w:rPr>
        <w:t>re faster than you</w:t>
      </w:r>
      <w:r w:rsidR="007233FF">
        <w:rPr>
          <w:rFonts w:eastAsia="Microsoft YaHei" w:hint="eastAsia"/>
        </w:rPr>
        <w:t xml:space="preserve"> </w:t>
      </w:r>
      <w:r>
        <w:rPr>
          <w:rFonts w:eastAsia="Microsoft YaHei" w:hint="eastAsia"/>
        </w:rPr>
        <w:t>might think!</w:t>
      </w:r>
    </w:p>
    <w:p w14:paraId="2A91A3DD" w14:textId="77777777" w:rsidR="00084A24" w:rsidRDefault="00B052DF" w:rsidP="007233FF">
      <w:pPr>
        <w:pStyle w:val="Body"/>
        <w:rPr>
          <w:rFonts w:eastAsia="Microsoft YaHei"/>
        </w:rPr>
      </w:pPr>
      <w:r>
        <w:rPr>
          <w:rFonts w:eastAsia="Microsoft YaHei" w:hint="eastAsia"/>
        </w:rPr>
        <w:t>There are other Rust features influenced by the functional style, like pattern</w:t>
      </w:r>
      <w:r w:rsidR="007233FF">
        <w:rPr>
          <w:rFonts w:eastAsia="Microsoft YaHei" w:hint="eastAsia"/>
        </w:rPr>
        <w:t xml:space="preserve"> </w:t>
      </w:r>
      <w:r>
        <w:rPr>
          <w:rFonts w:eastAsia="Microsoft YaHei" w:hint="eastAsia"/>
        </w:rPr>
        <w:t>matching and enums, that we</w:t>
      </w:r>
      <w:r w:rsidR="007233FF">
        <w:rPr>
          <w:rFonts w:eastAsia="Microsoft YaHei"/>
        </w:rPr>
        <w:t>’</w:t>
      </w:r>
      <w:r>
        <w:rPr>
          <w:rFonts w:eastAsia="Microsoft YaHei" w:hint="eastAsia"/>
        </w:rPr>
        <w:t>ve covered in other chapters as well. Mastering</w:t>
      </w:r>
      <w:r w:rsidR="007233FF">
        <w:rPr>
          <w:rFonts w:eastAsia="Microsoft YaHei" w:hint="eastAsia"/>
        </w:rPr>
        <w:t xml:space="preserve"> </w:t>
      </w:r>
      <w:r>
        <w:rPr>
          <w:rFonts w:eastAsia="Microsoft YaHei" w:hint="eastAsia"/>
        </w:rPr>
        <w:t>closures and iterators is an important part of writing idiomatic, fast Rust</w:t>
      </w:r>
      <w:r w:rsidR="007233FF">
        <w:rPr>
          <w:rFonts w:eastAsia="Microsoft YaHei" w:hint="eastAsia"/>
        </w:rPr>
        <w:t xml:space="preserve"> </w:t>
      </w:r>
      <w:r>
        <w:rPr>
          <w:rFonts w:eastAsia="Microsoft YaHei" w:hint="eastAsia"/>
        </w:rPr>
        <w:t>code, so we</w:t>
      </w:r>
      <w:r w:rsidR="007233FF">
        <w:rPr>
          <w:rFonts w:eastAsia="Microsoft YaHei"/>
        </w:rPr>
        <w:t>’</w:t>
      </w:r>
      <w:r>
        <w:rPr>
          <w:rFonts w:eastAsia="Microsoft YaHei" w:hint="eastAsia"/>
        </w:rPr>
        <w:t>re devoting an entire chapter to them here.</w:t>
      </w:r>
    </w:p>
    <w:p w14:paraId="30482A68" w14:textId="77777777" w:rsidR="00084A24" w:rsidRPr="007233FF" w:rsidRDefault="00B052DF" w:rsidP="007233FF">
      <w:pPr>
        <w:pStyle w:val="HeadA"/>
        <w:rPr>
          <w:rFonts w:eastAsia="Microsoft YaHei"/>
        </w:rPr>
      </w:pPr>
      <w:bookmarkStart w:id="16" w:name="closures:-anonymous-functions-that-can-c"/>
      <w:bookmarkEnd w:id="16"/>
      <w:r>
        <w:rPr>
          <w:rFonts w:eastAsia="Microsoft YaHei" w:hint="eastAsia"/>
        </w:rPr>
        <w:t>Closures: Anonymous Functions that can Capture their Environment</w:t>
      </w:r>
    </w:p>
    <w:p w14:paraId="5B8F9871" w14:textId="77777777" w:rsidR="00084A24" w:rsidRDefault="00B052DF" w:rsidP="007233FF">
      <w:pPr>
        <w:pStyle w:val="BodyFirst"/>
        <w:rPr>
          <w:rFonts w:eastAsia="Microsoft YaHei"/>
        </w:rPr>
      </w:pPr>
      <w:r w:rsidRPr="007233FF">
        <w:rPr>
          <w:rFonts w:eastAsia="Microsoft YaHei" w:hint="eastAsia"/>
        </w:rPr>
        <w:t>Rust</w:t>
      </w:r>
      <w:r w:rsidR="007233FF" w:rsidRPr="007233FF">
        <w:rPr>
          <w:rFonts w:eastAsia="Microsoft YaHei"/>
        </w:rPr>
        <w:t>’</w:t>
      </w:r>
      <w:r w:rsidRPr="007233FF">
        <w:rPr>
          <w:rFonts w:eastAsia="Microsoft YaHei" w:hint="eastAsia"/>
        </w:rPr>
        <w:t xml:space="preserve">s </w:t>
      </w:r>
      <w:r w:rsidRPr="009D260E">
        <w:rPr>
          <w:rStyle w:val="EmphasisItalic"/>
          <w:rFonts w:eastAsia="Microsoft YaHei"/>
          <w:rPrChange w:id="17" w:author="Carol Nichols" w:date="2017-10-05T15:20:00Z">
            <w:rPr>
              <w:rStyle w:val="Literal"/>
              <w:rFonts w:eastAsia="Microsoft YaHei"/>
            </w:rPr>
          </w:rPrChange>
        </w:rPr>
        <w:t>closures</w:t>
      </w:r>
      <w:r>
        <w:rPr>
          <w:rFonts w:eastAsia="Microsoft YaHei" w:hint="eastAsia"/>
        </w:rPr>
        <w:t xml:space="preserve"> are anonymous functions </w:t>
      </w:r>
      <w:del w:id="18" w:author="Liz Chadwick" w:date="2017-09-21T12:06:00Z">
        <w:r w:rsidDel="00494902">
          <w:rPr>
            <w:rFonts w:eastAsia="Microsoft YaHei" w:hint="eastAsia"/>
          </w:rPr>
          <w:delText xml:space="preserve">that </w:delText>
        </w:r>
      </w:del>
      <w:r>
        <w:rPr>
          <w:rFonts w:eastAsia="Microsoft YaHei" w:hint="eastAsia"/>
        </w:rPr>
        <w:t>you can save in a variable or</w:t>
      </w:r>
      <w:r w:rsidR="007233FF">
        <w:rPr>
          <w:rFonts w:eastAsia="Microsoft YaHei" w:hint="eastAsia"/>
        </w:rPr>
        <w:t xml:space="preserve"> </w:t>
      </w:r>
      <w:r>
        <w:rPr>
          <w:rFonts w:eastAsia="Microsoft YaHei" w:hint="eastAsia"/>
        </w:rPr>
        <w:t>pass as arguments to other functions. You can create the closure in one place,</w:t>
      </w:r>
      <w:r w:rsidR="007233FF">
        <w:rPr>
          <w:rFonts w:eastAsia="Microsoft YaHei" w:hint="eastAsia"/>
        </w:rPr>
        <w:t xml:space="preserve"> </w:t>
      </w:r>
      <w:r>
        <w:rPr>
          <w:rFonts w:eastAsia="Microsoft YaHei" w:hint="eastAsia"/>
        </w:rPr>
        <w:t>and then call the closure to evaluate it in a different context. Unlike</w:t>
      </w:r>
      <w:r w:rsidR="007233FF">
        <w:rPr>
          <w:rFonts w:eastAsia="Microsoft YaHei" w:hint="eastAsia"/>
        </w:rPr>
        <w:t xml:space="preserve"> </w:t>
      </w:r>
      <w:r>
        <w:rPr>
          <w:rFonts w:eastAsia="Microsoft YaHei" w:hint="eastAsia"/>
        </w:rPr>
        <w:t xml:space="preserve">functions, closures are </w:t>
      </w:r>
      <w:del w:id="19" w:author="Liz Chadwick" w:date="2017-09-21T12:06:00Z">
        <w:r w:rsidDel="00494902">
          <w:rPr>
            <w:rFonts w:eastAsia="Microsoft YaHei" w:hint="eastAsia"/>
          </w:rPr>
          <w:delText xml:space="preserve">allowed </w:delText>
        </w:r>
      </w:del>
      <w:ins w:id="20" w:author="Liz Chadwick" w:date="2017-09-21T12:06:00Z">
        <w:r w:rsidR="00494902">
          <w:rPr>
            <w:rFonts w:eastAsia="Microsoft YaHei"/>
          </w:rPr>
          <w:t xml:space="preserve">able </w:t>
        </w:r>
      </w:ins>
      <w:r>
        <w:rPr>
          <w:rFonts w:eastAsia="Microsoft YaHei" w:hint="eastAsia"/>
        </w:rPr>
        <w:t>to capture values from the scope in which they</w:t>
      </w:r>
      <w:r w:rsidR="007233FF">
        <w:rPr>
          <w:rFonts w:eastAsia="Microsoft YaHei" w:hint="eastAsia"/>
        </w:rPr>
        <w:t xml:space="preserve"> </w:t>
      </w:r>
      <w:r>
        <w:rPr>
          <w:rFonts w:eastAsia="Microsoft YaHei" w:hint="eastAsia"/>
        </w:rPr>
        <w:t>are called. We</w:t>
      </w:r>
      <w:r w:rsidR="007233FF">
        <w:rPr>
          <w:rFonts w:eastAsia="Microsoft YaHei"/>
        </w:rPr>
        <w:t>’</w:t>
      </w:r>
      <w:r>
        <w:rPr>
          <w:rFonts w:eastAsia="Microsoft YaHei" w:hint="eastAsia"/>
        </w:rPr>
        <w:t>re going to demonstrate how these features of closures allow for</w:t>
      </w:r>
      <w:r w:rsidR="007233FF">
        <w:rPr>
          <w:rFonts w:eastAsia="Microsoft YaHei" w:hint="eastAsia"/>
        </w:rPr>
        <w:t xml:space="preserve"> </w:t>
      </w:r>
      <w:r>
        <w:rPr>
          <w:rFonts w:eastAsia="Microsoft YaHei" w:hint="eastAsia"/>
        </w:rPr>
        <w:t>code reuse and customization of behavior.</w:t>
      </w:r>
    </w:p>
    <w:p w14:paraId="2ED81DE3" w14:textId="77777777" w:rsidR="00084A24" w:rsidRPr="007233FF" w:rsidRDefault="00B052DF" w:rsidP="007233FF">
      <w:pPr>
        <w:pStyle w:val="HeadB"/>
        <w:rPr>
          <w:rFonts w:eastAsia="Microsoft YaHei"/>
        </w:rPr>
      </w:pPr>
      <w:bookmarkStart w:id="21" w:name="creating-an-abstraction-of-behavior-usin"/>
      <w:bookmarkEnd w:id="21"/>
      <w:r>
        <w:rPr>
          <w:rFonts w:eastAsia="Microsoft YaHei" w:hint="eastAsia"/>
        </w:rPr>
        <w:t>Creating an Abstraction of Behavior Using a Closure</w:t>
      </w:r>
    </w:p>
    <w:p w14:paraId="33FF6A74" w14:textId="77777777" w:rsidR="00084A24" w:rsidRDefault="00B052DF" w:rsidP="007233FF">
      <w:pPr>
        <w:pStyle w:val="BodyFirst"/>
        <w:rPr>
          <w:rFonts w:eastAsia="Microsoft YaHei"/>
        </w:rPr>
      </w:pPr>
      <w:r>
        <w:rPr>
          <w:rFonts w:eastAsia="Microsoft YaHei" w:hint="eastAsia"/>
        </w:rPr>
        <w:t>Let</w:t>
      </w:r>
      <w:r w:rsidR="007233FF">
        <w:rPr>
          <w:rFonts w:eastAsia="Microsoft YaHei"/>
        </w:rPr>
        <w:t>’</w:t>
      </w:r>
      <w:r>
        <w:rPr>
          <w:rFonts w:eastAsia="Microsoft YaHei" w:hint="eastAsia"/>
        </w:rPr>
        <w:t xml:space="preserve">s work on an example </w:t>
      </w:r>
      <w:del w:id="22" w:author="Liz Chadwick" w:date="2017-09-21T12:07:00Z">
        <w:r w:rsidDel="00494902">
          <w:rPr>
            <w:rFonts w:eastAsia="Microsoft YaHei" w:hint="eastAsia"/>
          </w:rPr>
          <w:delText xml:space="preserve">that will show </w:delText>
        </w:r>
      </w:del>
      <w:ins w:id="23" w:author="Liz Chadwick" w:date="2017-09-21T12:07:00Z">
        <w:r w:rsidR="00494902">
          <w:rPr>
            <w:rFonts w:eastAsia="Microsoft YaHei"/>
          </w:rPr>
          <w:t xml:space="preserve">of </w:t>
        </w:r>
      </w:ins>
      <w:r>
        <w:rPr>
          <w:rFonts w:eastAsia="Microsoft YaHei" w:hint="eastAsia"/>
        </w:rPr>
        <w:t xml:space="preserve">a situation </w:t>
      </w:r>
      <w:del w:id="24" w:author="Liz Chadwick" w:date="2017-09-21T12:07:00Z">
        <w:r w:rsidDel="00494902">
          <w:rPr>
            <w:rFonts w:eastAsia="Microsoft YaHei" w:hint="eastAsia"/>
          </w:rPr>
          <w:delText xml:space="preserve">where </w:delText>
        </w:r>
      </w:del>
      <w:ins w:id="25" w:author="Liz Chadwick" w:date="2017-09-21T12:07:00Z">
        <w:r w:rsidR="00494902">
          <w:rPr>
            <w:rFonts w:eastAsia="Microsoft YaHei"/>
          </w:rPr>
          <w:t xml:space="preserve">in which it’s useful to </w:t>
        </w:r>
      </w:ins>
      <w:r>
        <w:rPr>
          <w:rFonts w:eastAsia="Microsoft YaHei" w:hint="eastAsia"/>
        </w:rPr>
        <w:t>stor</w:t>
      </w:r>
      <w:del w:id="26" w:author="Eddy" w:date="2017-10-04T14:10:00Z">
        <w:r w:rsidDel="00DA0E0A">
          <w:rPr>
            <w:rFonts w:eastAsia="Microsoft YaHei" w:hint="eastAsia"/>
          </w:rPr>
          <w:delText>i</w:delText>
        </w:r>
      </w:del>
      <w:ins w:id="27" w:author="Liz Chadwick" w:date="2017-09-21T12:07:00Z">
        <w:r w:rsidR="00494902">
          <w:rPr>
            <w:rFonts w:eastAsia="Microsoft YaHei"/>
          </w:rPr>
          <w:t>e</w:t>
        </w:r>
      </w:ins>
      <w:del w:id="28" w:author="Liz Chadwick" w:date="2017-09-21T12:07:00Z">
        <w:r w:rsidDel="00494902">
          <w:rPr>
            <w:rFonts w:eastAsia="Microsoft YaHei" w:hint="eastAsia"/>
          </w:rPr>
          <w:delText>ng</w:delText>
        </w:r>
      </w:del>
      <w:r>
        <w:rPr>
          <w:rFonts w:eastAsia="Microsoft YaHei" w:hint="eastAsia"/>
        </w:rPr>
        <w:t xml:space="preserve"> a closure to</w:t>
      </w:r>
      <w:r w:rsidR="007233FF">
        <w:rPr>
          <w:rFonts w:eastAsia="Microsoft YaHei" w:hint="eastAsia"/>
        </w:rPr>
        <w:t xml:space="preserve"> </w:t>
      </w:r>
      <w:r>
        <w:rPr>
          <w:rFonts w:eastAsia="Microsoft YaHei" w:hint="eastAsia"/>
        </w:rPr>
        <w:t>be executed at a later time</w:t>
      </w:r>
      <w:del w:id="29" w:author="Liz Chadwick" w:date="2017-09-21T12:07:00Z">
        <w:r w:rsidDel="00494902">
          <w:rPr>
            <w:rFonts w:eastAsia="Microsoft YaHei" w:hint="eastAsia"/>
          </w:rPr>
          <w:delText xml:space="preserve"> is useful</w:delText>
        </w:r>
      </w:del>
      <w:r>
        <w:rPr>
          <w:rFonts w:eastAsia="Microsoft YaHei" w:hint="eastAsia"/>
        </w:rPr>
        <w:t>. We</w:t>
      </w:r>
      <w:r w:rsidR="007233FF">
        <w:rPr>
          <w:rFonts w:eastAsia="Microsoft YaHei"/>
        </w:rPr>
        <w:t>’</w:t>
      </w:r>
      <w:r>
        <w:rPr>
          <w:rFonts w:eastAsia="Microsoft YaHei" w:hint="eastAsia"/>
        </w:rPr>
        <w:t>ll talk about the syntax of closures,</w:t>
      </w:r>
      <w:r w:rsidR="007233FF">
        <w:rPr>
          <w:rFonts w:eastAsia="Microsoft YaHei" w:hint="eastAsia"/>
        </w:rPr>
        <w:t xml:space="preserve"> </w:t>
      </w:r>
      <w:r>
        <w:rPr>
          <w:rFonts w:eastAsia="Microsoft YaHei" w:hint="eastAsia"/>
        </w:rPr>
        <w:t>type inference, and traits along the way.</w:t>
      </w:r>
    </w:p>
    <w:p w14:paraId="68A3A793" w14:textId="77777777" w:rsidR="00494902" w:rsidRDefault="00B052DF" w:rsidP="007233FF">
      <w:pPr>
        <w:pStyle w:val="Body"/>
        <w:rPr>
          <w:ins w:id="30" w:author="Liz Chadwick" w:date="2017-09-21T12:10:00Z"/>
          <w:rFonts w:eastAsia="Microsoft YaHei"/>
        </w:rPr>
      </w:pPr>
      <w:r>
        <w:rPr>
          <w:rFonts w:eastAsia="Microsoft YaHei" w:hint="eastAsia"/>
        </w:rPr>
        <w:t>The hypothetical situation is this: we</w:t>
      </w:r>
      <w:del w:id="31" w:author="Liz Chadwick" w:date="2017-09-21T12:09:00Z">
        <w:r w:rsidR="007233FF" w:rsidDel="00494902">
          <w:rPr>
            <w:rFonts w:eastAsia="Microsoft YaHei"/>
          </w:rPr>
          <w:delText>’</w:delText>
        </w:r>
        <w:r w:rsidDel="00494902">
          <w:rPr>
            <w:rFonts w:eastAsia="Microsoft YaHei" w:hint="eastAsia"/>
          </w:rPr>
          <w:delText>re</w:delText>
        </w:r>
      </w:del>
      <w:r>
        <w:rPr>
          <w:rFonts w:eastAsia="Microsoft YaHei" w:hint="eastAsia"/>
        </w:rPr>
        <w:t xml:space="preserve"> work</w:t>
      </w:r>
      <w:del w:id="32" w:author="Liz Chadwick" w:date="2017-09-21T12:09:00Z">
        <w:r w:rsidDel="00494902">
          <w:rPr>
            <w:rFonts w:eastAsia="Microsoft YaHei" w:hint="eastAsia"/>
          </w:rPr>
          <w:delText>ing</w:delText>
        </w:r>
      </w:del>
      <w:r>
        <w:rPr>
          <w:rFonts w:eastAsia="Microsoft YaHei" w:hint="eastAsia"/>
        </w:rPr>
        <w:t xml:space="preserve"> at a startup that</w:t>
      </w:r>
      <w:r w:rsidR="007233FF">
        <w:rPr>
          <w:rFonts w:eastAsia="Microsoft YaHei"/>
        </w:rPr>
        <w:t>’</w:t>
      </w:r>
      <w:r>
        <w:rPr>
          <w:rFonts w:eastAsia="Microsoft YaHei" w:hint="eastAsia"/>
        </w:rPr>
        <w:t>s making an</w:t>
      </w:r>
      <w:r w:rsidR="007233FF">
        <w:rPr>
          <w:rFonts w:eastAsia="Microsoft YaHei" w:hint="eastAsia"/>
        </w:rPr>
        <w:t xml:space="preserve"> </w:t>
      </w:r>
      <w:r>
        <w:rPr>
          <w:rFonts w:eastAsia="Microsoft YaHei" w:hint="eastAsia"/>
        </w:rPr>
        <w:t>app to generate custom exercise workout plans. The backend is written in Rust,</w:t>
      </w:r>
      <w:r w:rsidR="007233FF">
        <w:rPr>
          <w:rFonts w:eastAsia="Microsoft YaHei" w:hint="eastAsia"/>
        </w:rPr>
        <w:t xml:space="preserve"> </w:t>
      </w:r>
      <w:r>
        <w:rPr>
          <w:rFonts w:eastAsia="Microsoft YaHei" w:hint="eastAsia"/>
        </w:rPr>
        <w:t>and the algorithm that generates the workout plan takes into account many</w:t>
      </w:r>
      <w:r w:rsidR="007233FF">
        <w:rPr>
          <w:rFonts w:eastAsia="Microsoft YaHei" w:hint="eastAsia"/>
        </w:rPr>
        <w:t xml:space="preserve"> </w:t>
      </w:r>
      <w:r>
        <w:rPr>
          <w:rFonts w:eastAsia="Microsoft YaHei" w:hint="eastAsia"/>
        </w:rPr>
        <w:t>different factors</w:t>
      </w:r>
      <w:ins w:id="33" w:author="Liz Chadwick" w:date="2017-09-21T12:08:00Z">
        <w:r w:rsidR="00494902">
          <w:rPr>
            <w:rFonts w:eastAsia="Microsoft YaHei"/>
          </w:rPr>
          <w:t>,</w:t>
        </w:r>
      </w:ins>
      <w:r>
        <w:rPr>
          <w:rFonts w:eastAsia="Microsoft YaHei" w:hint="eastAsia"/>
        </w:rPr>
        <w:t xml:space="preserve"> like the app user</w:t>
      </w:r>
      <w:r w:rsidR="007233FF">
        <w:rPr>
          <w:rFonts w:eastAsia="Microsoft YaHei"/>
        </w:rPr>
        <w:t>’</w:t>
      </w:r>
      <w:r>
        <w:rPr>
          <w:rFonts w:eastAsia="Microsoft YaHei" w:hint="eastAsia"/>
        </w:rPr>
        <w:t xml:space="preserve">s age, </w:t>
      </w:r>
      <w:del w:id="34" w:author="Liz Chadwick" w:date="2017-09-21T12:09:00Z">
        <w:r w:rsidDel="00494902">
          <w:rPr>
            <w:rFonts w:eastAsia="Microsoft YaHei" w:hint="eastAsia"/>
          </w:rPr>
          <w:delText xml:space="preserve">their </w:delText>
        </w:r>
      </w:del>
      <w:r>
        <w:rPr>
          <w:rFonts w:eastAsia="Microsoft YaHei" w:hint="eastAsia"/>
        </w:rPr>
        <w:t xml:space="preserve">Body Mass </w:t>
      </w:r>
      <w:r>
        <w:rPr>
          <w:rFonts w:eastAsia="Microsoft YaHei" w:hint="eastAsia"/>
        </w:rPr>
        <w:lastRenderedPageBreak/>
        <w:t xml:space="preserve">Index, </w:t>
      </w:r>
      <w:del w:id="35" w:author="Liz Chadwick" w:date="2017-09-21T12:09:00Z">
        <w:r w:rsidDel="00494902">
          <w:rPr>
            <w:rFonts w:eastAsia="Microsoft YaHei" w:hint="eastAsia"/>
          </w:rPr>
          <w:delText>their</w:delText>
        </w:r>
        <w:r w:rsidR="007233FF" w:rsidDel="00494902">
          <w:rPr>
            <w:rFonts w:eastAsia="Microsoft YaHei" w:hint="eastAsia"/>
          </w:rPr>
          <w:delText xml:space="preserve"> </w:delText>
        </w:r>
      </w:del>
      <w:r>
        <w:rPr>
          <w:rFonts w:eastAsia="Microsoft YaHei" w:hint="eastAsia"/>
        </w:rPr>
        <w:t xml:space="preserve">preferences, </w:t>
      </w:r>
      <w:del w:id="36" w:author="Liz Chadwick" w:date="2017-09-21T12:09:00Z">
        <w:r w:rsidDel="00494902">
          <w:rPr>
            <w:rFonts w:eastAsia="Microsoft YaHei" w:hint="eastAsia"/>
          </w:rPr>
          <w:delText xml:space="preserve">their </w:delText>
        </w:r>
      </w:del>
      <w:r>
        <w:rPr>
          <w:rFonts w:eastAsia="Microsoft YaHei" w:hint="eastAsia"/>
        </w:rPr>
        <w:t>recent workouts, and an intensity number they specify. The</w:t>
      </w:r>
      <w:r w:rsidR="007233FF">
        <w:rPr>
          <w:rFonts w:eastAsia="Microsoft YaHei" w:hint="eastAsia"/>
        </w:rPr>
        <w:t xml:space="preserve"> </w:t>
      </w:r>
      <w:r>
        <w:rPr>
          <w:rFonts w:eastAsia="Microsoft YaHei" w:hint="eastAsia"/>
        </w:rPr>
        <w:t>actual algorithm used isn</w:t>
      </w:r>
      <w:r w:rsidR="007233FF">
        <w:rPr>
          <w:rFonts w:eastAsia="Microsoft YaHei"/>
        </w:rPr>
        <w:t>’</w:t>
      </w:r>
      <w:r>
        <w:rPr>
          <w:rFonts w:eastAsia="Microsoft YaHei" w:hint="eastAsia"/>
        </w:rPr>
        <w:t>t important in this example; what</w:t>
      </w:r>
      <w:r w:rsidR="007233FF">
        <w:rPr>
          <w:rFonts w:eastAsia="Microsoft YaHei"/>
        </w:rPr>
        <w:t>’</w:t>
      </w:r>
      <w:r>
        <w:rPr>
          <w:rFonts w:eastAsia="Microsoft YaHei" w:hint="eastAsia"/>
        </w:rPr>
        <w:t>s important is that</w:t>
      </w:r>
      <w:r w:rsidR="007233FF">
        <w:rPr>
          <w:rFonts w:eastAsia="Microsoft YaHei" w:hint="eastAsia"/>
        </w:rPr>
        <w:t xml:space="preserve"> </w:t>
      </w:r>
      <w:r>
        <w:rPr>
          <w:rFonts w:eastAsia="Microsoft YaHei" w:hint="eastAsia"/>
        </w:rPr>
        <w:t xml:space="preserve">this calculation takes a few seconds. We only want to call this algorithm </w:t>
      </w:r>
      <w:del w:id="37" w:author="Liz Chadwick" w:date="2017-09-21T12:09:00Z">
        <w:r w:rsidDel="00494902">
          <w:rPr>
            <w:rFonts w:eastAsia="Microsoft YaHei" w:hint="eastAsia"/>
          </w:rPr>
          <w:delText xml:space="preserve">if </w:delText>
        </w:r>
      </w:del>
      <w:ins w:id="38" w:author="Liz Chadwick" w:date="2017-09-21T12:09:00Z">
        <w:r w:rsidR="00494902">
          <w:rPr>
            <w:rFonts w:eastAsia="Microsoft YaHei"/>
          </w:rPr>
          <w:t xml:space="preserve">when </w:t>
        </w:r>
      </w:ins>
      <w:r>
        <w:rPr>
          <w:rFonts w:eastAsia="Microsoft YaHei" w:hint="eastAsia"/>
        </w:rPr>
        <w:t>we</w:t>
      </w:r>
      <w:r w:rsidR="007233FF">
        <w:rPr>
          <w:rFonts w:eastAsia="Microsoft YaHei" w:hint="eastAsia"/>
        </w:rPr>
        <w:t xml:space="preserve"> </w:t>
      </w:r>
      <w:r>
        <w:rPr>
          <w:rFonts w:eastAsia="Microsoft YaHei" w:hint="eastAsia"/>
        </w:rPr>
        <w:t xml:space="preserve">need to, and </w:t>
      </w:r>
      <w:del w:id="39" w:author="Liz Chadwick" w:date="2017-09-21T12:09:00Z">
        <w:r w:rsidDel="00494902">
          <w:rPr>
            <w:rFonts w:eastAsia="Microsoft YaHei" w:hint="eastAsia"/>
          </w:rPr>
          <w:delText xml:space="preserve">we </w:delText>
        </w:r>
      </w:del>
      <w:r>
        <w:rPr>
          <w:rFonts w:eastAsia="Microsoft YaHei" w:hint="eastAsia"/>
        </w:rPr>
        <w:t xml:space="preserve">only </w:t>
      </w:r>
      <w:del w:id="40" w:author="Liz Chadwick" w:date="2017-09-21T12:10:00Z">
        <w:r w:rsidDel="00494902">
          <w:rPr>
            <w:rFonts w:eastAsia="Microsoft YaHei" w:hint="eastAsia"/>
          </w:rPr>
          <w:delText xml:space="preserve">want to </w:delText>
        </w:r>
      </w:del>
      <w:r>
        <w:rPr>
          <w:rFonts w:eastAsia="Microsoft YaHei" w:hint="eastAsia"/>
        </w:rPr>
        <w:t xml:space="preserve">call it once, so </w:t>
      </w:r>
      <w:del w:id="41" w:author="Liz Chadwick" w:date="2017-09-21T12:10:00Z">
        <w:r w:rsidDel="00494902">
          <w:rPr>
            <w:rFonts w:eastAsia="Microsoft YaHei" w:hint="eastAsia"/>
          </w:rPr>
          <w:delText xml:space="preserve">that </w:delText>
        </w:r>
      </w:del>
      <w:r>
        <w:rPr>
          <w:rFonts w:eastAsia="Microsoft YaHei" w:hint="eastAsia"/>
        </w:rPr>
        <w:t>we aren</w:t>
      </w:r>
      <w:r w:rsidR="007233FF">
        <w:rPr>
          <w:rFonts w:eastAsia="Microsoft YaHei"/>
        </w:rPr>
        <w:t>’</w:t>
      </w:r>
      <w:r>
        <w:rPr>
          <w:rFonts w:eastAsia="Microsoft YaHei" w:hint="eastAsia"/>
        </w:rPr>
        <w:t>t making the user</w:t>
      </w:r>
      <w:r w:rsidR="007233FF">
        <w:rPr>
          <w:rFonts w:eastAsia="Microsoft YaHei" w:hint="eastAsia"/>
        </w:rPr>
        <w:t xml:space="preserve"> </w:t>
      </w:r>
      <w:r>
        <w:rPr>
          <w:rFonts w:eastAsia="Microsoft YaHei" w:hint="eastAsia"/>
        </w:rPr>
        <w:t xml:space="preserve">wait more than </w:t>
      </w:r>
      <w:del w:id="42" w:author="Liz Chadwick" w:date="2017-09-21T12:10:00Z">
        <w:r w:rsidDel="00494902">
          <w:rPr>
            <w:rFonts w:eastAsia="Microsoft YaHei" w:hint="eastAsia"/>
          </w:rPr>
          <w:delText>they need to</w:delText>
        </w:r>
      </w:del>
      <w:ins w:id="43" w:author="Liz Chadwick" w:date="2017-09-21T12:10:00Z">
        <w:r w:rsidR="00494902">
          <w:rPr>
            <w:rFonts w:eastAsia="Microsoft YaHei"/>
          </w:rPr>
          <w:t>necessary</w:t>
        </w:r>
      </w:ins>
      <w:r>
        <w:rPr>
          <w:rFonts w:eastAsia="Microsoft YaHei" w:hint="eastAsia"/>
        </w:rPr>
        <w:t xml:space="preserve">. </w:t>
      </w:r>
    </w:p>
    <w:p w14:paraId="69609E86" w14:textId="77777777" w:rsidR="00084A24" w:rsidRDefault="00B052DF" w:rsidP="007233FF">
      <w:pPr>
        <w:pStyle w:val="Body"/>
        <w:rPr>
          <w:rFonts w:eastAsia="Microsoft YaHei"/>
        </w:rPr>
      </w:pPr>
      <w:del w:id="44" w:author="Liz Chadwick" w:date="2017-09-21T12:10:00Z">
        <w:r w:rsidDel="00494902">
          <w:rPr>
            <w:rFonts w:eastAsia="Microsoft YaHei" w:hint="eastAsia"/>
          </w:rPr>
          <w:delText>We</w:delText>
        </w:r>
        <w:r w:rsidR="007233FF" w:rsidDel="00494902">
          <w:rPr>
            <w:rFonts w:eastAsia="Microsoft YaHei"/>
          </w:rPr>
          <w:delText>’</w:delText>
        </w:r>
        <w:r w:rsidDel="00494902">
          <w:rPr>
            <w:rFonts w:eastAsia="Microsoft YaHei" w:hint="eastAsia"/>
          </w:rPr>
          <w:delText xml:space="preserve">re going to </w:delText>
        </w:r>
      </w:del>
      <w:ins w:id="45" w:author="Liz Chadwick" w:date="2017-09-21T12:10:00Z">
        <w:r w:rsidR="00494902">
          <w:rPr>
            <w:rFonts w:eastAsia="Microsoft YaHei"/>
          </w:rPr>
          <w:t xml:space="preserve">We’ll </w:t>
        </w:r>
      </w:ins>
      <w:r>
        <w:rPr>
          <w:rFonts w:eastAsia="Microsoft YaHei" w:hint="eastAsia"/>
        </w:rPr>
        <w:t>simulate calling this hypothetical</w:t>
      </w:r>
      <w:r w:rsidR="007233FF">
        <w:rPr>
          <w:rFonts w:eastAsia="Microsoft YaHei" w:hint="eastAsia"/>
        </w:rPr>
        <w:t xml:space="preserve"> </w:t>
      </w:r>
      <w:r>
        <w:rPr>
          <w:rFonts w:eastAsia="Microsoft YaHei" w:hint="eastAsia"/>
        </w:rPr>
        <w:t xml:space="preserve">algorithm </w:t>
      </w:r>
      <w:del w:id="46" w:author="Liz Chadwick" w:date="2017-09-21T12:10:00Z">
        <w:r w:rsidDel="00494902">
          <w:rPr>
            <w:rFonts w:eastAsia="Microsoft YaHei" w:hint="eastAsia"/>
          </w:rPr>
          <w:delText xml:space="preserve">by calling </w:delText>
        </w:r>
      </w:del>
      <w:ins w:id="47" w:author="Liz Chadwick" w:date="2017-09-21T12:10:00Z">
        <w:r w:rsidR="00494902">
          <w:rPr>
            <w:rFonts w:eastAsia="Microsoft YaHei"/>
          </w:rPr>
          <w:t xml:space="preserve">with </w:t>
        </w:r>
      </w:ins>
      <w:r>
        <w:rPr>
          <w:rFonts w:eastAsia="Microsoft YaHei" w:hint="eastAsia"/>
        </w:rPr>
        <w:t xml:space="preserve">the </w:t>
      </w:r>
      <w:r w:rsidRPr="007233FF">
        <w:rPr>
          <w:rStyle w:val="Literal"/>
          <w:rFonts w:hint="eastAsia"/>
        </w:rPr>
        <w:t>simulated_expensive_calculation</w:t>
      </w:r>
      <w:r w:rsidRPr="007233FF">
        <w:rPr>
          <w:rFonts w:eastAsia="Microsoft YaHei" w:hint="eastAsia"/>
        </w:rPr>
        <w:t xml:space="preserve"> function shown in</w:t>
      </w:r>
      <w:r w:rsidR="007233FF" w:rsidRPr="007233FF">
        <w:rPr>
          <w:rFonts w:eastAsia="Microsoft YaHei" w:hint="eastAsia"/>
        </w:rPr>
        <w:t xml:space="preserve"> </w:t>
      </w:r>
      <w:r w:rsidRPr="007233FF">
        <w:rPr>
          <w:rFonts w:eastAsia="Microsoft YaHei" w:hint="eastAsia"/>
        </w:rPr>
        <w:t>Listing 13-1</w:t>
      </w:r>
      <w:del w:id="48" w:author="Liz Chadwick" w:date="2017-09-21T12:10:00Z">
        <w:r w:rsidRPr="007233FF" w:rsidDel="00494902">
          <w:rPr>
            <w:rFonts w:eastAsia="Microsoft YaHei" w:hint="eastAsia"/>
          </w:rPr>
          <w:delText xml:space="preserve"> instead</w:delText>
        </w:r>
      </w:del>
      <w:r w:rsidRPr="007233FF">
        <w:rPr>
          <w:rFonts w:eastAsia="Microsoft YaHei" w:hint="eastAsia"/>
        </w:rPr>
        <w:t xml:space="preserve">, which will print </w:t>
      </w:r>
      <w:r w:rsidRPr="007233FF">
        <w:rPr>
          <w:rStyle w:val="Literal"/>
          <w:rFonts w:hint="eastAsia"/>
        </w:rPr>
        <w:t>calculating slowly...</w:t>
      </w:r>
      <w:r>
        <w:rPr>
          <w:rFonts w:eastAsia="Microsoft YaHei" w:hint="eastAsia"/>
        </w:rPr>
        <w:t>, wait for two</w:t>
      </w:r>
      <w:r w:rsidR="007233FF">
        <w:rPr>
          <w:rFonts w:eastAsia="Microsoft YaHei" w:hint="eastAsia"/>
        </w:rPr>
        <w:t xml:space="preserve"> </w:t>
      </w:r>
      <w:r>
        <w:rPr>
          <w:rFonts w:eastAsia="Microsoft YaHei" w:hint="eastAsia"/>
        </w:rPr>
        <w:t>seconds, and then return whatever number we passed in:</w:t>
      </w:r>
    </w:p>
    <w:p w14:paraId="3AAE58A4" w14:textId="77777777" w:rsidR="00084A24" w:rsidRPr="007233FF" w:rsidRDefault="00B052DF" w:rsidP="007233FF">
      <w:pPr>
        <w:pStyle w:val="ProductionDirective"/>
        <w:rPr>
          <w:rFonts w:eastAsia="Microsoft YaHei"/>
        </w:rPr>
      </w:pPr>
      <w:r>
        <w:rPr>
          <w:rFonts w:eastAsia="Microsoft YaHei" w:hint="eastAsia"/>
        </w:rPr>
        <w:t>Filename: src/main.rs</w:t>
      </w:r>
    </w:p>
    <w:p w14:paraId="4D8B5CE0" w14:textId="77777777" w:rsidR="00084A24" w:rsidRPr="007233FF" w:rsidRDefault="00B052DF" w:rsidP="007233FF">
      <w:pPr>
        <w:pStyle w:val="CodeA"/>
      </w:pPr>
      <w:r w:rsidRPr="007233FF">
        <w:rPr>
          <w:rFonts w:hint="eastAsia"/>
        </w:rPr>
        <w:t>use std::thread;</w:t>
      </w:r>
    </w:p>
    <w:p w14:paraId="7676DA48" w14:textId="77777777" w:rsidR="00084A24" w:rsidRPr="007233FF" w:rsidRDefault="00B052DF" w:rsidP="007233FF">
      <w:pPr>
        <w:pStyle w:val="CodeB"/>
      </w:pPr>
      <w:r w:rsidRPr="007233FF">
        <w:rPr>
          <w:rFonts w:hint="eastAsia"/>
        </w:rPr>
        <w:t>use std::time::Duration;</w:t>
      </w:r>
    </w:p>
    <w:p w14:paraId="48A1055A" w14:textId="77777777" w:rsidR="00084A24" w:rsidRPr="007233FF" w:rsidRDefault="00084A24" w:rsidP="007233FF">
      <w:pPr>
        <w:pStyle w:val="CodeB"/>
      </w:pPr>
    </w:p>
    <w:p w14:paraId="645717A6" w14:textId="77777777" w:rsidR="00084A24" w:rsidRPr="007233FF" w:rsidRDefault="00B052DF" w:rsidP="007233FF">
      <w:pPr>
        <w:pStyle w:val="CodeB"/>
      </w:pPr>
      <w:r w:rsidRPr="007233FF">
        <w:rPr>
          <w:rFonts w:hint="eastAsia"/>
        </w:rPr>
        <w:t>fn simulated_expensive_calculation(intensity: i32) -&gt; i32 {</w:t>
      </w:r>
    </w:p>
    <w:p w14:paraId="7C331FDB" w14:textId="77777777" w:rsidR="00084A24" w:rsidRPr="007233FF" w:rsidRDefault="00B052DF" w:rsidP="007233FF">
      <w:pPr>
        <w:pStyle w:val="CodeB"/>
      </w:pPr>
      <w:r w:rsidRPr="007233FF">
        <w:rPr>
          <w:rFonts w:hint="eastAsia"/>
        </w:rPr>
        <w:t xml:space="preserve">    println!("calculating slowly...");</w:t>
      </w:r>
    </w:p>
    <w:p w14:paraId="505A0B9E" w14:textId="77777777" w:rsidR="00084A24" w:rsidRPr="007233FF" w:rsidRDefault="00B052DF" w:rsidP="007233FF">
      <w:pPr>
        <w:pStyle w:val="CodeB"/>
      </w:pPr>
      <w:r w:rsidRPr="007233FF">
        <w:rPr>
          <w:rFonts w:hint="eastAsia"/>
        </w:rPr>
        <w:t xml:space="preserve">    thread::sleep(Duration::from_secs(2));</w:t>
      </w:r>
    </w:p>
    <w:p w14:paraId="297C9E5E" w14:textId="77777777" w:rsidR="00084A24" w:rsidRPr="007233FF" w:rsidRDefault="00B052DF" w:rsidP="007233FF">
      <w:pPr>
        <w:pStyle w:val="CodeB"/>
      </w:pPr>
      <w:r w:rsidRPr="007233FF">
        <w:rPr>
          <w:rFonts w:hint="eastAsia"/>
        </w:rPr>
        <w:t xml:space="preserve">    intensity</w:t>
      </w:r>
    </w:p>
    <w:p w14:paraId="2CD43A31" w14:textId="77777777" w:rsidR="00084A24" w:rsidRPr="007233FF" w:rsidRDefault="00B052DF" w:rsidP="007233FF">
      <w:pPr>
        <w:pStyle w:val="CodeC"/>
      </w:pPr>
      <w:r w:rsidRPr="007233FF">
        <w:rPr>
          <w:rFonts w:hint="eastAsia"/>
        </w:rPr>
        <w:t>}</w:t>
      </w:r>
    </w:p>
    <w:p w14:paraId="64C92C8F" w14:textId="77777777" w:rsidR="00084A24" w:rsidRDefault="00B052DF" w:rsidP="007233FF">
      <w:pPr>
        <w:pStyle w:val="Caption"/>
        <w:rPr>
          <w:rFonts w:eastAsia="Microsoft YaHei"/>
        </w:rPr>
      </w:pPr>
      <w:r>
        <w:rPr>
          <w:rFonts w:eastAsia="Microsoft YaHei" w:hint="eastAsia"/>
        </w:rPr>
        <w:t xml:space="preserve">Listing 13-1: A function </w:t>
      </w:r>
      <w:del w:id="49" w:author="Liz Chadwick" w:date="2017-09-21T12:10:00Z">
        <w:r w:rsidDel="00494902">
          <w:rPr>
            <w:rFonts w:eastAsia="Microsoft YaHei" w:hint="eastAsia"/>
          </w:rPr>
          <w:delText>we</w:delText>
        </w:r>
        <w:r w:rsidR="007233FF" w:rsidDel="00494902">
          <w:rPr>
            <w:rFonts w:eastAsia="Microsoft YaHei"/>
          </w:rPr>
          <w:delText>’</w:delText>
        </w:r>
        <w:r w:rsidDel="00494902">
          <w:rPr>
            <w:rFonts w:eastAsia="Microsoft YaHei" w:hint="eastAsia"/>
          </w:rPr>
          <w:delText xml:space="preserve">ll use </w:delText>
        </w:r>
      </w:del>
      <w:r>
        <w:rPr>
          <w:rFonts w:eastAsia="Microsoft YaHei" w:hint="eastAsia"/>
        </w:rPr>
        <w:t>to stand in for a hypothetical calculation</w:t>
      </w:r>
      <w:r w:rsidR="007233FF">
        <w:rPr>
          <w:rFonts w:eastAsia="Microsoft YaHei" w:hint="eastAsia"/>
        </w:rPr>
        <w:t xml:space="preserve"> </w:t>
      </w:r>
      <w:r>
        <w:rPr>
          <w:rFonts w:eastAsia="Microsoft YaHei" w:hint="eastAsia"/>
        </w:rPr>
        <w:t>that takes about two seconds to run</w:t>
      </w:r>
    </w:p>
    <w:p w14:paraId="14BF6416" w14:textId="77777777" w:rsidR="00084A24" w:rsidRDefault="00B052DF" w:rsidP="007233FF">
      <w:pPr>
        <w:pStyle w:val="Body"/>
        <w:rPr>
          <w:rFonts w:eastAsia="Microsoft YaHei"/>
        </w:rPr>
      </w:pPr>
      <w:r>
        <w:rPr>
          <w:rFonts w:eastAsia="Microsoft YaHei" w:hint="eastAsia"/>
        </w:rPr>
        <w:t xml:space="preserve">Next, we have a </w:t>
      </w:r>
      <w:r w:rsidRPr="007233FF">
        <w:rPr>
          <w:rStyle w:val="Literal"/>
          <w:rFonts w:hint="eastAsia"/>
        </w:rPr>
        <w:t>main</w:t>
      </w:r>
      <w:r>
        <w:rPr>
          <w:rFonts w:eastAsia="Microsoft YaHei" w:hint="eastAsia"/>
        </w:rPr>
        <w:t xml:space="preserve"> function that contains the parts of the workout app </w:t>
      </w:r>
      <w:del w:id="50" w:author="Liz Chadwick" w:date="2017-09-21T12:11:00Z">
        <w:r w:rsidDel="00494902">
          <w:rPr>
            <w:rFonts w:eastAsia="Microsoft YaHei" w:hint="eastAsia"/>
          </w:rPr>
          <w:delText>that</w:delText>
        </w:r>
        <w:r w:rsidR="007233FF" w:rsidDel="00494902">
          <w:rPr>
            <w:rFonts w:eastAsia="Microsoft YaHei" w:hint="eastAsia"/>
          </w:rPr>
          <w:delText xml:space="preserve"> </w:delText>
        </w:r>
        <w:r w:rsidDel="00494902">
          <w:rPr>
            <w:rFonts w:eastAsia="Microsoft YaHei" w:hint="eastAsia"/>
          </w:rPr>
          <w:delText xml:space="preserve">are </w:delText>
        </w:r>
      </w:del>
      <w:r>
        <w:rPr>
          <w:rFonts w:eastAsia="Microsoft YaHei" w:hint="eastAsia"/>
        </w:rPr>
        <w:t>important for this example. This represents the code that the app would</w:t>
      </w:r>
      <w:r w:rsidR="007233FF">
        <w:rPr>
          <w:rFonts w:eastAsia="Microsoft YaHei" w:hint="eastAsia"/>
        </w:rPr>
        <w:t xml:space="preserve"> </w:t>
      </w:r>
      <w:r>
        <w:rPr>
          <w:rFonts w:eastAsia="Microsoft YaHei" w:hint="eastAsia"/>
        </w:rPr>
        <w:t>call when a user asks for a workout plan. Because the interaction with the</w:t>
      </w:r>
      <w:r w:rsidR="007233FF">
        <w:rPr>
          <w:rFonts w:eastAsia="Microsoft YaHei" w:hint="eastAsia"/>
        </w:rPr>
        <w:t xml:space="preserve"> </w:t>
      </w:r>
      <w:r>
        <w:rPr>
          <w:rFonts w:eastAsia="Microsoft YaHei" w:hint="eastAsia"/>
        </w:rPr>
        <w:t>app</w:t>
      </w:r>
      <w:r w:rsidR="007233FF">
        <w:rPr>
          <w:rFonts w:eastAsia="Microsoft YaHei"/>
        </w:rPr>
        <w:t>’</w:t>
      </w:r>
      <w:r>
        <w:rPr>
          <w:rFonts w:eastAsia="Microsoft YaHei" w:hint="eastAsia"/>
        </w:rPr>
        <w:t>s frontend isn</w:t>
      </w:r>
      <w:r w:rsidR="007233FF">
        <w:rPr>
          <w:rFonts w:eastAsia="Microsoft YaHei"/>
        </w:rPr>
        <w:t>’</w:t>
      </w:r>
      <w:r>
        <w:rPr>
          <w:rFonts w:eastAsia="Microsoft YaHei" w:hint="eastAsia"/>
        </w:rPr>
        <w:t>t relevant to the use of closures, we</w:t>
      </w:r>
      <w:r w:rsidR="007233FF">
        <w:rPr>
          <w:rFonts w:eastAsia="Microsoft YaHei"/>
        </w:rPr>
        <w:t>’</w:t>
      </w:r>
      <w:r>
        <w:rPr>
          <w:rFonts w:eastAsia="Microsoft YaHei" w:hint="eastAsia"/>
        </w:rPr>
        <w:t>re going to hardcode</w:t>
      </w:r>
      <w:r w:rsidR="007233FF">
        <w:rPr>
          <w:rFonts w:eastAsia="Microsoft YaHei" w:hint="eastAsia"/>
        </w:rPr>
        <w:t xml:space="preserve"> </w:t>
      </w:r>
      <w:r>
        <w:rPr>
          <w:rFonts w:eastAsia="Microsoft YaHei" w:hint="eastAsia"/>
        </w:rPr>
        <w:t>values representing inputs to our program and print the outputs.</w:t>
      </w:r>
    </w:p>
    <w:p w14:paraId="0D6F5652" w14:textId="77777777" w:rsidR="00084A24" w:rsidRDefault="00B052DF" w:rsidP="007233FF">
      <w:pPr>
        <w:pStyle w:val="Body"/>
        <w:rPr>
          <w:rFonts w:eastAsia="Microsoft YaHei"/>
        </w:rPr>
      </w:pPr>
      <w:r>
        <w:rPr>
          <w:rFonts w:eastAsia="Microsoft YaHei" w:hint="eastAsia"/>
        </w:rPr>
        <w:t xml:space="preserve">The </w:t>
      </w:r>
      <w:ins w:id="51" w:author="Liz Chadwick" w:date="2017-09-21T12:12:00Z">
        <w:r w:rsidR="00494902">
          <w:rPr>
            <w:rFonts w:eastAsia="Microsoft YaHei"/>
          </w:rPr>
          <w:t xml:space="preserve">required </w:t>
        </w:r>
      </w:ins>
      <w:r>
        <w:rPr>
          <w:rFonts w:eastAsia="Microsoft YaHei" w:hint="eastAsia"/>
        </w:rPr>
        <w:t xml:space="preserve">inputs </w:t>
      </w:r>
      <w:del w:id="52" w:author="Liz Chadwick" w:date="2017-09-21T12:12:00Z">
        <w:r w:rsidDel="00494902">
          <w:rPr>
            <w:rFonts w:eastAsia="Microsoft YaHei" w:hint="eastAsia"/>
          </w:rPr>
          <w:delText xml:space="preserve">to the program </w:delText>
        </w:r>
      </w:del>
      <w:r>
        <w:rPr>
          <w:rFonts w:eastAsia="Microsoft YaHei" w:hint="eastAsia"/>
        </w:rPr>
        <w:t>are:</w:t>
      </w:r>
    </w:p>
    <w:p w14:paraId="034F2F5B" w14:textId="77777777" w:rsidR="00084A24" w:rsidRDefault="00B052DF" w:rsidP="007233FF">
      <w:pPr>
        <w:pStyle w:val="BulletA"/>
        <w:rPr>
          <w:rFonts w:eastAsia="Microsoft YaHei"/>
        </w:rPr>
      </w:pPr>
      <w:r w:rsidRPr="00494902">
        <w:rPr>
          <w:rStyle w:val="EmphasisBold"/>
          <w:rFonts w:eastAsia="Microsoft YaHei"/>
          <w:rPrChange w:id="53" w:author="Liz Chadwick" w:date="2017-09-21T12:12:00Z">
            <w:rPr>
              <w:rFonts w:eastAsia="Microsoft YaHei"/>
            </w:rPr>
          </w:rPrChange>
        </w:rPr>
        <w:t xml:space="preserve">An </w:t>
      </w:r>
      <w:r w:rsidRPr="00494902">
        <w:rPr>
          <w:rStyle w:val="EmphasisBold"/>
          <w:rPrChange w:id="54" w:author="Liz Chadwick" w:date="2017-09-21T12:12:00Z">
            <w:rPr>
              <w:rStyle w:val="Literal"/>
            </w:rPr>
          </w:rPrChange>
        </w:rPr>
        <w:t>intensity</w:t>
      </w:r>
      <w:r w:rsidRPr="00494902">
        <w:rPr>
          <w:rStyle w:val="EmphasisBold"/>
          <w:rFonts w:eastAsia="Microsoft YaHei"/>
          <w:rPrChange w:id="55" w:author="Liz Chadwick" w:date="2017-09-21T12:12:00Z">
            <w:rPr>
              <w:rFonts w:eastAsia="Microsoft YaHei"/>
            </w:rPr>
          </w:rPrChange>
        </w:rPr>
        <w:t xml:space="preserve"> number from the user</w:t>
      </w:r>
      <w:r>
        <w:rPr>
          <w:rFonts w:eastAsia="Microsoft YaHei" w:hint="eastAsia"/>
        </w:rPr>
        <w:t>, specified when they request a workout</w:t>
      </w:r>
      <w:del w:id="56" w:author="Liz Chadwick" w:date="2017-09-21T12:12:00Z">
        <w:r w:rsidDel="00494902">
          <w:rPr>
            <w:rFonts w:eastAsia="Microsoft YaHei" w:hint="eastAsia"/>
          </w:rPr>
          <w:delText>,</w:delText>
        </w:r>
        <w:r w:rsidR="007233FF" w:rsidDel="00494902">
          <w:rPr>
            <w:rFonts w:eastAsia="Microsoft YaHei" w:hint="eastAsia"/>
          </w:rPr>
          <w:delText xml:space="preserve"> </w:delText>
        </w:r>
        <w:r w:rsidDel="00494902">
          <w:rPr>
            <w:rFonts w:eastAsia="Microsoft YaHei" w:hint="eastAsia"/>
          </w:rPr>
          <w:delText xml:space="preserve">so they can </w:delText>
        </w:r>
      </w:del>
      <w:ins w:id="57" w:author="Liz Chadwick" w:date="2017-09-21T12:12:00Z">
        <w:r w:rsidR="00494902">
          <w:rPr>
            <w:rFonts w:eastAsia="Microsoft YaHei"/>
          </w:rPr>
          <w:t xml:space="preserve"> to </w:t>
        </w:r>
      </w:ins>
      <w:r>
        <w:rPr>
          <w:rFonts w:eastAsia="Microsoft YaHei" w:hint="eastAsia"/>
        </w:rPr>
        <w:t>indicate whether they</w:t>
      </w:r>
      <w:r w:rsidR="007233FF">
        <w:rPr>
          <w:rFonts w:eastAsia="Microsoft YaHei"/>
        </w:rPr>
        <w:t>’</w:t>
      </w:r>
      <w:r>
        <w:rPr>
          <w:rFonts w:eastAsia="Microsoft YaHei" w:hint="eastAsia"/>
        </w:rPr>
        <w:t>d like a low intensity workout or a high</w:t>
      </w:r>
      <w:r w:rsidR="007233FF">
        <w:rPr>
          <w:rFonts w:eastAsia="Microsoft YaHei" w:hint="eastAsia"/>
        </w:rPr>
        <w:t xml:space="preserve"> </w:t>
      </w:r>
      <w:r>
        <w:rPr>
          <w:rFonts w:eastAsia="Microsoft YaHei" w:hint="eastAsia"/>
        </w:rPr>
        <w:t>intensity workout</w:t>
      </w:r>
    </w:p>
    <w:p w14:paraId="0FD865F1" w14:textId="77777777" w:rsidR="00084A24" w:rsidRDefault="00B052DF" w:rsidP="007233FF">
      <w:pPr>
        <w:pStyle w:val="BulletC"/>
        <w:rPr>
          <w:rFonts w:eastAsia="Microsoft YaHei"/>
        </w:rPr>
      </w:pPr>
      <w:r w:rsidRPr="00494902">
        <w:rPr>
          <w:rStyle w:val="EmphasisBold"/>
          <w:rFonts w:eastAsia="Microsoft YaHei"/>
          <w:rPrChange w:id="58" w:author="Liz Chadwick" w:date="2017-09-21T12:12:00Z">
            <w:rPr>
              <w:rFonts w:eastAsia="Microsoft YaHei"/>
            </w:rPr>
          </w:rPrChange>
        </w:rPr>
        <w:t>A random number</w:t>
      </w:r>
      <w:r>
        <w:rPr>
          <w:rFonts w:eastAsia="Microsoft YaHei" w:hint="eastAsia"/>
        </w:rPr>
        <w:t xml:space="preserve"> that will generate some variety in the workout plans</w:t>
      </w:r>
    </w:p>
    <w:p w14:paraId="7BCB84A6" w14:textId="77777777" w:rsidR="00084A24" w:rsidRDefault="00B052DF" w:rsidP="007233FF">
      <w:pPr>
        <w:pStyle w:val="Body"/>
        <w:rPr>
          <w:rFonts w:eastAsia="Microsoft YaHei"/>
        </w:rPr>
      </w:pPr>
      <w:r>
        <w:rPr>
          <w:rFonts w:eastAsia="Microsoft YaHei" w:hint="eastAsia"/>
        </w:rPr>
        <w:t xml:space="preserve">The output </w:t>
      </w:r>
      <w:del w:id="59" w:author="Liz Chadwick" w:date="2017-09-21T12:12:00Z">
        <w:r w:rsidDel="00494902">
          <w:rPr>
            <w:rFonts w:eastAsia="Microsoft YaHei" w:hint="eastAsia"/>
          </w:rPr>
          <w:delText xml:space="preserve">the program prints </w:delText>
        </w:r>
      </w:del>
      <w:r>
        <w:rPr>
          <w:rFonts w:eastAsia="Microsoft YaHei" w:hint="eastAsia"/>
        </w:rPr>
        <w:t>will be the recommended workout plan.</w:t>
      </w:r>
    </w:p>
    <w:p w14:paraId="49ACCAB1" w14:textId="77777777" w:rsidR="00084A24" w:rsidRDefault="00B052DF" w:rsidP="007233FF">
      <w:pPr>
        <w:pStyle w:val="Body"/>
        <w:rPr>
          <w:rFonts w:eastAsia="Microsoft YaHei"/>
        </w:rPr>
      </w:pPr>
      <w:r>
        <w:rPr>
          <w:rFonts w:eastAsia="Microsoft YaHei" w:hint="eastAsia"/>
        </w:rPr>
        <w:t xml:space="preserve">Listing 13-2 shows the </w:t>
      </w:r>
      <w:r w:rsidRPr="007233FF">
        <w:rPr>
          <w:rStyle w:val="Literal"/>
          <w:rFonts w:hint="eastAsia"/>
        </w:rPr>
        <w:t>main</w:t>
      </w:r>
      <w:r w:rsidRPr="007233FF">
        <w:rPr>
          <w:rFonts w:eastAsia="Microsoft YaHei" w:hint="eastAsia"/>
        </w:rPr>
        <w:t xml:space="preserve"> function we</w:t>
      </w:r>
      <w:r w:rsidR="007233FF" w:rsidRPr="007233FF">
        <w:rPr>
          <w:rFonts w:eastAsia="Microsoft YaHei"/>
        </w:rPr>
        <w:t>’</w:t>
      </w:r>
      <w:r w:rsidRPr="007233FF">
        <w:rPr>
          <w:rFonts w:eastAsia="Microsoft YaHei" w:hint="eastAsia"/>
        </w:rPr>
        <w:t xml:space="preserve">re going to use. </w:t>
      </w:r>
      <w:moveFromRangeStart w:id="60" w:author="Liz Chadwick" w:date="2017-09-21T12:13:00Z" w:name="move493759330"/>
      <w:moveFrom w:id="61" w:author="Liz Chadwick" w:date="2017-09-21T12:13:00Z">
        <w:r w:rsidRPr="007233FF" w:rsidDel="00494902">
          <w:rPr>
            <w:rFonts w:eastAsia="Microsoft YaHei" w:hint="eastAsia"/>
          </w:rPr>
          <w:t>We</w:t>
        </w:r>
        <w:r w:rsidR="007233FF" w:rsidRPr="007233FF" w:rsidDel="00494902">
          <w:rPr>
            <w:rFonts w:eastAsia="Microsoft YaHei"/>
          </w:rPr>
          <w:t>’</w:t>
        </w:r>
        <w:r w:rsidRPr="007233FF" w:rsidDel="00494902">
          <w:rPr>
            <w:rFonts w:eastAsia="Microsoft YaHei" w:hint="eastAsia"/>
          </w:rPr>
          <w:t>ve hardcoded the</w:t>
        </w:r>
        <w:r w:rsidR="007233FF" w:rsidRPr="007233FF" w:rsidDel="00494902">
          <w:rPr>
            <w:rFonts w:eastAsia="Microsoft YaHei" w:hint="eastAsia"/>
          </w:rPr>
          <w:t xml:space="preserve"> </w:t>
        </w:r>
        <w:r w:rsidRPr="007233FF" w:rsidDel="00494902">
          <w:rPr>
            <w:rFonts w:eastAsia="Microsoft YaHei" w:hint="eastAsia"/>
          </w:rPr>
          <w:t xml:space="preserve">variable </w:t>
        </w:r>
        <w:r w:rsidRPr="007233FF" w:rsidDel="00494902">
          <w:rPr>
            <w:rStyle w:val="Literal"/>
            <w:rFonts w:hint="eastAsia"/>
          </w:rPr>
          <w:t>simulated_user_specified_value</w:t>
        </w:r>
        <w:r w:rsidRPr="007233FF" w:rsidDel="00494902">
          <w:rPr>
            <w:rFonts w:eastAsia="Microsoft YaHei" w:hint="eastAsia"/>
          </w:rPr>
          <w:t xml:space="preserve"> to 10 and the variable</w:t>
        </w:r>
        <w:r w:rsidR="007233FF" w:rsidRPr="007233FF" w:rsidDel="00494902">
          <w:rPr>
            <w:rFonts w:eastAsia="Microsoft YaHei" w:hint="eastAsia"/>
          </w:rPr>
          <w:t xml:space="preserve"> </w:t>
        </w:r>
        <w:r w:rsidRPr="007233FF" w:rsidDel="00494902">
          <w:rPr>
            <w:rStyle w:val="Literal"/>
            <w:rFonts w:hint="eastAsia"/>
          </w:rPr>
          <w:t>simulated_random_number</w:t>
        </w:r>
        <w:r w:rsidRPr="007233FF" w:rsidDel="00494902">
          <w:rPr>
            <w:rFonts w:eastAsia="Microsoft YaHei" w:hint="eastAsia"/>
          </w:rPr>
          <w:t xml:space="preserve"> to 7 for simplicity</w:t>
        </w:r>
        <w:r w:rsidR="007233FF" w:rsidRPr="007233FF" w:rsidDel="00494902">
          <w:rPr>
            <w:rFonts w:eastAsia="Microsoft YaHei"/>
          </w:rPr>
          <w:t>’</w:t>
        </w:r>
        <w:r w:rsidRPr="007233FF" w:rsidDel="00494902">
          <w:rPr>
            <w:rFonts w:eastAsia="Microsoft YaHei" w:hint="eastAsia"/>
          </w:rPr>
          <w:t>s sake; in an actual program we</w:t>
        </w:r>
        <w:r w:rsidR="007233FF" w:rsidRPr="007233FF" w:rsidDel="00494902">
          <w:rPr>
            <w:rFonts w:eastAsia="Microsoft YaHei"/>
          </w:rPr>
          <w:t>’</w:t>
        </w:r>
        <w:r w:rsidRPr="007233FF" w:rsidDel="00494902">
          <w:rPr>
            <w:rFonts w:eastAsia="Microsoft YaHei" w:hint="eastAsia"/>
          </w:rPr>
          <w:t>d</w:t>
        </w:r>
        <w:r w:rsidR="007233FF" w:rsidRPr="007233FF" w:rsidDel="00494902">
          <w:rPr>
            <w:rFonts w:eastAsia="Microsoft YaHei" w:hint="eastAsia"/>
          </w:rPr>
          <w:t xml:space="preserve"> </w:t>
        </w:r>
        <w:r w:rsidRPr="007233FF" w:rsidDel="00494902">
          <w:rPr>
            <w:rFonts w:eastAsia="Microsoft YaHei" w:hint="eastAsia"/>
          </w:rPr>
          <w:t>get the intensity number from the app frontend and we</w:t>
        </w:r>
        <w:r w:rsidR="007233FF" w:rsidRPr="007233FF" w:rsidDel="00494902">
          <w:rPr>
            <w:rFonts w:eastAsia="Microsoft YaHei"/>
          </w:rPr>
          <w:t>’</w:t>
        </w:r>
        <w:r w:rsidRPr="007233FF" w:rsidDel="00494902">
          <w:rPr>
            <w:rFonts w:eastAsia="Microsoft YaHei" w:hint="eastAsia"/>
          </w:rPr>
          <w:t xml:space="preserve">d use the </w:t>
        </w:r>
        <w:r w:rsidRPr="007233FF" w:rsidDel="00494902">
          <w:rPr>
            <w:rStyle w:val="Literal"/>
            <w:rFonts w:hint="eastAsia"/>
          </w:rPr>
          <w:t>rand</w:t>
        </w:r>
        <w:r w:rsidRPr="007233FF" w:rsidDel="00494902">
          <w:rPr>
            <w:rFonts w:eastAsia="Microsoft YaHei" w:hint="eastAsia"/>
          </w:rPr>
          <w:t xml:space="preserve"> crate to</w:t>
        </w:r>
        <w:r w:rsidR="007233FF" w:rsidRPr="007233FF" w:rsidDel="00494902">
          <w:rPr>
            <w:rFonts w:eastAsia="Microsoft YaHei" w:hint="eastAsia"/>
          </w:rPr>
          <w:t xml:space="preserve"> </w:t>
        </w:r>
        <w:r w:rsidRPr="007233FF" w:rsidDel="00494902">
          <w:rPr>
            <w:rFonts w:eastAsia="Microsoft YaHei" w:hint="eastAsia"/>
          </w:rPr>
          <w:t>generate a random number like we did in the Guessing Game example in Chapter 2.</w:t>
        </w:r>
        <w:r w:rsidR="007233FF" w:rsidRPr="007233FF" w:rsidDel="00494902">
          <w:rPr>
            <w:rFonts w:eastAsia="Microsoft YaHei" w:hint="eastAsia"/>
          </w:rPr>
          <w:t xml:space="preserve"> </w:t>
        </w:r>
        <w:r w:rsidRPr="007233FF" w:rsidDel="00494902">
          <w:rPr>
            <w:rFonts w:eastAsia="Microsoft YaHei" w:hint="eastAsia"/>
          </w:rPr>
          <w:t xml:space="preserve">The </w:t>
        </w:r>
        <w:r w:rsidRPr="007233FF" w:rsidDel="00494902">
          <w:rPr>
            <w:rStyle w:val="Literal"/>
            <w:rFonts w:hint="eastAsia"/>
          </w:rPr>
          <w:t>main</w:t>
        </w:r>
        <w:r w:rsidRPr="007233FF" w:rsidDel="00494902">
          <w:rPr>
            <w:rFonts w:eastAsia="Microsoft YaHei" w:hint="eastAsia"/>
          </w:rPr>
          <w:t xml:space="preserve"> function calls a </w:t>
        </w:r>
        <w:r w:rsidRPr="007233FF" w:rsidDel="00494902">
          <w:rPr>
            <w:rStyle w:val="Literal"/>
            <w:rFonts w:hint="eastAsia"/>
          </w:rPr>
          <w:t>generate_workout</w:t>
        </w:r>
        <w:r w:rsidDel="00494902">
          <w:rPr>
            <w:rFonts w:eastAsia="Microsoft YaHei" w:hint="eastAsia"/>
          </w:rPr>
          <w:t xml:space="preserve"> function with the simulated</w:t>
        </w:r>
        <w:r w:rsidR="007233FF" w:rsidDel="00494902">
          <w:rPr>
            <w:rFonts w:eastAsia="Microsoft YaHei" w:hint="eastAsia"/>
          </w:rPr>
          <w:t xml:space="preserve"> </w:t>
        </w:r>
        <w:r w:rsidDel="00494902">
          <w:rPr>
            <w:rFonts w:eastAsia="Microsoft YaHei" w:hint="eastAsia"/>
          </w:rPr>
          <w:t>input values:</w:t>
        </w:r>
      </w:moveFrom>
      <w:moveFromRangeEnd w:id="60"/>
    </w:p>
    <w:p w14:paraId="04E8C1D8" w14:textId="77777777" w:rsidR="00084A24" w:rsidRPr="007233FF" w:rsidRDefault="00B052DF" w:rsidP="007233FF">
      <w:pPr>
        <w:pStyle w:val="ProductionDirective"/>
        <w:rPr>
          <w:rFonts w:eastAsia="Microsoft YaHei"/>
        </w:rPr>
      </w:pPr>
      <w:r w:rsidRPr="007233FF">
        <w:rPr>
          <w:rFonts w:eastAsia="Microsoft YaHei" w:hint="eastAsia"/>
        </w:rPr>
        <w:t>Filename: src/main.rs</w:t>
      </w:r>
    </w:p>
    <w:p w14:paraId="70613144" w14:textId="77777777" w:rsidR="00084A24" w:rsidRPr="007233FF" w:rsidRDefault="00B052DF" w:rsidP="007233FF">
      <w:pPr>
        <w:pStyle w:val="CodeA"/>
      </w:pPr>
      <w:r w:rsidRPr="007233FF">
        <w:rPr>
          <w:rFonts w:hint="eastAsia"/>
        </w:rPr>
        <w:t>fn main() {</w:t>
      </w:r>
    </w:p>
    <w:p w14:paraId="5BABE793" w14:textId="77777777" w:rsidR="00084A24" w:rsidRPr="007233FF" w:rsidRDefault="00B052DF" w:rsidP="007233FF">
      <w:pPr>
        <w:pStyle w:val="CodeB"/>
      </w:pPr>
      <w:r w:rsidRPr="007233FF">
        <w:rPr>
          <w:rFonts w:hint="eastAsia"/>
        </w:rPr>
        <w:t xml:space="preserve">    let simulated_user_specified_value = 10;</w:t>
      </w:r>
    </w:p>
    <w:p w14:paraId="6CDFE591" w14:textId="77777777" w:rsidR="00084A24" w:rsidRPr="007233FF" w:rsidRDefault="00B052DF" w:rsidP="007233FF">
      <w:pPr>
        <w:pStyle w:val="CodeB"/>
      </w:pPr>
      <w:r w:rsidRPr="007233FF">
        <w:rPr>
          <w:rFonts w:hint="eastAsia"/>
        </w:rPr>
        <w:t xml:space="preserve">    let simulated_random_number = 7;</w:t>
      </w:r>
    </w:p>
    <w:p w14:paraId="6476CC7B" w14:textId="77777777" w:rsidR="00084A24" w:rsidRPr="007233FF" w:rsidRDefault="00084A24" w:rsidP="007233FF">
      <w:pPr>
        <w:pStyle w:val="CodeB"/>
      </w:pPr>
    </w:p>
    <w:p w14:paraId="6D60135B" w14:textId="77777777" w:rsidR="00CE0EAA" w:rsidRDefault="00B052DF" w:rsidP="007233FF">
      <w:pPr>
        <w:pStyle w:val="CodeB"/>
        <w:rPr>
          <w:ins w:id="62" w:author="Carol Nichols" w:date="2017-10-05T16:33:00Z"/>
        </w:rPr>
      </w:pPr>
      <w:r w:rsidRPr="007233FF">
        <w:rPr>
          <w:rFonts w:hint="eastAsia"/>
        </w:rPr>
        <w:t xml:space="preserve">    generate_workout(</w:t>
      </w:r>
    </w:p>
    <w:p w14:paraId="60889934" w14:textId="77777777" w:rsidR="00CE0EAA" w:rsidRDefault="00CE0EAA" w:rsidP="007233FF">
      <w:pPr>
        <w:pStyle w:val="CodeB"/>
        <w:rPr>
          <w:ins w:id="63" w:author="Carol Nichols" w:date="2017-10-05T16:33:00Z"/>
        </w:rPr>
      </w:pPr>
      <w:ins w:id="64" w:author="Carol Nichols" w:date="2017-10-05T16:33:00Z">
        <w:r>
          <w:t xml:space="preserve">        </w:t>
        </w:r>
      </w:ins>
      <w:r w:rsidR="00B052DF" w:rsidRPr="007233FF">
        <w:rPr>
          <w:rFonts w:hint="eastAsia"/>
        </w:rPr>
        <w:t xml:space="preserve">simulated_user_specified_value, </w:t>
      </w:r>
    </w:p>
    <w:p w14:paraId="1DEF7D9D" w14:textId="77777777" w:rsidR="00CE0EAA" w:rsidRDefault="00CE0EAA" w:rsidP="007233FF">
      <w:pPr>
        <w:pStyle w:val="CodeB"/>
        <w:rPr>
          <w:ins w:id="65" w:author="Carol Nichols" w:date="2017-10-05T16:33:00Z"/>
        </w:rPr>
      </w:pPr>
      <w:ins w:id="66" w:author="Carol Nichols" w:date="2017-10-05T16:33:00Z">
        <w:r>
          <w:t xml:space="preserve">        </w:t>
        </w:r>
      </w:ins>
      <w:r w:rsidR="00B052DF" w:rsidRPr="007233FF">
        <w:rPr>
          <w:rFonts w:hint="eastAsia"/>
        </w:rPr>
        <w:t>simulated_random_number</w:t>
      </w:r>
    </w:p>
    <w:p w14:paraId="3C8F7E99" w14:textId="6F119DE6" w:rsidR="00084A24" w:rsidRPr="007233FF" w:rsidRDefault="00CE0EAA" w:rsidP="007233FF">
      <w:pPr>
        <w:pStyle w:val="CodeB"/>
      </w:pPr>
      <w:ins w:id="67" w:author="Carol Nichols" w:date="2017-10-05T16:33:00Z">
        <w:r>
          <w:t xml:space="preserve">    </w:t>
        </w:r>
      </w:ins>
      <w:r w:rsidR="00B052DF" w:rsidRPr="007233FF">
        <w:rPr>
          <w:rFonts w:hint="eastAsia"/>
        </w:rPr>
        <w:t>);</w:t>
      </w:r>
    </w:p>
    <w:p w14:paraId="67F88D58" w14:textId="77777777" w:rsidR="00084A24" w:rsidRPr="007233FF" w:rsidRDefault="00B052DF" w:rsidP="007233FF">
      <w:pPr>
        <w:pStyle w:val="CodeC"/>
      </w:pPr>
      <w:r w:rsidRPr="007233FF">
        <w:rPr>
          <w:rFonts w:hint="eastAsia"/>
        </w:rPr>
        <w:t>}</w:t>
      </w:r>
    </w:p>
    <w:p w14:paraId="45535A09" w14:textId="2377E324" w:rsidR="00084A24" w:rsidRDefault="00B052DF" w:rsidP="007233FF">
      <w:pPr>
        <w:pStyle w:val="Listing"/>
        <w:rPr>
          <w:rFonts w:eastAsia="Microsoft YaHei"/>
        </w:rPr>
      </w:pPr>
      <w:r w:rsidRPr="007233FF">
        <w:rPr>
          <w:rFonts w:eastAsia="Microsoft YaHei" w:hint="eastAsia"/>
        </w:rPr>
        <w:t xml:space="preserve">Listing 13-2: A </w:t>
      </w:r>
      <w:r w:rsidRPr="007233FF">
        <w:rPr>
          <w:rStyle w:val="Literal"/>
          <w:rFonts w:hint="eastAsia"/>
        </w:rPr>
        <w:t>main</w:t>
      </w:r>
      <w:r w:rsidRPr="007233FF">
        <w:rPr>
          <w:rFonts w:eastAsia="Microsoft YaHei" w:hint="eastAsia"/>
        </w:rPr>
        <w:t xml:space="preserve"> function </w:t>
      </w:r>
      <w:del w:id="68" w:author="Liz Chadwick" w:date="2017-09-21T12:14:00Z">
        <w:r w:rsidRPr="007233FF" w:rsidDel="00494902">
          <w:rPr>
            <w:rFonts w:eastAsia="Microsoft YaHei" w:hint="eastAsia"/>
          </w:rPr>
          <w:delText xml:space="preserve">containing </w:delText>
        </w:r>
      </w:del>
      <w:ins w:id="69" w:author="Liz Chadwick" w:date="2017-09-21T12:14:00Z">
        <w:r w:rsidR="00494902">
          <w:rPr>
            <w:rFonts w:eastAsia="Microsoft YaHei"/>
          </w:rPr>
          <w:t xml:space="preserve">with </w:t>
        </w:r>
      </w:ins>
      <w:r w:rsidRPr="007233FF">
        <w:rPr>
          <w:rFonts w:eastAsia="Microsoft YaHei" w:hint="eastAsia"/>
        </w:rPr>
        <w:t>hardcoded values to simulate user</w:t>
      </w:r>
      <w:r w:rsidR="007233FF" w:rsidRPr="007233FF">
        <w:rPr>
          <w:rFonts w:eastAsia="Microsoft YaHei" w:hint="eastAsia"/>
        </w:rPr>
        <w:t xml:space="preserve"> </w:t>
      </w:r>
      <w:r w:rsidRPr="007233FF">
        <w:rPr>
          <w:rFonts w:eastAsia="Microsoft YaHei" w:hint="eastAsia"/>
        </w:rPr>
        <w:t>input and random number generation</w:t>
      </w:r>
      <w:del w:id="70" w:author="Carol Nichols" w:date="2017-10-05T15:22:00Z">
        <w:r w:rsidRPr="007233FF" w:rsidDel="004D5E62">
          <w:rPr>
            <w:rFonts w:eastAsia="Microsoft YaHei" w:hint="eastAsia"/>
          </w:rPr>
          <w:delText xml:space="preserve"> </w:delText>
        </w:r>
      </w:del>
      <w:del w:id="71" w:author="Liz Chadwick" w:date="2017-09-21T12:14:00Z">
        <w:r w:rsidRPr="007233FF" w:rsidDel="00494902">
          <w:rPr>
            <w:rFonts w:eastAsia="Microsoft YaHei" w:hint="eastAsia"/>
          </w:rPr>
          <w:delText xml:space="preserve">inputs to the </w:delText>
        </w:r>
        <w:r w:rsidRPr="007233FF" w:rsidDel="00494902">
          <w:rPr>
            <w:rStyle w:val="Literal"/>
            <w:rFonts w:hint="eastAsia"/>
          </w:rPr>
          <w:delText>generate_workout</w:delText>
        </w:r>
        <w:r w:rsidDel="00494902">
          <w:rPr>
            <w:rFonts w:eastAsia="Microsoft YaHei" w:hint="eastAsia"/>
          </w:rPr>
          <w:delText xml:space="preserve"> function</w:delText>
        </w:r>
      </w:del>
      <w:ins w:id="72" w:author="Liz Chadwick" w:date="2017-09-21T12:14:00Z">
        <w:del w:id="73" w:author="Carol Nichols" w:date="2017-10-05T15:22:00Z">
          <w:r w:rsidR="00494902" w:rsidDel="004D5E62">
            <w:rPr>
              <w:rFonts w:eastAsia="Microsoft YaHei"/>
            </w:rPr>
            <w:delText>\</w:delText>
          </w:r>
        </w:del>
      </w:ins>
    </w:p>
    <w:p w14:paraId="29B1E8C8" w14:textId="77777777" w:rsidR="00494902" w:rsidRDefault="00494902" w:rsidP="00494902">
      <w:pPr>
        <w:pStyle w:val="Body"/>
        <w:rPr>
          <w:rFonts w:eastAsia="Microsoft YaHei"/>
        </w:rPr>
      </w:pPr>
      <w:moveToRangeStart w:id="74" w:author="Liz Chadwick" w:date="2017-09-21T12:13:00Z" w:name="move493759330"/>
      <w:moveTo w:id="75" w:author="Liz Chadwick" w:date="2017-09-21T12:13:00Z">
        <w:r w:rsidRPr="007233FF">
          <w:rPr>
            <w:rFonts w:eastAsia="Microsoft YaHei" w:hint="eastAsia"/>
          </w:rPr>
          <w:t>We</w:t>
        </w:r>
        <w:r w:rsidRPr="007233FF">
          <w:rPr>
            <w:rFonts w:eastAsia="Microsoft YaHei"/>
          </w:rPr>
          <w:t>’</w:t>
        </w:r>
        <w:r w:rsidRPr="007233FF">
          <w:rPr>
            <w:rFonts w:eastAsia="Microsoft YaHei" w:hint="eastAsia"/>
          </w:rPr>
          <w:t xml:space="preserve">ve hardcoded the variable </w:t>
        </w:r>
        <w:r w:rsidRPr="007233FF">
          <w:rPr>
            <w:rStyle w:val="Literal"/>
            <w:rFonts w:hint="eastAsia"/>
          </w:rPr>
          <w:t>simulated_user_specified_value</w:t>
        </w:r>
        <w:r w:rsidRPr="007233FF">
          <w:rPr>
            <w:rFonts w:eastAsia="Microsoft YaHei" w:hint="eastAsia"/>
          </w:rPr>
          <w:t xml:space="preserve"> to 10 and the variable </w:t>
        </w:r>
        <w:r w:rsidRPr="007233FF">
          <w:rPr>
            <w:rStyle w:val="Literal"/>
            <w:rFonts w:hint="eastAsia"/>
          </w:rPr>
          <w:t>simulated_random_number</w:t>
        </w:r>
        <w:r w:rsidRPr="007233FF">
          <w:rPr>
            <w:rFonts w:eastAsia="Microsoft YaHei" w:hint="eastAsia"/>
          </w:rPr>
          <w:t xml:space="preserve"> to 7 for simplicity</w:t>
        </w:r>
        <w:r w:rsidRPr="007233FF">
          <w:rPr>
            <w:rFonts w:eastAsia="Microsoft YaHei"/>
          </w:rPr>
          <w:t>’</w:t>
        </w:r>
        <w:r w:rsidRPr="007233FF">
          <w:rPr>
            <w:rFonts w:eastAsia="Microsoft YaHei" w:hint="eastAsia"/>
          </w:rPr>
          <w:t>s sake; in an actual program we</w:t>
        </w:r>
        <w:r w:rsidRPr="007233FF">
          <w:rPr>
            <w:rFonts w:eastAsia="Microsoft YaHei"/>
          </w:rPr>
          <w:t>’</w:t>
        </w:r>
        <w:r w:rsidRPr="007233FF">
          <w:rPr>
            <w:rFonts w:eastAsia="Microsoft YaHei" w:hint="eastAsia"/>
          </w:rPr>
          <w:t>d get the intensity number from the app frontend and we</w:t>
        </w:r>
        <w:r w:rsidRPr="007233FF">
          <w:rPr>
            <w:rFonts w:eastAsia="Microsoft YaHei"/>
          </w:rPr>
          <w:t>’</w:t>
        </w:r>
        <w:r w:rsidRPr="007233FF">
          <w:rPr>
            <w:rFonts w:eastAsia="Microsoft YaHei" w:hint="eastAsia"/>
          </w:rPr>
          <w:t xml:space="preserve">d use the </w:t>
        </w:r>
        <w:r w:rsidRPr="007233FF">
          <w:rPr>
            <w:rStyle w:val="Literal"/>
            <w:rFonts w:hint="eastAsia"/>
          </w:rPr>
          <w:t>rand</w:t>
        </w:r>
        <w:r w:rsidRPr="007233FF">
          <w:rPr>
            <w:rFonts w:eastAsia="Microsoft YaHei" w:hint="eastAsia"/>
          </w:rPr>
          <w:t xml:space="preserve"> crate to generate a random number like we did in the Guessing Game example in Chapter 2. The </w:t>
        </w:r>
        <w:r w:rsidRPr="007233FF">
          <w:rPr>
            <w:rStyle w:val="Literal"/>
            <w:rFonts w:hint="eastAsia"/>
          </w:rPr>
          <w:t>main</w:t>
        </w:r>
        <w:r w:rsidRPr="007233FF">
          <w:rPr>
            <w:rFonts w:eastAsia="Microsoft YaHei" w:hint="eastAsia"/>
          </w:rPr>
          <w:t xml:space="preserve"> function calls a </w:t>
        </w:r>
        <w:r w:rsidRPr="007233FF">
          <w:rPr>
            <w:rStyle w:val="Literal"/>
            <w:rFonts w:hint="eastAsia"/>
          </w:rPr>
          <w:t>generate_workout</w:t>
        </w:r>
        <w:r>
          <w:rPr>
            <w:rFonts w:eastAsia="Microsoft YaHei" w:hint="eastAsia"/>
          </w:rPr>
          <w:t xml:space="preserve"> function with the simulated input values</w:t>
        </w:r>
      </w:moveTo>
      <w:ins w:id="76" w:author="Liz Chadwick" w:date="2017-09-21T12:13:00Z">
        <w:r>
          <w:rPr>
            <w:rFonts w:eastAsia="Microsoft YaHei"/>
          </w:rPr>
          <w:t>.</w:t>
        </w:r>
      </w:ins>
      <w:moveTo w:id="77" w:author="Liz Chadwick" w:date="2017-09-21T12:13:00Z">
        <w:del w:id="78" w:author="Liz Chadwick" w:date="2017-09-21T12:13:00Z">
          <w:r w:rsidDel="00494902">
            <w:rPr>
              <w:rFonts w:eastAsia="Microsoft YaHei" w:hint="eastAsia"/>
            </w:rPr>
            <w:delText>:</w:delText>
          </w:r>
        </w:del>
      </w:moveTo>
    </w:p>
    <w:moveToRangeEnd w:id="74"/>
    <w:p w14:paraId="293C0E82" w14:textId="77777777" w:rsidR="00084A24" w:rsidRDefault="00B052DF" w:rsidP="007233FF">
      <w:pPr>
        <w:pStyle w:val="Body"/>
        <w:rPr>
          <w:rFonts w:eastAsia="Microsoft YaHei"/>
        </w:rPr>
      </w:pPr>
      <w:del w:id="79" w:author="Liz Chadwick" w:date="2017-09-21T12:13:00Z">
        <w:r w:rsidDel="00494902">
          <w:rPr>
            <w:rFonts w:eastAsia="Microsoft YaHei" w:hint="eastAsia"/>
          </w:rPr>
          <w:delText>That</w:delText>
        </w:r>
        <w:r w:rsidR="007233FF" w:rsidDel="00494902">
          <w:rPr>
            <w:rFonts w:eastAsia="Microsoft YaHei"/>
          </w:rPr>
          <w:delText>’</w:delText>
        </w:r>
        <w:r w:rsidDel="00494902">
          <w:rPr>
            <w:rFonts w:eastAsia="Microsoft YaHei" w:hint="eastAsia"/>
          </w:rPr>
          <w:delText>s the context of what we</w:delText>
        </w:r>
        <w:r w:rsidR="007233FF" w:rsidDel="00494902">
          <w:rPr>
            <w:rFonts w:eastAsia="Microsoft YaHei"/>
          </w:rPr>
          <w:delText>’</w:delText>
        </w:r>
        <w:r w:rsidDel="00494902">
          <w:rPr>
            <w:rFonts w:eastAsia="Microsoft YaHei" w:hint="eastAsia"/>
          </w:rPr>
          <w:delText>re working on</w:delText>
        </w:r>
      </w:del>
      <w:ins w:id="80" w:author="Liz Chadwick" w:date="2017-09-21T12:13:00Z">
        <w:r w:rsidR="00494902">
          <w:rPr>
            <w:rFonts w:eastAsia="Microsoft YaHei"/>
          </w:rPr>
          <w:t>There’s the context, so let’s get to the algorithm</w:t>
        </w:r>
      </w:ins>
      <w:r>
        <w:rPr>
          <w:rFonts w:eastAsia="Microsoft YaHei" w:hint="eastAsia"/>
        </w:rPr>
        <w:t xml:space="preserve">. The </w:t>
      </w:r>
      <w:r w:rsidRPr="007233FF">
        <w:rPr>
          <w:rStyle w:val="Literal"/>
          <w:rFonts w:hint="eastAsia"/>
        </w:rPr>
        <w:t>generate_workout</w:t>
      </w:r>
      <w:r>
        <w:rPr>
          <w:rFonts w:eastAsia="Microsoft YaHei" w:hint="eastAsia"/>
        </w:rPr>
        <w:t xml:space="preserve"> function in</w:t>
      </w:r>
      <w:r w:rsidR="007233FF">
        <w:rPr>
          <w:rFonts w:eastAsia="Microsoft YaHei" w:hint="eastAsia"/>
        </w:rPr>
        <w:t xml:space="preserve"> </w:t>
      </w:r>
      <w:r>
        <w:rPr>
          <w:rFonts w:eastAsia="Microsoft YaHei" w:hint="eastAsia"/>
        </w:rPr>
        <w:t>Listing 13-3 contains the business logic of the app that we</w:t>
      </w:r>
      <w:r w:rsidR="007233FF">
        <w:rPr>
          <w:rFonts w:eastAsia="Microsoft YaHei"/>
        </w:rPr>
        <w:t>’</w:t>
      </w:r>
      <w:r>
        <w:rPr>
          <w:rFonts w:eastAsia="Microsoft YaHei" w:hint="eastAsia"/>
        </w:rPr>
        <w:t>re most concerned</w:t>
      </w:r>
      <w:r w:rsidR="007233FF">
        <w:rPr>
          <w:rFonts w:eastAsia="Microsoft YaHei" w:hint="eastAsia"/>
        </w:rPr>
        <w:t xml:space="preserve"> </w:t>
      </w:r>
      <w:r>
        <w:rPr>
          <w:rFonts w:eastAsia="Microsoft YaHei" w:hint="eastAsia"/>
        </w:rPr>
        <w:t>with in this example. The rest of the code changes in this example will be made</w:t>
      </w:r>
      <w:r w:rsidR="007233FF">
        <w:rPr>
          <w:rFonts w:eastAsia="Microsoft YaHei" w:hint="eastAsia"/>
        </w:rPr>
        <w:t xml:space="preserve"> </w:t>
      </w:r>
      <w:r>
        <w:rPr>
          <w:rFonts w:eastAsia="Microsoft YaHei" w:hint="eastAsia"/>
        </w:rPr>
        <w:t>to this function:</w:t>
      </w:r>
    </w:p>
    <w:p w14:paraId="00056081" w14:textId="77777777" w:rsidR="00084A24" w:rsidRDefault="00B052DF" w:rsidP="00895C67">
      <w:pPr>
        <w:pStyle w:val="ProductionDirective"/>
        <w:rPr>
          <w:rFonts w:eastAsia="Microsoft YaHei"/>
        </w:rPr>
      </w:pPr>
      <w:r>
        <w:rPr>
          <w:rFonts w:eastAsia="Microsoft YaHei" w:hint="eastAsia"/>
        </w:rPr>
        <w:t>Filename: src/main.rs</w:t>
      </w:r>
    </w:p>
    <w:p w14:paraId="6953EF15" w14:textId="77777777" w:rsidR="00084A24" w:rsidRPr="00895C67" w:rsidRDefault="00B052DF" w:rsidP="00895C67">
      <w:pPr>
        <w:pStyle w:val="CodeA"/>
      </w:pPr>
      <w:r w:rsidRPr="00895C67">
        <w:rPr>
          <w:rFonts w:hint="eastAsia"/>
        </w:rPr>
        <w:t>fn generate_workout(intensity: i32, random_number: i32) {</w:t>
      </w:r>
    </w:p>
    <w:p w14:paraId="5407D7A3" w14:textId="77777777" w:rsidR="00084A24" w:rsidRPr="00895C67" w:rsidRDefault="00494902" w:rsidP="00895C67">
      <w:pPr>
        <w:pStyle w:val="CodeB"/>
      </w:pPr>
      <w:ins w:id="81" w:author="Liz Chadwick" w:date="2017-09-21T12:15:00Z">
        <w:r w:rsidRPr="00494902">
          <w:rPr>
            <w:rStyle w:val="Wingdings"/>
            <w:rPrChange w:id="82" w:author="Liz Chadwick" w:date="2017-09-21T12:16:00Z">
              <w:rPr/>
            </w:rPrChange>
          </w:rPr>
          <w:t></w:t>
        </w:r>
      </w:ins>
      <w:r w:rsidR="00B052DF" w:rsidRPr="00895C67">
        <w:rPr>
          <w:rFonts w:hint="eastAsia"/>
        </w:rPr>
        <w:t xml:space="preserve">    if intensity &lt; 25 {</w:t>
      </w:r>
    </w:p>
    <w:p w14:paraId="4BE87C34" w14:textId="77777777" w:rsidR="00084A24" w:rsidRPr="00895C67" w:rsidRDefault="00B052DF" w:rsidP="00895C67">
      <w:pPr>
        <w:pStyle w:val="CodeB"/>
      </w:pPr>
      <w:r w:rsidRPr="00895C67">
        <w:rPr>
          <w:rFonts w:hint="eastAsia"/>
        </w:rPr>
        <w:t xml:space="preserve">        println!(</w:t>
      </w:r>
    </w:p>
    <w:p w14:paraId="30F1B7A0" w14:textId="77777777" w:rsidR="00084A24" w:rsidRPr="00895C67" w:rsidRDefault="00B052DF" w:rsidP="00895C67">
      <w:pPr>
        <w:pStyle w:val="CodeB"/>
      </w:pPr>
      <w:r w:rsidRPr="00895C67">
        <w:rPr>
          <w:rFonts w:hint="eastAsia"/>
        </w:rPr>
        <w:t xml:space="preserve">            "Today, do {} pushups!",</w:t>
      </w:r>
    </w:p>
    <w:p w14:paraId="441E3BB5" w14:textId="77777777" w:rsidR="00084A24" w:rsidRPr="00895C67" w:rsidRDefault="00B052DF" w:rsidP="00895C67">
      <w:pPr>
        <w:pStyle w:val="CodeB"/>
      </w:pPr>
      <w:r w:rsidRPr="00895C67">
        <w:rPr>
          <w:rFonts w:hint="eastAsia"/>
        </w:rPr>
        <w:t xml:space="preserve">            simulated_expensive_calculation(intensity)</w:t>
      </w:r>
    </w:p>
    <w:p w14:paraId="56E56CA3" w14:textId="77777777" w:rsidR="00084A24" w:rsidRPr="00895C67" w:rsidRDefault="00B052DF" w:rsidP="00895C67">
      <w:pPr>
        <w:pStyle w:val="CodeB"/>
      </w:pPr>
      <w:r w:rsidRPr="00895C67">
        <w:rPr>
          <w:rFonts w:hint="eastAsia"/>
        </w:rPr>
        <w:t xml:space="preserve">        );</w:t>
      </w:r>
    </w:p>
    <w:p w14:paraId="3A8599E8" w14:textId="77777777" w:rsidR="00084A24" w:rsidRPr="00895C67" w:rsidRDefault="00B052DF" w:rsidP="00895C67">
      <w:pPr>
        <w:pStyle w:val="CodeB"/>
      </w:pPr>
      <w:r w:rsidRPr="00895C67">
        <w:rPr>
          <w:rFonts w:hint="eastAsia"/>
        </w:rPr>
        <w:t xml:space="preserve">        println!(</w:t>
      </w:r>
    </w:p>
    <w:p w14:paraId="326E3A51" w14:textId="77777777" w:rsidR="00084A24" w:rsidRPr="00895C67" w:rsidRDefault="00B052DF" w:rsidP="00895C67">
      <w:pPr>
        <w:pStyle w:val="CodeB"/>
      </w:pPr>
      <w:r w:rsidRPr="00895C67">
        <w:rPr>
          <w:rFonts w:hint="eastAsia"/>
        </w:rPr>
        <w:t xml:space="preserve">            "Next, do {} situps!",</w:t>
      </w:r>
    </w:p>
    <w:p w14:paraId="49BFF185" w14:textId="77777777" w:rsidR="00084A24" w:rsidRPr="00895C67" w:rsidRDefault="00B052DF" w:rsidP="00895C67">
      <w:pPr>
        <w:pStyle w:val="CodeB"/>
      </w:pPr>
      <w:r w:rsidRPr="00895C67">
        <w:rPr>
          <w:rFonts w:hint="eastAsia"/>
        </w:rPr>
        <w:t xml:space="preserve">            simulated_expensive_calculation(intensity)</w:t>
      </w:r>
    </w:p>
    <w:p w14:paraId="63A148B7" w14:textId="77777777" w:rsidR="00084A24" w:rsidRPr="00895C67" w:rsidRDefault="00B052DF" w:rsidP="00895C67">
      <w:pPr>
        <w:pStyle w:val="CodeB"/>
      </w:pPr>
      <w:r w:rsidRPr="00895C67">
        <w:rPr>
          <w:rFonts w:hint="eastAsia"/>
        </w:rPr>
        <w:t xml:space="preserve">        );</w:t>
      </w:r>
    </w:p>
    <w:p w14:paraId="3D6F86AC" w14:textId="77777777" w:rsidR="00084A24" w:rsidRPr="00895C67" w:rsidRDefault="00B052DF" w:rsidP="00895C67">
      <w:pPr>
        <w:pStyle w:val="CodeB"/>
      </w:pPr>
      <w:r w:rsidRPr="00895C67">
        <w:rPr>
          <w:rFonts w:hint="eastAsia"/>
        </w:rPr>
        <w:t xml:space="preserve">    } else {</w:t>
      </w:r>
    </w:p>
    <w:p w14:paraId="7A8E476D" w14:textId="77777777" w:rsidR="00084A24" w:rsidRPr="00895C67" w:rsidRDefault="00494902" w:rsidP="00895C67">
      <w:pPr>
        <w:pStyle w:val="CodeB"/>
      </w:pPr>
      <w:ins w:id="83" w:author="Liz Chadwick" w:date="2017-09-21T12:15:00Z">
        <w:r w:rsidRPr="00494902">
          <w:rPr>
            <w:rStyle w:val="Wingdings"/>
            <w:rPrChange w:id="84" w:author="Liz Chadwick" w:date="2017-09-21T12:16:00Z">
              <w:rPr/>
            </w:rPrChange>
          </w:rPr>
          <w:t></w:t>
        </w:r>
      </w:ins>
      <w:r w:rsidR="00B052DF" w:rsidRPr="00895C67">
        <w:rPr>
          <w:rFonts w:hint="eastAsia"/>
        </w:rPr>
        <w:t xml:space="preserve">        if random_number == 3 {</w:t>
      </w:r>
    </w:p>
    <w:p w14:paraId="3F5723B9" w14:textId="77777777" w:rsidR="00084A24" w:rsidRPr="00895C67" w:rsidRDefault="00B052DF" w:rsidP="00895C67">
      <w:pPr>
        <w:pStyle w:val="CodeB"/>
      </w:pPr>
      <w:r w:rsidRPr="00895C67">
        <w:rPr>
          <w:rFonts w:hint="eastAsia"/>
        </w:rPr>
        <w:t xml:space="preserve">            println!("Take a break today! Remember to stay hydrated!");</w:t>
      </w:r>
    </w:p>
    <w:p w14:paraId="0D024541" w14:textId="77777777" w:rsidR="00084A24" w:rsidRPr="00895C67" w:rsidRDefault="00494902" w:rsidP="00895C67">
      <w:pPr>
        <w:pStyle w:val="CodeB"/>
      </w:pPr>
      <w:ins w:id="85" w:author="Liz Chadwick" w:date="2017-09-21T12:16:00Z">
        <w:r>
          <w:rPr>
            <w:rStyle w:val="Wingdings"/>
          </w:rPr>
          <w:t></w:t>
        </w:r>
      </w:ins>
      <w:r w:rsidR="00B052DF" w:rsidRPr="00895C67">
        <w:rPr>
          <w:rFonts w:hint="eastAsia"/>
        </w:rPr>
        <w:t xml:space="preserve">        } else {</w:t>
      </w:r>
    </w:p>
    <w:p w14:paraId="2B27884F" w14:textId="77777777" w:rsidR="00084A24" w:rsidRPr="00895C67" w:rsidRDefault="00B052DF" w:rsidP="00895C67">
      <w:pPr>
        <w:pStyle w:val="CodeB"/>
      </w:pPr>
      <w:r w:rsidRPr="00895C67">
        <w:rPr>
          <w:rFonts w:hint="eastAsia"/>
        </w:rPr>
        <w:t xml:space="preserve">            println!(</w:t>
      </w:r>
    </w:p>
    <w:p w14:paraId="26A5134C" w14:textId="77777777" w:rsidR="00084A24" w:rsidRPr="00895C67" w:rsidRDefault="00B052DF" w:rsidP="00895C67">
      <w:pPr>
        <w:pStyle w:val="CodeB"/>
      </w:pPr>
      <w:r w:rsidRPr="00895C67">
        <w:rPr>
          <w:rFonts w:hint="eastAsia"/>
        </w:rPr>
        <w:t xml:space="preserve">                "Today, run for {} minutes!",</w:t>
      </w:r>
    </w:p>
    <w:p w14:paraId="25E200DC" w14:textId="77777777" w:rsidR="00084A24" w:rsidRPr="00895C67" w:rsidRDefault="00B052DF" w:rsidP="00895C67">
      <w:pPr>
        <w:pStyle w:val="CodeB"/>
      </w:pPr>
      <w:r w:rsidRPr="00895C67">
        <w:rPr>
          <w:rFonts w:hint="eastAsia"/>
        </w:rPr>
        <w:t xml:space="preserve">                simulated_expensive_calculation(intensity)</w:t>
      </w:r>
    </w:p>
    <w:p w14:paraId="6A47BEE0" w14:textId="6A8DB4C6" w:rsidR="00084A24" w:rsidRPr="00895C67" w:rsidRDefault="00B052DF" w:rsidP="00895C67">
      <w:pPr>
        <w:pStyle w:val="CodeB"/>
      </w:pPr>
      <w:r w:rsidRPr="00895C67">
        <w:rPr>
          <w:rFonts w:hint="eastAsia"/>
        </w:rPr>
        <w:t xml:space="preserve">            )</w:t>
      </w:r>
      <w:ins w:id="86" w:author="Carol Nichols" w:date="2017-10-05T16:35:00Z">
        <w:r w:rsidR="00DF50FB">
          <w:t>;</w:t>
        </w:r>
      </w:ins>
    </w:p>
    <w:p w14:paraId="5D72981A" w14:textId="77777777" w:rsidR="00084A24" w:rsidRPr="00895C67" w:rsidRDefault="00B052DF" w:rsidP="00895C67">
      <w:pPr>
        <w:pStyle w:val="CodeB"/>
      </w:pPr>
      <w:r w:rsidRPr="00895C67">
        <w:rPr>
          <w:rFonts w:hint="eastAsia"/>
        </w:rPr>
        <w:lastRenderedPageBreak/>
        <w:t xml:space="preserve">        }</w:t>
      </w:r>
    </w:p>
    <w:p w14:paraId="1041F989" w14:textId="77777777" w:rsidR="00084A24" w:rsidRPr="00895C67" w:rsidRDefault="00B052DF" w:rsidP="00895C67">
      <w:pPr>
        <w:pStyle w:val="CodeB"/>
      </w:pPr>
      <w:r w:rsidRPr="00895C67">
        <w:rPr>
          <w:rFonts w:hint="eastAsia"/>
        </w:rPr>
        <w:t xml:space="preserve">    }</w:t>
      </w:r>
    </w:p>
    <w:p w14:paraId="4E0EB950" w14:textId="77777777" w:rsidR="00084A24" w:rsidRPr="00895C67" w:rsidRDefault="00B052DF" w:rsidP="00895C67">
      <w:pPr>
        <w:pStyle w:val="CodeC"/>
      </w:pPr>
      <w:r w:rsidRPr="00895C67">
        <w:rPr>
          <w:rFonts w:hint="eastAsia"/>
        </w:rPr>
        <w:t>}</w:t>
      </w:r>
    </w:p>
    <w:p w14:paraId="25E802E9" w14:textId="77777777" w:rsidR="00084A24" w:rsidRDefault="00B052DF" w:rsidP="00895C67">
      <w:pPr>
        <w:pStyle w:val="Listing"/>
        <w:rPr>
          <w:rFonts w:eastAsia="Microsoft YaHei"/>
        </w:rPr>
      </w:pPr>
      <w:r w:rsidRPr="007233FF">
        <w:rPr>
          <w:rFonts w:eastAsia="Microsoft YaHei" w:hint="eastAsia"/>
        </w:rPr>
        <w:t xml:space="preserve">Listing 13-3: The business logic </w:t>
      </w:r>
      <w:del w:id="87" w:author="Liz Chadwick" w:date="2017-09-21T12:14:00Z">
        <w:r w:rsidRPr="007233FF" w:rsidDel="00494902">
          <w:rPr>
            <w:rFonts w:eastAsia="Microsoft YaHei" w:hint="eastAsia"/>
          </w:rPr>
          <w:delText xml:space="preserve">of the program </w:delText>
        </w:r>
      </w:del>
      <w:r w:rsidRPr="007233FF">
        <w:rPr>
          <w:rFonts w:eastAsia="Microsoft YaHei" w:hint="eastAsia"/>
        </w:rPr>
        <w:t>that prints the workout plans</w:t>
      </w:r>
      <w:r w:rsidR="007233FF" w:rsidRPr="007233FF">
        <w:rPr>
          <w:rFonts w:eastAsia="Microsoft YaHei" w:hint="eastAsia"/>
        </w:rPr>
        <w:t xml:space="preserve"> </w:t>
      </w:r>
      <w:r w:rsidRPr="007233FF">
        <w:rPr>
          <w:rFonts w:eastAsia="Microsoft YaHei" w:hint="eastAsia"/>
        </w:rPr>
        <w:t xml:space="preserve">based on the inputs and calls to the </w:t>
      </w:r>
      <w:r w:rsidRPr="007233FF">
        <w:rPr>
          <w:rStyle w:val="Literal"/>
          <w:rFonts w:hint="eastAsia"/>
        </w:rPr>
        <w:t>simulated_expensive_calculation</w:t>
      </w:r>
      <w:r>
        <w:rPr>
          <w:rFonts w:eastAsia="Microsoft YaHei" w:hint="eastAsia"/>
        </w:rPr>
        <w:t xml:space="preserve"> function</w:t>
      </w:r>
    </w:p>
    <w:p w14:paraId="50C47E1C" w14:textId="2B4F434A" w:rsidR="00084A24" w:rsidRDefault="00B052DF" w:rsidP="007233FF">
      <w:pPr>
        <w:pStyle w:val="Body"/>
        <w:rPr>
          <w:rFonts w:eastAsia="Microsoft YaHei"/>
        </w:rPr>
      </w:pPr>
      <w:r>
        <w:rPr>
          <w:rFonts w:eastAsia="Microsoft YaHei" w:hint="eastAsia"/>
        </w:rPr>
        <w:t>The code in Listing 13-3 has multiple calls to the slow calculation function.</w:t>
      </w:r>
      <w:r w:rsidR="007233FF">
        <w:rPr>
          <w:rFonts w:eastAsia="Microsoft YaHei" w:hint="eastAsia"/>
        </w:rPr>
        <w:t xml:space="preserve"> </w:t>
      </w:r>
      <w:r>
        <w:rPr>
          <w:rFonts w:eastAsia="Microsoft YaHei" w:hint="eastAsia"/>
        </w:rPr>
        <w:t xml:space="preserve">The first </w:t>
      </w:r>
      <w:r w:rsidRPr="007233FF">
        <w:rPr>
          <w:rStyle w:val="Literal"/>
          <w:rFonts w:hint="eastAsia"/>
        </w:rPr>
        <w:t>if</w:t>
      </w:r>
      <w:r w:rsidRPr="007233FF">
        <w:rPr>
          <w:rFonts w:eastAsia="Microsoft YaHei" w:hint="eastAsia"/>
        </w:rPr>
        <w:t xml:space="preserve"> block</w:t>
      </w:r>
      <w:ins w:id="88" w:author="Liz Chadwick" w:date="2017-09-21T12:16:00Z">
        <w:del w:id="89" w:author="Carol Nichols" w:date="2017-10-05T18:55:00Z">
          <w:r w:rsidR="00494902" w:rsidRPr="00494902" w:rsidDel="00FD61BA">
            <w:rPr>
              <w:rPrChange w:id="90" w:author="Liz Chadwick" w:date="2017-09-21T12:16:00Z">
                <w:rPr>
                  <w:rStyle w:val="Wingdings"/>
                </w:rPr>
              </w:rPrChange>
            </w:rPr>
            <w:delText></w:delText>
          </w:r>
        </w:del>
      </w:ins>
      <w:ins w:id="91" w:author="Carol Nichols" w:date="2017-10-05T18:55:00Z">
        <w:r w:rsidR="00FD61BA">
          <w:t xml:space="preserve"> </w:t>
        </w:r>
      </w:ins>
      <w:ins w:id="92" w:author="Liz Chadwick" w:date="2017-09-21T12:16:00Z">
        <w:r w:rsidR="00494902" w:rsidRPr="00B94BF3">
          <w:rPr>
            <w:rStyle w:val="Wingdings"/>
          </w:rPr>
          <w:t></w:t>
        </w:r>
      </w:ins>
      <w:r w:rsidRPr="007233FF">
        <w:rPr>
          <w:rFonts w:eastAsia="Microsoft YaHei" w:hint="eastAsia"/>
        </w:rPr>
        <w:t xml:space="preserve"> calls </w:t>
      </w:r>
      <w:r w:rsidRPr="007233FF">
        <w:rPr>
          <w:rStyle w:val="Literal"/>
          <w:rFonts w:hint="eastAsia"/>
        </w:rPr>
        <w:t>simulated_expensive_calculation</w:t>
      </w:r>
      <w:r w:rsidRPr="007233FF">
        <w:rPr>
          <w:rFonts w:eastAsia="Microsoft YaHei" w:hint="eastAsia"/>
        </w:rPr>
        <w:t xml:space="preserve"> twice, the </w:t>
      </w:r>
      <w:r w:rsidRPr="007233FF">
        <w:rPr>
          <w:rStyle w:val="Literal"/>
          <w:rFonts w:hint="eastAsia"/>
        </w:rPr>
        <w:t>if</w:t>
      </w:r>
      <w:r w:rsidR="007233FF" w:rsidRPr="007233FF">
        <w:rPr>
          <w:rFonts w:eastAsia="Microsoft YaHei" w:hint="eastAsia"/>
        </w:rPr>
        <w:t xml:space="preserve"> </w:t>
      </w:r>
      <w:r w:rsidRPr="007233FF">
        <w:rPr>
          <w:rFonts w:eastAsia="Microsoft YaHei" w:hint="eastAsia"/>
        </w:rPr>
        <w:t xml:space="preserve">inside the outer </w:t>
      </w:r>
      <w:r w:rsidRPr="007233FF">
        <w:rPr>
          <w:rStyle w:val="Literal"/>
          <w:rFonts w:hint="eastAsia"/>
        </w:rPr>
        <w:t>else</w:t>
      </w:r>
      <w:r w:rsidRPr="007233FF">
        <w:rPr>
          <w:rFonts w:eastAsia="Microsoft YaHei" w:hint="eastAsia"/>
        </w:rPr>
        <w:t xml:space="preserve"> </w:t>
      </w:r>
      <w:ins w:id="93" w:author="Liz Chadwick" w:date="2017-09-21T12:16:00Z">
        <w:r w:rsidR="00494902" w:rsidRPr="00B94BF3">
          <w:rPr>
            <w:rStyle w:val="Wingdings"/>
          </w:rPr>
          <w:t></w:t>
        </w:r>
        <w:r w:rsidR="00494902" w:rsidRPr="007233FF">
          <w:rPr>
            <w:rFonts w:eastAsia="Microsoft YaHei" w:hint="eastAsia"/>
          </w:rPr>
          <w:t xml:space="preserve"> </w:t>
        </w:r>
      </w:ins>
      <w:r w:rsidRPr="007233FF">
        <w:rPr>
          <w:rFonts w:eastAsia="Microsoft YaHei" w:hint="eastAsia"/>
        </w:rPr>
        <w:t>doesn</w:t>
      </w:r>
      <w:r w:rsidR="007233FF" w:rsidRPr="007233FF">
        <w:rPr>
          <w:rFonts w:eastAsia="Microsoft YaHei"/>
        </w:rPr>
        <w:t>’</w:t>
      </w:r>
      <w:r w:rsidRPr="007233FF">
        <w:rPr>
          <w:rFonts w:eastAsia="Microsoft YaHei" w:hint="eastAsia"/>
        </w:rPr>
        <w:t>t call it at all, and the code inside the</w:t>
      </w:r>
      <w:ins w:id="94" w:author="Liz Chadwick" w:date="2017-09-21T12:16:00Z">
        <w:r w:rsidR="00494902">
          <w:rPr>
            <w:rFonts w:eastAsia="Microsoft YaHei"/>
          </w:rPr>
          <w:t xml:space="preserve"> second </w:t>
        </w:r>
      </w:ins>
      <w:del w:id="95" w:author="Liz Chadwick" w:date="2017-09-21T12:16:00Z">
        <w:r w:rsidRPr="007233FF" w:rsidDel="00494902">
          <w:rPr>
            <w:rFonts w:eastAsia="Microsoft YaHei" w:hint="eastAsia"/>
          </w:rPr>
          <w:delText xml:space="preserve"> </w:delText>
        </w:r>
      </w:del>
      <w:r w:rsidRPr="007233FF">
        <w:rPr>
          <w:rStyle w:val="Literal"/>
          <w:rFonts w:hint="eastAsia"/>
        </w:rPr>
        <w:t>else</w:t>
      </w:r>
      <w:r w:rsidR="007233FF" w:rsidRPr="007233FF">
        <w:rPr>
          <w:rFonts w:eastAsia="Microsoft YaHei" w:hint="eastAsia"/>
        </w:rPr>
        <w:t xml:space="preserve"> </w:t>
      </w:r>
      <w:r w:rsidRPr="007233FF">
        <w:rPr>
          <w:rFonts w:eastAsia="Microsoft YaHei" w:hint="eastAsia"/>
        </w:rPr>
        <w:t xml:space="preserve">case </w:t>
      </w:r>
      <w:ins w:id="96" w:author="Liz Chadwick" w:date="2017-09-21T12:17:00Z">
        <w:r w:rsidR="00494902">
          <w:rPr>
            <w:rStyle w:val="Wingdings"/>
          </w:rPr>
          <w:t></w:t>
        </w:r>
        <w:r w:rsidR="00494902" w:rsidRPr="007233FF">
          <w:rPr>
            <w:rFonts w:eastAsia="Microsoft YaHei" w:hint="eastAsia"/>
          </w:rPr>
          <w:t xml:space="preserve"> </w:t>
        </w:r>
      </w:ins>
      <w:del w:id="97" w:author="Liz Chadwick" w:date="2017-09-21T12:17:00Z">
        <w:r w:rsidRPr="007233FF" w:rsidDel="00494902">
          <w:rPr>
            <w:rFonts w:eastAsia="Microsoft YaHei" w:hint="eastAsia"/>
          </w:rPr>
          <w:delText xml:space="preserve">inside the outer </w:delText>
        </w:r>
        <w:r w:rsidRPr="007233FF" w:rsidDel="00494902">
          <w:rPr>
            <w:rStyle w:val="Literal"/>
            <w:rFonts w:hint="eastAsia"/>
          </w:rPr>
          <w:delText>else</w:delText>
        </w:r>
        <w:r w:rsidDel="00494902">
          <w:rPr>
            <w:rFonts w:eastAsia="Microsoft YaHei" w:hint="eastAsia"/>
          </w:rPr>
          <w:delText xml:space="preserve"> </w:delText>
        </w:r>
      </w:del>
      <w:r>
        <w:rPr>
          <w:rFonts w:eastAsia="Microsoft YaHei" w:hint="eastAsia"/>
        </w:rPr>
        <w:t>calls it once.</w:t>
      </w:r>
    </w:p>
    <w:p w14:paraId="1D26CD5E" w14:textId="77777777" w:rsidR="00494902" w:rsidRDefault="00B052DF" w:rsidP="007233FF">
      <w:pPr>
        <w:pStyle w:val="Body"/>
        <w:rPr>
          <w:ins w:id="98" w:author="Liz Chadwick" w:date="2017-09-21T12:17:00Z"/>
          <w:rFonts w:eastAsia="Microsoft YaHei"/>
        </w:rPr>
      </w:pPr>
      <w:r>
        <w:rPr>
          <w:rFonts w:eastAsia="Microsoft YaHei" w:hint="eastAsia"/>
        </w:rPr>
        <w:t xml:space="preserve">The desired behavior of the </w:t>
      </w:r>
      <w:r w:rsidRPr="007233FF">
        <w:rPr>
          <w:rStyle w:val="Literal"/>
          <w:rFonts w:hint="eastAsia"/>
        </w:rPr>
        <w:t>generate_workout</w:t>
      </w:r>
      <w:r w:rsidRPr="007233FF">
        <w:rPr>
          <w:rFonts w:eastAsia="Microsoft YaHei" w:hint="eastAsia"/>
        </w:rPr>
        <w:t xml:space="preserve"> function is to first check if</w:t>
      </w:r>
      <w:r w:rsidR="007233FF" w:rsidRPr="007233FF">
        <w:rPr>
          <w:rFonts w:eastAsia="Microsoft YaHei" w:hint="eastAsia"/>
        </w:rPr>
        <w:t xml:space="preserve"> </w:t>
      </w:r>
      <w:r w:rsidRPr="007233FF">
        <w:rPr>
          <w:rFonts w:eastAsia="Microsoft YaHei" w:hint="eastAsia"/>
        </w:rPr>
        <w:t>the user wants a low intensity workout (indicated by a number less than 25) or</w:t>
      </w:r>
      <w:r w:rsidR="007233FF" w:rsidRPr="007233FF">
        <w:rPr>
          <w:rFonts w:eastAsia="Microsoft YaHei" w:hint="eastAsia"/>
        </w:rPr>
        <w:t xml:space="preserve"> </w:t>
      </w:r>
      <w:r w:rsidRPr="007233FF">
        <w:rPr>
          <w:rFonts w:eastAsia="Microsoft YaHei" w:hint="eastAsia"/>
        </w:rPr>
        <w:t xml:space="preserve">a high intensity workout (25 or more). </w:t>
      </w:r>
    </w:p>
    <w:p w14:paraId="74A156C7" w14:textId="77777777" w:rsidR="00084A24" w:rsidRDefault="00B052DF" w:rsidP="007233FF">
      <w:pPr>
        <w:pStyle w:val="Body"/>
        <w:rPr>
          <w:rFonts w:eastAsia="Microsoft YaHei"/>
        </w:rPr>
      </w:pPr>
      <w:r w:rsidRPr="007233FF">
        <w:rPr>
          <w:rFonts w:eastAsia="Microsoft YaHei" w:hint="eastAsia"/>
        </w:rPr>
        <w:t>Low intensity workout plans will</w:t>
      </w:r>
      <w:r w:rsidR="007233FF" w:rsidRPr="007233FF">
        <w:rPr>
          <w:rFonts w:eastAsia="Microsoft YaHei" w:hint="eastAsia"/>
        </w:rPr>
        <w:t xml:space="preserve"> </w:t>
      </w:r>
      <w:r w:rsidRPr="007233FF">
        <w:rPr>
          <w:rFonts w:eastAsia="Microsoft YaHei" w:hint="eastAsia"/>
        </w:rPr>
        <w:t>recommend a number of pushups and situps based on the complex algorithm we</w:t>
      </w:r>
      <w:r w:rsidR="007233FF" w:rsidRPr="007233FF">
        <w:rPr>
          <w:rFonts w:eastAsia="Microsoft YaHei"/>
        </w:rPr>
        <w:t>’</w:t>
      </w:r>
      <w:r w:rsidRPr="007233FF">
        <w:rPr>
          <w:rFonts w:eastAsia="Microsoft YaHei" w:hint="eastAsia"/>
        </w:rPr>
        <w:t>re</w:t>
      </w:r>
      <w:r w:rsidR="007233FF" w:rsidRPr="007233FF">
        <w:rPr>
          <w:rFonts w:eastAsia="Microsoft YaHei" w:hint="eastAsia"/>
        </w:rPr>
        <w:t xml:space="preserve"> </w:t>
      </w:r>
      <w:r w:rsidRPr="007233FF">
        <w:rPr>
          <w:rFonts w:eastAsia="Microsoft YaHei" w:hint="eastAsia"/>
        </w:rPr>
        <w:t>simulating</w:t>
      </w:r>
      <w:del w:id="99" w:author="Liz Chadwick" w:date="2017-09-21T12:18:00Z">
        <w:r w:rsidRPr="007233FF" w:rsidDel="00494902">
          <w:rPr>
            <w:rFonts w:eastAsia="Microsoft YaHei" w:hint="eastAsia"/>
          </w:rPr>
          <w:delText xml:space="preserve"> with the </w:delText>
        </w:r>
        <w:r w:rsidRPr="007233FF" w:rsidDel="00494902">
          <w:rPr>
            <w:rStyle w:val="Literal"/>
            <w:rFonts w:hint="eastAsia"/>
          </w:rPr>
          <w:delText>simulated_expensive_calculation</w:delText>
        </w:r>
        <w:r w:rsidDel="00494902">
          <w:rPr>
            <w:rFonts w:eastAsia="Microsoft YaHei" w:hint="eastAsia"/>
          </w:rPr>
          <w:delText xml:space="preserve"> function, which needs the</w:delText>
        </w:r>
        <w:r w:rsidR="007233FF" w:rsidDel="00494902">
          <w:rPr>
            <w:rFonts w:eastAsia="Microsoft YaHei" w:hint="eastAsia"/>
          </w:rPr>
          <w:delText xml:space="preserve"> </w:delText>
        </w:r>
        <w:r w:rsidDel="00494902">
          <w:rPr>
            <w:rFonts w:eastAsia="Microsoft YaHei" w:hint="eastAsia"/>
          </w:rPr>
          <w:delText>intensity number as an input</w:delText>
        </w:r>
      </w:del>
      <w:r>
        <w:rPr>
          <w:rFonts w:eastAsia="Microsoft YaHei" w:hint="eastAsia"/>
        </w:rPr>
        <w:t>.</w:t>
      </w:r>
    </w:p>
    <w:p w14:paraId="6C8B0301" w14:textId="488BBB0A" w:rsidR="00084A24" w:rsidRDefault="00B052DF" w:rsidP="007233FF">
      <w:pPr>
        <w:pStyle w:val="Body"/>
        <w:rPr>
          <w:rFonts w:eastAsia="Microsoft YaHei"/>
        </w:rPr>
      </w:pPr>
      <w:r>
        <w:rPr>
          <w:rFonts w:eastAsia="Microsoft YaHei" w:hint="eastAsia"/>
        </w:rPr>
        <w:t>If the user wants a high intensity workout, there</w:t>
      </w:r>
      <w:r w:rsidR="007233FF">
        <w:rPr>
          <w:rFonts w:eastAsia="Microsoft YaHei"/>
        </w:rPr>
        <w:t>’</w:t>
      </w:r>
      <w:r>
        <w:rPr>
          <w:rFonts w:eastAsia="Microsoft YaHei" w:hint="eastAsia"/>
        </w:rPr>
        <w:t>s some additional logic: if</w:t>
      </w:r>
      <w:r w:rsidR="007233FF">
        <w:rPr>
          <w:rFonts w:eastAsia="Microsoft YaHei" w:hint="eastAsia"/>
        </w:rPr>
        <w:t xml:space="preserve"> </w:t>
      </w:r>
      <w:r>
        <w:rPr>
          <w:rFonts w:eastAsia="Microsoft YaHei" w:hint="eastAsia"/>
        </w:rPr>
        <w:t>the value of the random number generated by the app happens to be 3, the app</w:t>
      </w:r>
      <w:r w:rsidR="007233FF">
        <w:rPr>
          <w:rFonts w:eastAsia="Microsoft YaHei" w:hint="eastAsia"/>
        </w:rPr>
        <w:t xml:space="preserve"> </w:t>
      </w:r>
      <w:r>
        <w:rPr>
          <w:rFonts w:eastAsia="Microsoft YaHei" w:hint="eastAsia"/>
        </w:rPr>
        <w:t>will recommend a break and hydration</w:t>
      </w:r>
      <w:del w:id="100" w:author="Liz Chadwick" w:date="2017-10-04T13:18:00Z">
        <w:r w:rsidDel="00BB2DAB">
          <w:rPr>
            <w:rFonts w:eastAsia="Microsoft YaHei" w:hint="eastAsia"/>
          </w:rPr>
          <w:delText xml:space="preserve"> instead</w:delText>
        </w:r>
      </w:del>
      <w:r>
        <w:rPr>
          <w:rFonts w:eastAsia="Microsoft YaHei" w:hint="eastAsia"/>
        </w:rPr>
        <w:t xml:space="preserve">. If not, the user will get </w:t>
      </w:r>
      <w:del w:id="101" w:author="Liz Chadwick" w:date="2017-09-21T12:18:00Z">
        <w:r w:rsidDel="00494902">
          <w:rPr>
            <w:rFonts w:eastAsia="Microsoft YaHei" w:hint="eastAsia"/>
          </w:rPr>
          <w:delText>a high</w:delText>
        </w:r>
        <w:r w:rsidR="007233FF" w:rsidDel="00494902">
          <w:rPr>
            <w:rFonts w:eastAsia="Microsoft YaHei" w:hint="eastAsia"/>
          </w:rPr>
          <w:delText xml:space="preserve"> </w:delText>
        </w:r>
        <w:r w:rsidDel="00494902">
          <w:rPr>
            <w:rFonts w:eastAsia="Microsoft YaHei" w:hint="eastAsia"/>
          </w:rPr>
          <w:delText xml:space="preserve">intensity workout of </w:delText>
        </w:r>
      </w:del>
      <w:ins w:id="102" w:author="Liz Chadwick" w:date="2017-09-21T12:18:00Z">
        <w:del w:id="103" w:author="Carol Nichols" w:date="2017-10-05T15:24:00Z">
          <w:r w:rsidR="00494902" w:rsidDel="001B6E4F">
            <w:rPr>
              <w:rFonts w:eastAsia="Microsoft YaHei"/>
            </w:rPr>
            <w:delText>be</w:delText>
          </w:r>
        </w:del>
        <w:del w:id="104" w:author="Carol Nichols" w:date="2017-10-05T15:23:00Z">
          <w:r w:rsidR="00494902" w:rsidDel="001B6E4F">
            <w:rPr>
              <w:rFonts w:eastAsia="Microsoft YaHei"/>
            </w:rPr>
            <w:delText xml:space="preserve"> allocated</w:delText>
          </w:r>
        </w:del>
        <w:del w:id="105" w:author="Carol Nichols" w:date="2017-10-05T15:24:00Z">
          <w:r w:rsidR="00494902" w:rsidDel="001B6E4F">
            <w:rPr>
              <w:rFonts w:eastAsia="Microsoft YaHei"/>
            </w:rPr>
            <w:delText xml:space="preserve"> </w:delText>
          </w:r>
        </w:del>
      </w:ins>
      <w:r>
        <w:rPr>
          <w:rFonts w:eastAsia="Microsoft YaHei" w:hint="eastAsia"/>
        </w:rPr>
        <w:t xml:space="preserve">a number of minutes of running </w:t>
      </w:r>
      <w:del w:id="106" w:author="Liz Chadwick" w:date="2017-09-21T12:18:00Z">
        <w:r w:rsidDel="00494902">
          <w:rPr>
            <w:rFonts w:eastAsia="Microsoft YaHei" w:hint="eastAsia"/>
          </w:rPr>
          <w:delText xml:space="preserve">that comes from </w:delText>
        </w:r>
      </w:del>
      <w:ins w:id="107" w:author="Liz Chadwick" w:date="2017-09-21T12:18:00Z">
        <w:r w:rsidR="00494902">
          <w:rPr>
            <w:rFonts w:eastAsia="Microsoft YaHei"/>
          </w:rPr>
          <w:t xml:space="preserve">based on </w:t>
        </w:r>
      </w:ins>
      <w:r>
        <w:rPr>
          <w:rFonts w:eastAsia="Microsoft YaHei" w:hint="eastAsia"/>
        </w:rPr>
        <w:t>the complex</w:t>
      </w:r>
      <w:r w:rsidR="007233FF">
        <w:rPr>
          <w:rFonts w:eastAsia="Microsoft YaHei" w:hint="eastAsia"/>
        </w:rPr>
        <w:t xml:space="preserve"> </w:t>
      </w:r>
      <w:r>
        <w:rPr>
          <w:rFonts w:eastAsia="Microsoft YaHei" w:hint="eastAsia"/>
        </w:rPr>
        <w:t>algorithm.</w:t>
      </w:r>
    </w:p>
    <w:p w14:paraId="2BFF412A" w14:textId="25EB0AA1" w:rsidR="00084A24" w:rsidRDefault="00B052DF" w:rsidP="007233FF">
      <w:pPr>
        <w:pStyle w:val="Body"/>
        <w:rPr>
          <w:ins w:id="108" w:author="Liz Chadwick" w:date="2017-09-21T12:24:00Z"/>
          <w:rFonts w:eastAsia="Microsoft YaHei"/>
        </w:rPr>
      </w:pPr>
      <w:r>
        <w:rPr>
          <w:rFonts w:eastAsia="Microsoft YaHei" w:hint="eastAsia"/>
        </w:rPr>
        <w:t xml:space="preserve">The data science team has let us know that </w:t>
      </w:r>
      <w:ins w:id="109" w:author="Liz Chadwick" w:date="2017-09-21T12:21:00Z">
        <w:r w:rsidR="000E21F8">
          <w:rPr>
            <w:rFonts w:eastAsia="Microsoft YaHei"/>
          </w:rPr>
          <w:t xml:space="preserve">we’ll have to make some changes </w:t>
        </w:r>
      </w:ins>
      <w:del w:id="110" w:author="Liz Chadwick" w:date="2017-09-21T12:21:00Z">
        <w:r w:rsidDel="000E21F8">
          <w:rPr>
            <w:rFonts w:eastAsia="Microsoft YaHei" w:hint="eastAsia"/>
          </w:rPr>
          <w:delText>there are going to be some changes</w:delText>
        </w:r>
        <w:r w:rsidR="007233FF" w:rsidDel="000E21F8">
          <w:rPr>
            <w:rFonts w:eastAsia="Microsoft YaHei" w:hint="eastAsia"/>
          </w:rPr>
          <w:delText xml:space="preserve"> </w:delText>
        </w:r>
      </w:del>
      <w:r>
        <w:rPr>
          <w:rFonts w:eastAsia="Microsoft YaHei" w:hint="eastAsia"/>
        </w:rPr>
        <w:t xml:space="preserve">to the way we </w:t>
      </w:r>
      <w:del w:id="111" w:author="Liz Chadwick" w:date="2017-09-21T12:21:00Z">
        <w:r w:rsidDel="000E21F8">
          <w:rPr>
            <w:rFonts w:eastAsia="Microsoft YaHei" w:hint="eastAsia"/>
          </w:rPr>
          <w:delText xml:space="preserve">have to </w:delText>
        </w:r>
      </w:del>
      <w:r>
        <w:rPr>
          <w:rFonts w:eastAsia="Microsoft YaHei" w:hint="eastAsia"/>
        </w:rPr>
        <w:t>call the algorithm</w:t>
      </w:r>
      <w:ins w:id="112" w:author="Liz Chadwick" w:date="2017-09-21T12:22:00Z">
        <w:r w:rsidR="000E21F8">
          <w:rPr>
            <w:rFonts w:eastAsia="Microsoft YaHei"/>
          </w:rPr>
          <w:t xml:space="preserve"> in</w:t>
        </w:r>
      </w:ins>
      <w:ins w:id="113" w:author="Carol Nichols" w:date="2017-10-05T17:47:00Z">
        <w:r w:rsidR="003B1C5C">
          <w:rPr>
            <w:rFonts w:eastAsia="Microsoft YaHei"/>
          </w:rPr>
          <w:t xml:space="preserve"> the</w:t>
        </w:r>
      </w:ins>
      <w:ins w:id="114" w:author="Liz Chadwick" w:date="2017-09-21T12:22:00Z">
        <w:r w:rsidR="000E21F8">
          <w:rPr>
            <w:rFonts w:eastAsia="Microsoft YaHei"/>
          </w:rPr>
          <w:t xml:space="preserve"> future</w:t>
        </w:r>
      </w:ins>
      <w:r>
        <w:rPr>
          <w:rFonts w:eastAsia="Microsoft YaHei" w:hint="eastAsia"/>
        </w:rPr>
        <w:t>. To simplify the update when those</w:t>
      </w:r>
      <w:r w:rsidR="007233FF">
        <w:rPr>
          <w:rFonts w:eastAsia="Microsoft YaHei" w:hint="eastAsia"/>
        </w:rPr>
        <w:t xml:space="preserve"> </w:t>
      </w:r>
      <w:r>
        <w:rPr>
          <w:rFonts w:eastAsia="Microsoft YaHei" w:hint="eastAsia"/>
        </w:rPr>
        <w:t xml:space="preserve">changes happen, we </w:t>
      </w:r>
      <w:del w:id="115" w:author="Liz Chadwick" w:date="2017-09-21T12:22:00Z">
        <w:r w:rsidDel="000E21F8">
          <w:rPr>
            <w:rFonts w:eastAsia="Microsoft YaHei" w:hint="eastAsia"/>
          </w:rPr>
          <w:delText xml:space="preserve">would like </w:delText>
        </w:r>
      </w:del>
      <w:ins w:id="116" w:author="Liz Chadwick" w:date="2017-09-21T12:22:00Z">
        <w:r w:rsidR="000E21F8">
          <w:rPr>
            <w:rFonts w:eastAsia="Microsoft YaHei"/>
          </w:rPr>
          <w:t xml:space="preserve">want </w:t>
        </w:r>
      </w:ins>
      <w:r>
        <w:rPr>
          <w:rFonts w:eastAsia="Microsoft YaHei" w:hint="eastAsia"/>
        </w:rPr>
        <w:t xml:space="preserve">to refactor this code </w:t>
      </w:r>
      <w:del w:id="117" w:author="Liz Chadwick" w:date="2017-09-21T12:22:00Z">
        <w:r w:rsidDel="000E21F8">
          <w:rPr>
            <w:rFonts w:eastAsia="Microsoft YaHei" w:hint="eastAsia"/>
          </w:rPr>
          <w:delText>to have only a single call</w:delText>
        </w:r>
        <w:r w:rsidR="007233FF" w:rsidDel="000E21F8">
          <w:rPr>
            <w:rFonts w:eastAsia="Microsoft YaHei" w:hint="eastAsia"/>
          </w:rPr>
          <w:delText xml:space="preserve"> </w:delText>
        </w:r>
        <w:r w:rsidDel="000E21F8">
          <w:rPr>
            <w:rFonts w:eastAsia="Microsoft YaHei" w:hint="eastAsia"/>
          </w:rPr>
          <w:delText xml:space="preserve">to the </w:delText>
        </w:r>
      </w:del>
      <w:ins w:id="118" w:author="Liz Chadwick" w:date="2017-09-21T12:22:00Z">
        <w:r w:rsidR="000E21F8">
          <w:rPr>
            <w:rFonts w:eastAsia="Microsoft YaHei"/>
          </w:rPr>
          <w:t xml:space="preserve">so it only calls the </w:t>
        </w:r>
      </w:ins>
      <w:r w:rsidRPr="007233FF">
        <w:rPr>
          <w:rStyle w:val="Literal"/>
          <w:rFonts w:hint="eastAsia"/>
        </w:rPr>
        <w:t>simulated_expensive_calculation</w:t>
      </w:r>
      <w:r>
        <w:rPr>
          <w:rFonts w:eastAsia="Microsoft YaHei" w:hint="eastAsia"/>
        </w:rPr>
        <w:t xml:space="preserve"> function</w:t>
      </w:r>
      <w:ins w:id="119" w:author="Liz Chadwick" w:date="2017-09-21T12:22:00Z">
        <w:r w:rsidR="000E21F8">
          <w:rPr>
            <w:rFonts w:eastAsia="Microsoft YaHei"/>
          </w:rPr>
          <w:t xml:space="preserve"> once</w:t>
        </w:r>
      </w:ins>
      <w:r>
        <w:rPr>
          <w:rFonts w:eastAsia="Microsoft YaHei" w:hint="eastAsia"/>
        </w:rPr>
        <w:t xml:space="preserve">. We also want to </w:t>
      </w:r>
      <w:del w:id="120" w:author="Liz Chadwick" w:date="2017-09-21T12:22:00Z">
        <w:r w:rsidDel="000E21F8">
          <w:rPr>
            <w:rFonts w:eastAsia="Microsoft YaHei" w:hint="eastAsia"/>
          </w:rPr>
          <w:delText>get rid of</w:delText>
        </w:r>
        <w:r w:rsidR="007233FF" w:rsidDel="000E21F8">
          <w:rPr>
            <w:rFonts w:eastAsia="Microsoft YaHei" w:hint="eastAsia"/>
          </w:rPr>
          <w:delText xml:space="preserve"> </w:delText>
        </w:r>
        <w:r w:rsidDel="000E21F8">
          <w:rPr>
            <w:rFonts w:eastAsia="Microsoft YaHei" w:hint="eastAsia"/>
          </w:rPr>
          <w:delText>the spot where we</w:delText>
        </w:r>
        <w:r w:rsidR="007233FF" w:rsidDel="000E21F8">
          <w:rPr>
            <w:rFonts w:eastAsia="Microsoft YaHei"/>
          </w:rPr>
          <w:delText>’</w:delText>
        </w:r>
        <w:r w:rsidDel="000E21F8">
          <w:rPr>
            <w:rFonts w:eastAsia="Microsoft YaHei" w:hint="eastAsia"/>
          </w:rPr>
          <w:delText xml:space="preserve">re </w:delText>
        </w:r>
      </w:del>
      <w:ins w:id="121" w:author="Liz Chadwick" w:date="2017-09-21T12:22:00Z">
        <w:r w:rsidR="000E21F8">
          <w:rPr>
            <w:rFonts w:eastAsia="Microsoft YaHei"/>
          </w:rPr>
          <w:t xml:space="preserve">cut the place where we’re </w:t>
        </w:r>
      </w:ins>
      <w:r>
        <w:rPr>
          <w:rFonts w:eastAsia="Microsoft YaHei" w:hint="eastAsia"/>
        </w:rPr>
        <w:t>currently calling the function twice unnecessarily</w:t>
      </w:r>
      <w:del w:id="122" w:author="Liz Chadwick" w:date="2017-09-21T12:23:00Z">
        <w:r w:rsidDel="000E21F8">
          <w:rPr>
            <w:rFonts w:eastAsia="Microsoft YaHei" w:hint="eastAsia"/>
          </w:rPr>
          <w:delText>, and</w:delText>
        </w:r>
        <w:r w:rsidR="007233FF" w:rsidDel="000E21F8">
          <w:rPr>
            <w:rFonts w:eastAsia="Microsoft YaHei" w:hint="eastAsia"/>
          </w:rPr>
          <w:delText xml:space="preserve"> </w:delText>
        </w:r>
        <w:r w:rsidDel="000E21F8">
          <w:rPr>
            <w:rFonts w:eastAsia="Microsoft YaHei" w:hint="eastAsia"/>
          </w:rPr>
          <w:delText>we don</w:delText>
        </w:r>
        <w:r w:rsidR="007233FF" w:rsidDel="000E21F8">
          <w:rPr>
            <w:rFonts w:eastAsia="Microsoft YaHei"/>
          </w:rPr>
          <w:delText>’</w:delText>
        </w:r>
        <w:r w:rsidDel="000E21F8">
          <w:rPr>
            <w:rFonts w:eastAsia="Microsoft YaHei" w:hint="eastAsia"/>
          </w:rPr>
          <w:delText xml:space="preserve">t want to add </w:delText>
        </w:r>
      </w:del>
      <w:ins w:id="123" w:author="Liz Chadwick" w:date="2017-09-21T12:23:00Z">
        <w:r w:rsidR="000E21F8">
          <w:rPr>
            <w:rFonts w:eastAsia="Microsoft YaHei"/>
          </w:rPr>
          <w:t xml:space="preserve"> without adding </w:t>
        </w:r>
      </w:ins>
      <w:r>
        <w:rPr>
          <w:rFonts w:eastAsia="Microsoft YaHei" w:hint="eastAsia"/>
        </w:rPr>
        <w:t>any other calls to that function in the process. That is,</w:t>
      </w:r>
      <w:r w:rsidR="007233FF">
        <w:rPr>
          <w:rFonts w:eastAsia="Microsoft YaHei" w:hint="eastAsia"/>
        </w:rPr>
        <w:t xml:space="preserve"> </w:t>
      </w:r>
      <w:r>
        <w:rPr>
          <w:rFonts w:eastAsia="Microsoft YaHei" w:hint="eastAsia"/>
        </w:rPr>
        <w:t>we don</w:t>
      </w:r>
      <w:r w:rsidR="007233FF">
        <w:rPr>
          <w:rFonts w:eastAsia="Microsoft YaHei"/>
        </w:rPr>
        <w:t>’</w:t>
      </w:r>
      <w:r>
        <w:rPr>
          <w:rFonts w:eastAsia="Microsoft YaHei" w:hint="eastAsia"/>
        </w:rPr>
        <w:t xml:space="preserve">t want to call it if </w:t>
      </w:r>
      <w:del w:id="124" w:author="Liz Chadwick" w:date="2017-09-21T12:24:00Z">
        <w:r w:rsidDel="000E21F8">
          <w:rPr>
            <w:rFonts w:eastAsia="Microsoft YaHei" w:hint="eastAsia"/>
          </w:rPr>
          <w:delText>we</w:delText>
        </w:r>
        <w:r w:rsidR="007233FF" w:rsidDel="000E21F8">
          <w:rPr>
            <w:rFonts w:eastAsia="Microsoft YaHei"/>
          </w:rPr>
          <w:delText>’</w:delText>
        </w:r>
        <w:r w:rsidDel="000E21F8">
          <w:rPr>
            <w:rFonts w:eastAsia="Microsoft YaHei" w:hint="eastAsia"/>
          </w:rPr>
          <w:delText xml:space="preserve">re in the case where </w:delText>
        </w:r>
      </w:del>
      <w:r>
        <w:rPr>
          <w:rFonts w:eastAsia="Microsoft YaHei" w:hint="eastAsia"/>
        </w:rPr>
        <w:t>the result isn</w:t>
      </w:r>
      <w:r w:rsidR="007233FF">
        <w:rPr>
          <w:rFonts w:eastAsia="Microsoft YaHei"/>
        </w:rPr>
        <w:t>’</w:t>
      </w:r>
      <w:r>
        <w:rPr>
          <w:rFonts w:eastAsia="Microsoft YaHei" w:hint="eastAsia"/>
        </w:rPr>
        <w:t>t needed</w:t>
      </w:r>
      <w:del w:id="125" w:author="Liz Chadwick" w:date="2017-09-21T12:24:00Z">
        <w:r w:rsidDel="000E21F8">
          <w:rPr>
            <w:rFonts w:eastAsia="Microsoft YaHei" w:hint="eastAsia"/>
          </w:rPr>
          <w:delText xml:space="preserve"> at</w:delText>
        </w:r>
        <w:r w:rsidR="007233FF" w:rsidDel="000E21F8">
          <w:rPr>
            <w:rFonts w:eastAsia="Microsoft YaHei" w:hint="eastAsia"/>
          </w:rPr>
          <w:delText xml:space="preserve"> </w:delText>
        </w:r>
        <w:r w:rsidDel="000E21F8">
          <w:rPr>
            <w:rFonts w:eastAsia="Microsoft YaHei" w:hint="eastAsia"/>
          </w:rPr>
          <w:delText>all</w:delText>
        </w:r>
      </w:del>
      <w:r>
        <w:rPr>
          <w:rFonts w:eastAsia="Microsoft YaHei" w:hint="eastAsia"/>
        </w:rPr>
        <w:t>, and we still want to call it only once</w:t>
      </w:r>
      <w:del w:id="126" w:author="Liz Chadwick" w:date="2017-09-21T12:25:00Z">
        <w:r w:rsidDel="000E21F8">
          <w:rPr>
            <w:rFonts w:eastAsia="Microsoft YaHei" w:hint="eastAsia"/>
          </w:rPr>
          <w:delText xml:space="preserve"> in the last case</w:delText>
        </w:r>
      </w:del>
      <w:r>
        <w:rPr>
          <w:rFonts w:eastAsia="Microsoft YaHei" w:hint="eastAsia"/>
        </w:rPr>
        <w:t>.</w:t>
      </w:r>
    </w:p>
    <w:p w14:paraId="7A73AF36" w14:textId="77777777" w:rsidR="000E21F8" w:rsidRDefault="000E21F8">
      <w:pPr>
        <w:pStyle w:val="HeadC"/>
        <w:rPr>
          <w:rFonts w:eastAsia="Microsoft YaHei"/>
        </w:rPr>
        <w:pPrChange w:id="127" w:author="Liz Chadwick" w:date="2017-09-21T12:31:00Z">
          <w:pPr>
            <w:pStyle w:val="Body"/>
          </w:pPr>
        </w:pPrChange>
      </w:pPr>
      <w:ins w:id="128" w:author="Liz Chadwick" w:date="2017-09-21T12:24:00Z">
        <w:r>
          <w:rPr>
            <w:rFonts w:eastAsia="Microsoft YaHei"/>
          </w:rPr>
          <w:t xml:space="preserve">Refactoring Using Functions </w:t>
        </w:r>
      </w:ins>
    </w:p>
    <w:p w14:paraId="4315AB58" w14:textId="77777777" w:rsidR="00084A24" w:rsidRDefault="00B052DF">
      <w:pPr>
        <w:pStyle w:val="BodyFirst"/>
        <w:rPr>
          <w:rFonts w:eastAsia="Microsoft YaHei"/>
        </w:rPr>
        <w:pPrChange w:id="129" w:author="Liz Chadwick" w:date="2017-09-21T12:24:00Z">
          <w:pPr>
            <w:pStyle w:val="Body"/>
          </w:pPr>
        </w:pPrChange>
      </w:pPr>
      <w:r>
        <w:rPr>
          <w:rFonts w:eastAsia="Microsoft YaHei" w:hint="eastAsia"/>
        </w:rPr>
        <w:t xml:space="preserve">There are many ways we could restructure this program. </w:t>
      </w:r>
      <w:del w:id="130" w:author="Liz Chadwick" w:date="2017-09-21T12:23:00Z">
        <w:r w:rsidDel="000E21F8">
          <w:rPr>
            <w:rFonts w:eastAsia="Microsoft YaHei" w:hint="eastAsia"/>
          </w:rPr>
          <w:delText>The way we</w:delText>
        </w:r>
        <w:r w:rsidR="007233FF" w:rsidDel="000E21F8">
          <w:rPr>
            <w:rFonts w:eastAsia="Microsoft YaHei"/>
          </w:rPr>
          <w:delText>’</w:delText>
        </w:r>
        <w:r w:rsidDel="000E21F8">
          <w:rPr>
            <w:rFonts w:eastAsia="Microsoft YaHei" w:hint="eastAsia"/>
          </w:rPr>
          <w:delText>re going to</w:delText>
        </w:r>
        <w:r w:rsidR="007233FF" w:rsidDel="000E21F8">
          <w:rPr>
            <w:rFonts w:eastAsia="Microsoft YaHei" w:hint="eastAsia"/>
          </w:rPr>
          <w:delText xml:space="preserve"> </w:delText>
        </w:r>
        <w:r w:rsidDel="000E21F8">
          <w:rPr>
            <w:rFonts w:eastAsia="Microsoft YaHei" w:hint="eastAsia"/>
          </w:rPr>
          <w:delText>try f</w:delText>
        </w:r>
      </w:del>
      <w:ins w:id="131" w:author="Liz Chadwick" w:date="2017-09-21T12:23:00Z">
        <w:r w:rsidR="000E21F8">
          <w:rPr>
            <w:rFonts w:eastAsia="Microsoft YaHei"/>
          </w:rPr>
          <w:t>F</w:t>
        </w:r>
      </w:ins>
      <w:r>
        <w:rPr>
          <w:rFonts w:eastAsia="Microsoft YaHei" w:hint="eastAsia"/>
        </w:rPr>
        <w:t xml:space="preserve">irst </w:t>
      </w:r>
      <w:del w:id="132" w:author="Liz Chadwick" w:date="2017-09-21T12:23:00Z">
        <w:r w:rsidDel="000E21F8">
          <w:rPr>
            <w:rFonts w:eastAsia="Microsoft YaHei" w:hint="eastAsia"/>
          </w:rPr>
          <w:delText xml:space="preserve">is </w:delText>
        </w:r>
      </w:del>
      <w:ins w:id="133" w:author="Liz Chadwick" w:date="2017-09-21T12:23:00Z">
        <w:r w:rsidR="000E21F8">
          <w:rPr>
            <w:rFonts w:eastAsia="Microsoft YaHei"/>
          </w:rPr>
          <w:t xml:space="preserve">we’ll try </w:t>
        </w:r>
      </w:ins>
      <w:r>
        <w:rPr>
          <w:rFonts w:eastAsia="Microsoft YaHei" w:hint="eastAsia"/>
        </w:rPr>
        <w:t>extracting the duplicated call to the expensive calculation</w:t>
      </w:r>
      <w:r w:rsidR="007233FF">
        <w:rPr>
          <w:rFonts w:eastAsia="Microsoft YaHei" w:hint="eastAsia"/>
        </w:rPr>
        <w:t xml:space="preserve"> </w:t>
      </w:r>
      <w:r>
        <w:rPr>
          <w:rFonts w:eastAsia="Microsoft YaHei" w:hint="eastAsia"/>
        </w:rPr>
        <w:t>function into a variable, as shown in Listing 13-4:</w:t>
      </w:r>
    </w:p>
    <w:p w14:paraId="315B2B35" w14:textId="77777777" w:rsidR="00084A24" w:rsidRDefault="00B052DF" w:rsidP="00895C67">
      <w:pPr>
        <w:pStyle w:val="ProductionDirective"/>
        <w:rPr>
          <w:rFonts w:eastAsia="Microsoft YaHei"/>
        </w:rPr>
      </w:pPr>
      <w:r>
        <w:rPr>
          <w:rFonts w:eastAsia="Microsoft YaHei" w:hint="eastAsia"/>
        </w:rPr>
        <w:t>Filename: src/main.rs</w:t>
      </w:r>
    </w:p>
    <w:p w14:paraId="11955ABC" w14:textId="77777777" w:rsidR="00084A24" w:rsidRPr="00895C67" w:rsidRDefault="00B052DF">
      <w:pPr>
        <w:pStyle w:val="CodeAWingding"/>
        <w:pPrChange w:id="134" w:author="Carol Nichols" w:date="2017-10-05T16:37:00Z">
          <w:pPr>
            <w:pStyle w:val="CodeA"/>
          </w:pPr>
        </w:pPrChange>
      </w:pPr>
      <w:r w:rsidRPr="00895C67">
        <w:rPr>
          <w:rFonts w:hint="eastAsia"/>
        </w:rPr>
        <w:t>fn generate_workout(intensity: i32, random_number: i32) {</w:t>
      </w:r>
    </w:p>
    <w:p w14:paraId="29C6A6E7" w14:textId="77777777" w:rsidR="00084A24" w:rsidRPr="00895C67" w:rsidRDefault="00B052DF" w:rsidP="00895C67">
      <w:pPr>
        <w:pStyle w:val="CodeB"/>
      </w:pPr>
      <w:r w:rsidRPr="00895C67">
        <w:rPr>
          <w:rFonts w:hint="eastAsia"/>
        </w:rPr>
        <w:t xml:space="preserve">    let expensive_result =</w:t>
      </w:r>
    </w:p>
    <w:p w14:paraId="44FDC622" w14:textId="77777777" w:rsidR="00084A24" w:rsidRPr="00895C67" w:rsidRDefault="00B052DF" w:rsidP="00895C67">
      <w:pPr>
        <w:pStyle w:val="CodeB"/>
      </w:pPr>
      <w:r w:rsidRPr="00895C67">
        <w:rPr>
          <w:rFonts w:hint="eastAsia"/>
        </w:rPr>
        <w:t xml:space="preserve">        simulated_expensive_calculation(intensity);</w:t>
      </w:r>
    </w:p>
    <w:p w14:paraId="56A6D480" w14:textId="77777777" w:rsidR="00084A24" w:rsidRPr="00895C67" w:rsidRDefault="00084A24" w:rsidP="00895C67">
      <w:pPr>
        <w:pStyle w:val="CodeB"/>
      </w:pPr>
    </w:p>
    <w:p w14:paraId="59331DA5" w14:textId="77777777" w:rsidR="00084A24" w:rsidRPr="00895C67" w:rsidRDefault="00B052DF">
      <w:pPr>
        <w:pStyle w:val="CodeBWingding"/>
        <w:pPrChange w:id="135" w:author="Carol Nichols" w:date="2017-10-05T16:38:00Z">
          <w:pPr>
            <w:pStyle w:val="CodeB"/>
          </w:pPr>
        </w:pPrChange>
      </w:pPr>
      <w:r w:rsidRPr="00895C67">
        <w:rPr>
          <w:rFonts w:hint="eastAsia"/>
        </w:rPr>
        <w:lastRenderedPageBreak/>
        <w:t xml:space="preserve">    if intensity &lt; 25 {</w:t>
      </w:r>
    </w:p>
    <w:p w14:paraId="19053968" w14:textId="77777777" w:rsidR="00084A24" w:rsidRPr="00895C67" w:rsidRDefault="00B052DF">
      <w:pPr>
        <w:pStyle w:val="CodeBWingding"/>
        <w:pPrChange w:id="136" w:author="Carol Nichols" w:date="2017-10-05T16:38:00Z">
          <w:pPr>
            <w:pStyle w:val="CodeB"/>
          </w:pPr>
        </w:pPrChange>
      </w:pPr>
      <w:r w:rsidRPr="00895C67">
        <w:rPr>
          <w:rFonts w:hint="eastAsia"/>
        </w:rPr>
        <w:t xml:space="preserve">        println!(</w:t>
      </w:r>
    </w:p>
    <w:p w14:paraId="787804EC" w14:textId="77777777" w:rsidR="00084A24" w:rsidRPr="00895C67" w:rsidRDefault="00B052DF">
      <w:pPr>
        <w:pStyle w:val="CodeBWingding"/>
        <w:pPrChange w:id="137" w:author="Carol Nichols" w:date="2017-10-05T16:38:00Z">
          <w:pPr>
            <w:pStyle w:val="CodeB"/>
          </w:pPr>
        </w:pPrChange>
      </w:pPr>
      <w:r w:rsidRPr="00895C67">
        <w:rPr>
          <w:rFonts w:hint="eastAsia"/>
        </w:rPr>
        <w:t xml:space="preserve">            "Today, do {} pushups!",</w:t>
      </w:r>
    </w:p>
    <w:p w14:paraId="2F61D024" w14:textId="77777777" w:rsidR="00084A24" w:rsidRPr="00895C67" w:rsidRDefault="00B052DF" w:rsidP="00895C67">
      <w:pPr>
        <w:pStyle w:val="CodeB"/>
      </w:pPr>
      <w:r w:rsidRPr="00895C67">
        <w:rPr>
          <w:rFonts w:hint="eastAsia"/>
        </w:rPr>
        <w:t xml:space="preserve">            expensive_result</w:t>
      </w:r>
    </w:p>
    <w:p w14:paraId="567AB909" w14:textId="77777777" w:rsidR="00084A24" w:rsidRPr="00895C67" w:rsidRDefault="00B052DF">
      <w:pPr>
        <w:pStyle w:val="CodeBWingding"/>
        <w:pPrChange w:id="138" w:author="Carol Nichols" w:date="2017-10-05T16:38:00Z">
          <w:pPr>
            <w:pStyle w:val="CodeB"/>
          </w:pPr>
        </w:pPrChange>
      </w:pPr>
      <w:r w:rsidRPr="00895C67">
        <w:rPr>
          <w:rFonts w:hint="eastAsia"/>
        </w:rPr>
        <w:t xml:space="preserve">        );</w:t>
      </w:r>
    </w:p>
    <w:p w14:paraId="3D1984CE" w14:textId="77777777" w:rsidR="00084A24" w:rsidRPr="00895C67" w:rsidRDefault="00B052DF">
      <w:pPr>
        <w:pStyle w:val="CodeBWingding"/>
        <w:pPrChange w:id="139" w:author="Carol Nichols" w:date="2017-10-05T16:38:00Z">
          <w:pPr>
            <w:pStyle w:val="CodeB"/>
          </w:pPr>
        </w:pPrChange>
      </w:pPr>
      <w:r w:rsidRPr="00895C67">
        <w:rPr>
          <w:rFonts w:hint="eastAsia"/>
        </w:rPr>
        <w:t xml:space="preserve">        println!(</w:t>
      </w:r>
    </w:p>
    <w:p w14:paraId="1708BA51" w14:textId="77777777" w:rsidR="00084A24" w:rsidRPr="00895C67" w:rsidRDefault="00B052DF">
      <w:pPr>
        <w:pStyle w:val="CodeBWingding"/>
        <w:pPrChange w:id="140" w:author="Carol Nichols" w:date="2017-10-05T16:38:00Z">
          <w:pPr>
            <w:pStyle w:val="CodeB"/>
          </w:pPr>
        </w:pPrChange>
      </w:pPr>
      <w:r w:rsidRPr="00895C67">
        <w:rPr>
          <w:rFonts w:hint="eastAsia"/>
        </w:rPr>
        <w:t xml:space="preserve">            "Next, do {} situps!",</w:t>
      </w:r>
    </w:p>
    <w:p w14:paraId="44E062FB" w14:textId="77777777" w:rsidR="00084A24" w:rsidRPr="00895C67" w:rsidRDefault="00B052DF">
      <w:pPr>
        <w:pStyle w:val="CodeBWingding"/>
        <w:pPrChange w:id="141" w:author="Carol Nichols" w:date="2017-10-05T16:38:00Z">
          <w:pPr>
            <w:pStyle w:val="CodeB"/>
          </w:pPr>
        </w:pPrChange>
      </w:pPr>
      <w:r w:rsidRPr="00895C67">
        <w:rPr>
          <w:rFonts w:hint="eastAsia"/>
        </w:rPr>
        <w:t xml:space="preserve">            expensive_result</w:t>
      </w:r>
    </w:p>
    <w:p w14:paraId="6F4221CE" w14:textId="77777777" w:rsidR="00084A24" w:rsidRPr="00895C67" w:rsidRDefault="00B052DF">
      <w:pPr>
        <w:pStyle w:val="CodeBWingding"/>
        <w:pPrChange w:id="142" w:author="Carol Nichols" w:date="2017-10-05T16:38:00Z">
          <w:pPr>
            <w:pStyle w:val="CodeB"/>
          </w:pPr>
        </w:pPrChange>
      </w:pPr>
      <w:r w:rsidRPr="00895C67">
        <w:rPr>
          <w:rFonts w:hint="eastAsia"/>
        </w:rPr>
        <w:t xml:space="preserve">        );</w:t>
      </w:r>
    </w:p>
    <w:p w14:paraId="5717C7E2" w14:textId="77777777" w:rsidR="00084A24" w:rsidRPr="00895C67" w:rsidRDefault="00B052DF">
      <w:pPr>
        <w:pStyle w:val="CodeBWingding"/>
        <w:pPrChange w:id="143" w:author="Carol Nichols" w:date="2017-10-05T16:38:00Z">
          <w:pPr>
            <w:pStyle w:val="CodeB"/>
          </w:pPr>
        </w:pPrChange>
      </w:pPr>
      <w:r w:rsidRPr="00895C67">
        <w:rPr>
          <w:rFonts w:hint="eastAsia"/>
        </w:rPr>
        <w:t xml:space="preserve">    } else {</w:t>
      </w:r>
    </w:p>
    <w:p w14:paraId="465C003E" w14:textId="77777777" w:rsidR="00084A24" w:rsidRPr="00895C67" w:rsidRDefault="00B052DF">
      <w:pPr>
        <w:pStyle w:val="CodeBWingding"/>
        <w:pPrChange w:id="144" w:author="Carol Nichols" w:date="2017-10-05T16:38:00Z">
          <w:pPr>
            <w:pStyle w:val="CodeB"/>
          </w:pPr>
        </w:pPrChange>
      </w:pPr>
      <w:r w:rsidRPr="00895C67">
        <w:rPr>
          <w:rFonts w:hint="eastAsia"/>
        </w:rPr>
        <w:t xml:space="preserve">        if random_number == 3 {</w:t>
      </w:r>
    </w:p>
    <w:p w14:paraId="52822DE1" w14:textId="77777777" w:rsidR="00084A24" w:rsidRPr="00895C67" w:rsidRDefault="00B052DF">
      <w:pPr>
        <w:pStyle w:val="CodeBWingding"/>
        <w:pPrChange w:id="145" w:author="Carol Nichols" w:date="2017-10-05T16:38:00Z">
          <w:pPr>
            <w:pStyle w:val="CodeB"/>
          </w:pPr>
        </w:pPrChange>
      </w:pPr>
      <w:r w:rsidRPr="00895C67">
        <w:rPr>
          <w:rFonts w:hint="eastAsia"/>
        </w:rPr>
        <w:t xml:space="preserve">            println!("Take a break today! Remember to stay hydrated!");</w:t>
      </w:r>
    </w:p>
    <w:p w14:paraId="6726E508" w14:textId="77777777" w:rsidR="00084A24" w:rsidRPr="00895C67" w:rsidRDefault="00B052DF">
      <w:pPr>
        <w:pStyle w:val="CodeBWingding"/>
        <w:pPrChange w:id="146" w:author="Carol Nichols" w:date="2017-10-05T16:38:00Z">
          <w:pPr>
            <w:pStyle w:val="CodeB"/>
          </w:pPr>
        </w:pPrChange>
      </w:pPr>
      <w:r w:rsidRPr="00895C67">
        <w:rPr>
          <w:rFonts w:hint="eastAsia"/>
        </w:rPr>
        <w:t xml:space="preserve">        } else {</w:t>
      </w:r>
    </w:p>
    <w:p w14:paraId="5A2D4B02" w14:textId="77777777" w:rsidR="00084A24" w:rsidRPr="00895C67" w:rsidRDefault="00B052DF">
      <w:pPr>
        <w:pStyle w:val="CodeBWingding"/>
        <w:pPrChange w:id="147" w:author="Carol Nichols" w:date="2017-10-05T16:38:00Z">
          <w:pPr>
            <w:pStyle w:val="CodeB"/>
          </w:pPr>
        </w:pPrChange>
      </w:pPr>
      <w:r w:rsidRPr="00895C67">
        <w:rPr>
          <w:rFonts w:hint="eastAsia"/>
        </w:rPr>
        <w:t xml:space="preserve">            println!(</w:t>
      </w:r>
    </w:p>
    <w:p w14:paraId="16A3632C" w14:textId="77777777" w:rsidR="00084A24" w:rsidRPr="00895C67" w:rsidRDefault="00B052DF">
      <w:pPr>
        <w:pStyle w:val="CodeBWingding"/>
        <w:pPrChange w:id="148" w:author="Carol Nichols" w:date="2017-10-05T16:38:00Z">
          <w:pPr>
            <w:pStyle w:val="CodeB"/>
          </w:pPr>
        </w:pPrChange>
      </w:pPr>
      <w:r w:rsidRPr="00895C67">
        <w:rPr>
          <w:rFonts w:hint="eastAsia"/>
        </w:rPr>
        <w:t xml:space="preserve">                "Today, run for {} minutes!",</w:t>
      </w:r>
    </w:p>
    <w:p w14:paraId="1520417D" w14:textId="77777777" w:rsidR="00084A24" w:rsidRPr="00895C67" w:rsidRDefault="00B052DF" w:rsidP="00895C67">
      <w:pPr>
        <w:pStyle w:val="CodeB"/>
      </w:pPr>
      <w:r w:rsidRPr="00895C67">
        <w:rPr>
          <w:rFonts w:hint="eastAsia"/>
        </w:rPr>
        <w:t xml:space="preserve">                expensive_result</w:t>
      </w:r>
    </w:p>
    <w:p w14:paraId="117D1C39" w14:textId="7C1D6951" w:rsidR="00084A24" w:rsidRPr="00895C67" w:rsidRDefault="00B052DF">
      <w:pPr>
        <w:pStyle w:val="CodeBWingding"/>
        <w:pPrChange w:id="149" w:author="Carol Nichols" w:date="2017-10-05T16:38:00Z">
          <w:pPr>
            <w:pStyle w:val="CodeB"/>
          </w:pPr>
        </w:pPrChange>
      </w:pPr>
      <w:r w:rsidRPr="00895C67">
        <w:rPr>
          <w:rFonts w:hint="eastAsia"/>
        </w:rPr>
        <w:t xml:space="preserve">            )</w:t>
      </w:r>
      <w:ins w:id="150" w:author="Carol Nichols" w:date="2017-10-05T16:38:00Z">
        <w:r w:rsidR="00DF50FB">
          <w:t>;</w:t>
        </w:r>
      </w:ins>
    </w:p>
    <w:p w14:paraId="07B078F3" w14:textId="77777777" w:rsidR="00084A24" w:rsidRPr="00895C67" w:rsidRDefault="00B052DF">
      <w:pPr>
        <w:pStyle w:val="CodeBWingding"/>
        <w:pPrChange w:id="151" w:author="Carol Nichols" w:date="2017-10-05T16:38:00Z">
          <w:pPr>
            <w:pStyle w:val="CodeB"/>
          </w:pPr>
        </w:pPrChange>
      </w:pPr>
      <w:r w:rsidRPr="00895C67">
        <w:rPr>
          <w:rFonts w:hint="eastAsia"/>
        </w:rPr>
        <w:t xml:space="preserve">        }</w:t>
      </w:r>
    </w:p>
    <w:p w14:paraId="181CA546" w14:textId="77777777" w:rsidR="00084A24" w:rsidRPr="00895C67" w:rsidRDefault="00B052DF">
      <w:pPr>
        <w:pStyle w:val="CodeBWingding"/>
        <w:pPrChange w:id="152" w:author="Carol Nichols" w:date="2017-10-05T16:38:00Z">
          <w:pPr>
            <w:pStyle w:val="CodeB"/>
          </w:pPr>
        </w:pPrChange>
      </w:pPr>
      <w:r w:rsidRPr="00895C67">
        <w:rPr>
          <w:rFonts w:hint="eastAsia"/>
        </w:rPr>
        <w:t xml:space="preserve">    }</w:t>
      </w:r>
    </w:p>
    <w:p w14:paraId="1DFD1B3D" w14:textId="77777777" w:rsidR="00084A24" w:rsidRPr="00895C67" w:rsidRDefault="00B052DF">
      <w:pPr>
        <w:pStyle w:val="CodeCWingding"/>
        <w:pPrChange w:id="153" w:author="Carol Nichols" w:date="2017-10-05T16:38:00Z">
          <w:pPr>
            <w:pStyle w:val="CodeC"/>
          </w:pPr>
        </w:pPrChange>
      </w:pPr>
      <w:r w:rsidRPr="00895C67">
        <w:rPr>
          <w:rFonts w:hint="eastAsia"/>
        </w:rPr>
        <w:t>}</w:t>
      </w:r>
    </w:p>
    <w:p w14:paraId="120ABE77" w14:textId="77777777" w:rsidR="00084A24" w:rsidRDefault="00B052DF" w:rsidP="00895C67">
      <w:pPr>
        <w:pStyle w:val="Listing"/>
        <w:rPr>
          <w:rFonts w:eastAsia="Microsoft YaHei"/>
        </w:rPr>
      </w:pPr>
      <w:r w:rsidRPr="007233FF">
        <w:rPr>
          <w:rFonts w:eastAsia="Microsoft YaHei" w:hint="eastAsia"/>
        </w:rPr>
        <w:t xml:space="preserve">Listing 13-4: Extracting the calls to </w:t>
      </w:r>
      <w:r w:rsidRPr="007233FF">
        <w:rPr>
          <w:rStyle w:val="Literal"/>
          <w:rFonts w:hint="eastAsia"/>
        </w:rPr>
        <w:t>simulated_expensive_calculation</w:t>
      </w:r>
      <w:r w:rsidRPr="007233FF">
        <w:rPr>
          <w:rFonts w:eastAsia="Microsoft YaHei" w:hint="eastAsia"/>
        </w:rPr>
        <w:t xml:space="preserve"> to one</w:t>
      </w:r>
      <w:r w:rsidR="007233FF" w:rsidRPr="007233FF">
        <w:rPr>
          <w:rFonts w:eastAsia="Microsoft YaHei" w:hint="eastAsia"/>
        </w:rPr>
        <w:t xml:space="preserve"> </w:t>
      </w:r>
      <w:r w:rsidRPr="007233FF">
        <w:rPr>
          <w:rFonts w:eastAsia="Microsoft YaHei" w:hint="eastAsia"/>
        </w:rPr>
        <w:t xml:space="preserve">place </w:t>
      </w:r>
      <w:del w:id="154" w:author="Liz Chadwick" w:date="2017-09-21T12:23:00Z">
        <w:r w:rsidRPr="007233FF" w:rsidDel="000E21F8">
          <w:rPr>
            <w:rFonts w:eastAsia="Microsoft YaHei" w:hint="eastAsia"/>
          </w:rPr>
          <w:delText xml:space="preserve">before the </w:delText>
        </w:r>
        <w:r w:rsidRPr="007233FF" w:rsidDel="000E21F8">
          <w:rPr>
            <w:rStyle w:val="Literal"/>
            <w:rFonts w:hint="eastAsia"/>
          </w:rPr>
          <w:delText>if</w:delText>
        </w:r>
        <w:r w:rsidRPr="007233FF" w:rsidDel="000E21F8">
          <w:rPr>
            <w:rFonts w:eastAsia="Microsoft YaHei" w:hint="eastAsia"/>
          </w:rPr>
          <w:delText xml:space="preserve"> blocks </w:delText>
        </w:r>
      </w:del>
      <w:r w:rsidRPr="007233FF">
        <w:rPr>
          <w:rFonts w:eastAsia="Microsoft YaHei" w:hint="eastAsia"/>
        </w:rPr>
        <w:t xml:space="preserve">and storing the result in the </w:t>
      </w:r>
      <w:r w:rsidRPr="007233FF">
        <w:rPr>
          <w:rStyle w:val="Literal"/>
          <w:rFonts w:hint="eastAsia"/>
        </w:rPr>
        <w:t>expensive_result</w:t>
      </w:r>
      <w:r w:rsidR="007233FF">
        <w:rPr>
          <w:rFonts w:eastAsia="Microsoft YaHei" w:hint="eastAsia"/>
        </w:rPr>
        <w:t xml:space="preserve"> </w:t>
      </w:r>
      <w:r>
        <w:rPr>
          <w:rFonts w:eastAsia="Microsoft YaHei" w:hint="eastAsia"/>
        </w:rPr>
        <w:t>variable</w:t>
      </w:r>
    </w:p>
    <w:p w14:paraId="4139A3C3" w14:textId="77777777" w:rsidR="00084A24" w:rsidRDefault="00B052DF" w:rsidP="007233FF">
      <w:pPr>
        <w:pStyle w:val="Body"/>
        <w:rPr>
          <w:rFonts w:eastAsia="Microsoft YaHei"/>
        </w:rPr>
      </w:pPr>
      <w:r>
        <w:rPr>
          <w:rFonts w:eastAsia="Microsoft YaHei" w:hint="eastAsia"/>
        </w:rPr>
        <w:t xml:space="preserve">This change unifies all the calls to </w:t>
      </w:r>
      <w:r w:rsidRPr="007233FF">
        <w:rPr>
          <w:rStyle w:val="Literal"/>
          <w:rFonts w:hint="eastAsia"/>
        </w:rPr>
        <w:t>simulated_expensive_calculation</w:t>
      </w:r>
      <w:r w:rsidRPr="007233FF">
        <w:rPr>
          <w:rFonts w:eastAsia="Microsoft YaHei" w:hint="eastAsia"/>
        </w:rPr>
        <w:t xml:space="preserve"> and</w:t>
      </w:r>
      <w:r w:rsidR="007233FF" w:rsidRPr="007233FF">
        <w:rPr>
          <w:rFonts w:eastAsia="Microsoft YaHei" w:hint="eastAsia"/>
        </w:rPr>
        <w:t xml:space="preserve"> </w:t>
      </w:r>
      <w:r w:rsidRPr="007233FF">
        <w:rPr>
          <w:rFonts w:eastAsia="Microsoft YaHei" w:hint="eastAsia"/>
        </w:rPr>
        <w:t xml:space="preserve">solves the problem of the first </w:t>
      </w:r>
      <w:r w:rsidRPr="007233FF">
        <w:rPr>
          <w:rStyle w:val="Literal"/>
          <w:rFonts w:hint="eastAsia"/>
        </w:rPr>
        <w:t>if</w:t>
      </w:r>
      <w:r w:rsidRPr="007233FF">
        <w:rPr>
          <w:rFonts w:eastAsia="Microsoft YaHei" w:hint="eastAsia"/>
        </w:rPr>
        <w:t xml:space="preserve"> block calling the function twice</w:t>
      </w:r>
      <w:r w:rsidR="007233FF" w:rsidRPr="007233FF">
        <w:rPr>
          <w:rFonts w:eastAsia="Microsoft YaHei" w:hint="eastAsia"/>
        </w:rPr>
        <w:t xml:space="preserve"> </w:t>
      </w:r>
      <w:r w:rsidRPr="007233FF">
        <w:rPr>
          <w:rFonts w:eastAsia="Microsoft YaHei" w:hint="eastAsia"/>
        </w:rPr>
        <w:t>unnecessarily. Unfortunately, we</w:t>
      </w:r>
      <w:r w:rsidR="007233FF" w:rsidRPr="007233FF">
        <w:rPr>
          <w:rFonts w:eastAsia="Microsoft YaHei"/>
        </w:rPr>
        <w:t>’</w:t>
      </w:r>
      <w:r w:rsidRPr="007233FF">
        <w:rPr>
          <w:rFonts w:eastAsia="Microsoft YaHei" w:hint="eastAsia"/>
        </w:rPr>
        <w:t>re now calling this function and waiting for</w:t>
      </w:r>
      <w:r w:rsidR="007233FF" w:rsidRPr="007233FF">
        <w:rPr>
          <w:rFonts w:eastAsia="Microsoft YaHei" w:hint="eastAsia"/>
        </w:rPr>
        <w:t xml:space="preserve"> </w:t>
      </w:r>
      <w:r w:rsidRPr="007233FF">
        <w:rPr>
          <w:rFonts w:eastAsia="Microsoft YaHei" w:hint="eastAsia"/>
        </w:rPr>
        <w:t xml:space="preserve">the result in all cases, which includes the inner </w:t>
      </w:r>
      <w:r w:rsidRPr="007233FF">
        <w:rPr>
          <w:rStyle w:val="Literal"/>
          <w:rFonts w:hint="eastAsia"/>
        </w:rPr>
        <w:t>if</w:t>
      </w:r>
      <w:r>
        <w:rPr>
          <w:rFonts w:eastAsia="Microsoft YaHei" w:hint="eastAsia"/>
        </w:rPr>
        <w:t xml:space="preserve"> block that doesn</w:t>
      </w:r>
      <w:r w:rsidR="007233FF">
        <w:rPr>
          <w:rFonts w:eastAsia="Microsoft YaHei"/>
        </w:rPr>
        <w:t>’</w:t>
      </w:r>
      <w:r>
        <w:rPr>
          <w:rFonts w:eastAsia="Microsoft YaHei" w:hint="eastAsia"/>
        </w:rPr>
        <w:t>t use</w:t>
      </w:r>
      <w:r w:rsidR="007233FF">
        <w:rPr>
          <w:rFonts w:eastAsia="Microsoft YaHei" w:hint="eastAsia"/>
        </w:rPr>
        <w:t xml:space="preserve"> </w:t>
      </w:r>
      <w:r>
        <w:rPr>
          <w:rFonts w:eastAsia="Microsoft YaHei" w:hint="eastAsia"/>
        </w:rPr>
        <w:t>the result value at all.</w:t>
      </w:r>
    </w:p>
    <w:p w14:paraId="5B4C4315" w14:textId="72CC65DB" w:rsidR="00084A24" w:rsidRDefault="00B052DF" w:rsidP="007233FF">
      <w:pPr>
        <w:pStyle w:val="Body"/>
        <w:rPr>
          <w:rFonts w:eastAsia="Microsoft YaHei"/>
        </w:rPr>
      </w:pPr>
      <w:r>
        <w:rPr>
          <w:rFonts w:eastAsia="Microsoft YaHei" w:hint="eastAsia"/>
        </w:rPr>
        <w:t>We want</w:t>
      </w:r>
      <w:ins w:id="155" w:author="Carol Nichols" w:date="2017-10-05T15:24:00Z">
        <w:r w:rsidR="00A828D7">
          <w:rPr>
            <w:rFonts w:eastAsia="Microsoft YaHei"/>
          </w:rPr>
          <w:t xml:space="preserve"> to</w:t>
        </w:r>
      </w:ins>
      <w:r>
        <w:rPr>
          <w:rFonts w:eastAsia="Microsoft YaHei" w:hint="eastAsia"/>
        </w:rPr>
        <w:t xml:space="preserve"> </w:t>
      </w:r>
      <w:del w:id="156" w:author="Liz Chadwick" w:date="2017-09-21T12:31:00Z">
        <w:r w:rsidDel="000E21F8">
          <w:rPr>
            <w:rFonts w:eastAsia="Microsoft YaHei" w:hint="eastAsia"/>
          </w:rPr>
          <w:delText xml:space="preserve">to be able to specify some </w:delText>
        </w:r>
      </w:del>
      <w:ins w:id="157" w:author="Liz Chadwick" w:date="2017-09-21T12:31:00Z">
        <w:r w:rsidR="000E21F8">
          <w:rPr>
            <w:rFonts w:eastAsia="Microsoft YaHei"/>
          </w:rPr>
          <w:t xml:space="preserve">define </w:t>
        </w:r>
      </w:ins>
      <w:r>
        <w:rPr>
          <w:rFonts w:eastAsia="Microsoft YaHei" w:hint="eastAsia"/>
        </w:rPr>
        <w:t xml:space="preserve">code in one place in our program, but </w:t>
      </w:r>
      <w:del w:id="158" w:author="Liz Chadwick" w:date="2017-09-21T12:30:00Z">
        <w:r w:rsidDel="000E21F8">
          <w:rPr>
            <w:rFonts w:eastAsia="Microsoft YaHei" w:hint="eastAsia"/>
          </w:rPr>
          <w:delText>then</w:delText>
        </w:r>
        <w:r w:rsidR="007233FF" w:rsidDel="000E21F8">
          <w:rPr>
            <w:rFonts w:eastAsia="Microsoft YaHei" w:hint="eastAsia"/>
          </w:rPr>
          <w:delText xml:space="preserve"> </w:delText>
        </w:r>
      </w:del>
      <w:r>
        <w:rPr>
          <w:rFonts w:eastAsia="Microsoft YaHei" w:hint="eastAsia"/>
        </w:rPr>
        <w:t xml:space="preserve">only </w:t>
      </w:r>
      <w:r w:rsidRPr="000E21F8">
        <w:rPr>
          <w:rStyle w:val="EmphasisItalic"/>
          <w:rFonts w:eastAsia="Microsoft YaHei"/>
          <w:rPrChange w:id="159" w:author="Liz Chadwick" w:date="2017-09-21T12:30:00Z">
            <w:rPr>
              <w:rFonts w:eastAsia="Microsoft YaHei"/>
            </w:rPr>
          </w:rPrChange>
        </w:rPr>
        <w:t>execute</w:t>
      </w:r>
      <w:r>
        <w:rPr>
          <w:rFonts w:eastAsia="Microsoft YaHei" w:hint="eastAsia"/>
        </w:rPr>
        <w:t xml:space="preserve"> that code </w:t>
      </w:r>
      <w:del w:id="160" w:author="Liz Chadwick" w:date="2017-09-21T12:30:00Z">
        <w:r w:rsidDel="000E21F8">
          <w:rPr>
            <w:rFonts w:eastAsia="Microsoft YaHei" w:hint="eastAsia"/>
          </w:rPr>
          <w:delText xml:space="preserve">if </w:delText>
        </w:r>
      </w:del>
      <w:ins w:id="161" w:author="Liz Chadwick" w:date="2017-09-21T12:30:00Z">
        <w:r w:rsidR="000E21F8">
          <w:rPr>
            <w:rFonts w:eastAsia="Microsoft YaHei"/>
          </w:rPr>
          <w:t xml:space="preserve">where </w:t>
        </w:r>
      </w:ins>
      <w:r>
        <w:rPr>
          <w:rFonts w:eastAsia="Microsoft YaHei" w:hint="eastAsia"/>
        </w:rPr>
        <w:t>we actually need the result</w:t>
      </w:r>
      <w:del w:id="162" w:author="Liz Chadwick" w:date="2017-09-21T12:30:00Z">
        <w:r w:rsidDel="000E21F8">
          <w:rPr>
            <w:rFonts w:eastAsia="Microsoft YaHei" w:hint="eastAsia"/>
          </w:rPr>
          <w:delText xml:space="preserve"> in some other place in</w:delText>
        </w:r>
        <w:r w:rsidR="007233FF" w:rsidDel="000E21F8">
          <w:rPr>
            <w:rFonts w:eastAsia="Microsoft YaHei" w:hint="eastAsia"/>
          </w:rPr>
          <w:delText xml:space="preserve"> </w:delText>
        </w:r>
        <w:r w:rsidDel="000E21F8">
          <w:rPr>
            <w:rFonts w:eastAsia="Microsoft YaHei" w:hint="eastAsia"/>
          </w:rPr>
          <w:delText>our program</w:delText>
        </w:r>
      </w:del>
      <w:r>
        <w:rPr>
          <w:rFonts w:eastAsia="Microsoft YaHei" w:hint="eastAsia"/>
        </w:rPr>
        <w:t>. This is a use case for closures!</w:t>
      </w:r>
    </w:p>
    <w:p w14:paraId="17B67544" w14:textId="77777777" w:rsidR="00084A24" w:rsidRPr="007233FF" w:rsidRDefault="000E21F8">
      <w:pPr>
        <w:pStyle w:val="HeadC"/>
        <w:rPr>
          <w:rFonts w:eastAsia="Microsoft YaHei"/>
        </w:rPr>
        <w:pPrChange w:id="163" w:author="Liz Chadwick" w:date="2017-09-21T12:31:00Z">
          <w:pPr>
            <w:pStyle w:val="HeadB"/>
          </w:pPr>
        </w:pPrChange>
      </w:pPr>
      <w:bookmarkStart w:id="164" w:name="closures-store-code-to-be-executed-later"/>
      <w:bookmarkEnd w:id="164"/>
      <w:ins w:id="165" w:author="Liz Chadwick" w:date="2017-09-21T12:30:00Z">
        <w:r>
          <w:rPr>
            <w:rFonts w:eastAsia="Microsoft YaHei"/>
          </w:rPr>
          <w:t xml:space="preserve">Refactoring with </w:t>
        </w:r>
      </w:ins>
      <w:r w:rsidR="00B052DF">
        <w:rPr>
          <w:rFonts w:eastAsia="Microsoft YaHei" w:hint="eastAsia"/>
        </w:rPr>
        <w:t xml:space="preserve">Closures </w:t>
      </w:r>
      <w:ins w:id="166" w:author="Liz Chadwick" w:date="2017-09-21T12:30:00Z">
        <w:r>
          <w:rPr>
            <w:rFonts w:eastAsia="Microsoft YaHei"/>
          </w:rPr>
          <w:t xml:space="preserve">to </w:t>
        </w:r>
      </w:ins>
      <w:r w:rsidR="00B052DF">
        <w:rPr>
          <w:rFonts w:eastAsia="Microsoft YaHei" w:hint="eastAsia"/>
        </w:rPr>
        <w:t xml:space="preserve">Store Code </w:t>
      </w:r>
      <w:del w:id="167" w:author="Liz Chadwick" w:date="2017-09-21T12:30:00Z">
        <w:r w:rsidR="00B052DF" w:rsidDel="000E21F8">
          <w:rPr>
            <w:rFonts w:eastAsia="Microsoft YaHei" w:hint="eastAsia"/>
          </w:rPr>
          <w:delText xml:space="preserve">to be </w:delText>
        </w:r>
      </w:del>
      <w:ins w:id="168" w:author="Liz Chadwick" w:date="2017-09-21T12:30:00Z">
        <w:r>
          <w:rPr>
            <w:rFonts w:eastAsia="Microsoft YaHei"/>
          </w:rPr>
          <w:t xml:space="preserve">for Later </w:t>
        </w:r>
      </w:ins>
      <w:r w:rsidR="00B052DF">
        <w:rPr>
          <w:rFonts w:eastAsia="Microsoft YaHei" w:hint="eastAsia"/>
        </w:rPr>
        <w:t>Execut</w:t>
      </w:r>
      <w:ins w:id="169" w:author="Liz Chadwick" w:date="2017-09-21T12:30:00Z">
        <w:r>
          <w:rPr>
            <w:rFonts w:eastAsia="Microsoft YaHei"/>
          </w:rPr>
          <w:t>ion</w:t>
        </w:r>
      </w:ins>
      <w:del w:id="170" w:author="Liz Chadwick" w:date="2017-09-21T12:30:00Z">
        <w:r w:rsidR="00B052DF" w:rsidDel="000E21F8">
          <w:rPr>
            <w:rFonts w:eastAsia="Microsoft YaHei" w:hint="eastAsia"/>
          </w:rPr>
          <w:delText>ed</w:delText>
        </w:r>
      </w:del>
      <w:r w:rsidR="00B052DF">
        <w:rPr>
          <w:rFonts w:eastAsia="Microsoft YaHei" w:hint="eastAsia"/>
        </w:rPr>
        <w:t xml:space="preserve"> </w:t>
      </w:r>
      <w:del w:id="171" w:author="Liz Chadwick" w:date="2017-09-21T12:30:00Z">
        <w:r w:rsidR="00B052DF" w:rsidDel="000E21F8">
          <w:rPr>
            <w:rFonts w:eastAsia="Microsoft YaHei" w:hint="eastAsia"/>
          </w:rPr>
          <w:delText>Later</w:delText>
        </w:r>
      </w:del>
    </w:p>
    <w:p w14:paraId="4DBD761D" w14:textId="77777777" w:rsidR="00084A24" w:rsidRDefault="00B052DF" w:rsidP="00895C67">
      <w:pPr>
        <w:pStyle w:val="BodyFirst"/>
        <w:rPr>
          <w:rFonts w:eastAsia="Microsoft YaHei"/>
        </w:rPr>
      </w:pPr>
      <w:r w:rsidRPr="007233FF">
        <w:rPr>
          <w:rFonts w:eastAsia="Microsoft YaHei" w:hint="eastAsia"/>
        </w:rPr>
        <w:t xml:space="preserve">Instead of always calling the </w:t>
      </w:r>
      <w:r w:rsidRPr="007233FF">
        <w:rPr>
          <w:rStyle w:val="Literal"/>
          <w:rFonts w:hint="eastAsia"/>
        </w:rPr>
        <w:t>simulated_expensive_calculation</w:t>
      </w:r>
      <w:r w:rsidRPr="007233FF">
        <w:rPr>
          <w:rFonts w:eastAsia="Microsoft YaHei" w:hint="eastAsia"/>
        </w:rPr>
        <w:t xml:space="preserve"> function before</w:t>
      </w:r>
      <w:r w:rsidR="007233FF" w:rsidRPr="007233FF">
        <w:rPr>
          <w:rFonts w:eastAsia="Microsoft YaHei" w:hint="eastAsia"/>
        </w:rPr>
        <w:t xml:space="preserve"> </w:t>
      </w:r>
      <w:r w:rsidRPr="007233FF">
        <w:rPr>
          <w:rFonts w:eastAsia="Microsoft YaHei" w:hint="eastAsia"/>
        </w:rPr>
        <w:t xml:space="preserve">the </w:t>
      </w:r>
      <w:r w:rsidRPr="007233FF">
        <w:rPr>
          <w:rStyle w:val="Literal"/>
          <w:rFonts w:hint="eastAsia"/>
        </w:rPr>
        <w:t>if</w:t>
      </w:r>
      <w:r w:rsidRPr="007233FF">
        <w:rPr>
          <w:rFonts w:eastAsia="Microsoft YaHei" w:hint="eastAsia"/>
        </w:rPr>
        <w:t xml:space="preserve"> blocks, we can define a closure and store the </w:t>
      </w:r>
      <w:r w:rsidRPr="000E21F8">
        <w:rPr>
          <w:rStyle w:val="EmphasisItalic"/>
          <w:rFonts w:eastAsia="Microsoft YaHei"/>
          <w:rPrChange w:id="172" w:author="Liz Chadwick" w:date="2017-09-21T12:31:00Z">
            <w:rPr>
              <w:rFonts w:eastAsia="Microsoft YaHei"/>
            </w:rPr>
          </w:rPrChange>
        </w:rPr>
        <w:t>closure</w:t>
      </w:r>
      <w:r w:rsidRPr="007233FF">
        <w:rPr>
          <w:rFonts w:eastAsia="Microsoft YaHei" w:hint="eastAsia"/>
        </w:rPr>
        <w:t xml:space="preserve"> in a variable</w:t>
      </w:r>
      <w:r w:rsidR="007233FF" w:rsidRPr="007233FF">
        <w:rPr>
          <w:rFonts w:eastAsia="Microsoft YaHei" w:hint="eastAsia"/>
        </w:rPr>
        <w:t xml:space="preserve"> </w:t>
      </w:r>
      <w:del w:id="173" w:author="Liz Chadwick" w:date="2017-09-21T12:31:00Z">
        <w:r w:rsidRPr="007233FF" w:rsidDel="000E21F8">
          <w:rPr>
            <w:rFonts w:eastAsia="Microsoft YaHei" w:hint="eastAsia"/>
          </w:rPr>
          <w:delText xml:space="preserve">instead of </w:delText>
        </w:r>
      </w:del>
      <w:ins w:id="174" w:author="Liz Chadwick" w:date="2017-09-21T12:31:00Z">
        <w:r w:rsidR="000E21F8">
          <w:rPr>
            <w:rFonts w:eastAsia="Microsoft YaHei"/>
          </w:rPr>
          <w:t xml:space="preserve">rather than storing </w:t>
        </w:r>
      </w:ins>
      <w:r w:rsidRPr="007233FF">
        <w:rPr>
          <w:rFonts w:eastAsia="Microsoft YaHei" w:hint="eastAsia"/>
        </w:rPr>
        <w:t>the result</w:t>
      </w:r>
      <w:ins w:id="175" w:author="Liz Chadwick" w:date="2017-09-21T12:31:00Z">
        <w:r w:rsidR="000E21F8">
          <w:rPr>
            <w:rFonts w:eastAsia="Microsoft YaHei"/>
          </w:rPr>
          <w:t>,</w:t>
        </w:r>
      </w:ins>
      <w:r w:rsidRPr="007233FF">
        <w:rPr>
          <w:rFonts w:eastAsia="Microsoft YaHei" w:hint="eastAsia"/>
        </w:rPr>
        <w:t xml:space="preserve"> as shown in Listing 13-5. We can actually </w:t>
      </w:r>
      <w:del w:id="176" w:author="Liz Chadwick" w:date="2017-09-21T12:32:00Z">
        <w:r w:rsidRPr="007233FF" w:rsidDel="000E21F8">
          <w:rPr>
            <w:rFonts w:eastAsia="Microsoft YaHei" w:hint="eastAsia"/>
          </w:rPr>
          <w:delText xml:space="preserve">choose to </w:delText>
        </w:r>
      </w:del>
      <w:r w:rsidRPr="007233FF">
        <w:rPr>
          <w:rFonts w:eastAsia="Microsoft YaHei" w:hint="eastAsia"/>
        </w:rPr>
        <w:t>move</w:t>
      </w:r>
      <w:r w:rsidR="007233FF" w:rsidRPr="007233FF">
        <w:rPr>
          <w:rFonts w:eastAsia="Microsoft YaHei" w:hint="eastAsia"/>
        </w:rPr>
        <w:t xml:space="preserve"> </w:t>
      </w:r>
      <w:r w:rsidRPr="007233FF">
        <w:rPr>
          <w:rFonts w:eastAsia="Microsoft YaHei" w:hint="eastAsia"/>
        </w:rPr>
        <w:t xml:space="preserve">the whole body of </w:t>
      </w:r>
      <w:r w:rsidRPr="007233FF">
        <w:rPr>
          <w:rStyle w:val="Literal"/>
          <w:rFonts w:hint="eastAsia"/>
        </w:rPr>
        <w:t>simulated_expensive_calculation</w:t>
      </w:r>
      <w:r>
        <w:rPr>
          <w:rFonts w:eastAsia="Microsoft YaHei" w:hint="eastAsia"/>
        </w:rPr>
        <w:t xml:space="preserve"> within the closure we</w:t>
      </w:r>
      <w:r w:rsidR="007233FF">
        <w:rPr>
          <w:rFonts w:eastAsia="Microsoft YaHei"/>
        </w:rPr>
        <w:t>’</w:t>
      </w:r>
      <w:r>
        <w:rPr>
          <w:rFonts w:eastAsia="Microsoft YaHei" w:hint="eastAsia"/>
        </w:rPr>
        <w:t>re</w:t>
      </w:r>
      <w:r w:rsidR="007233FF">
        <w:rPr>
          <w:rFonts w:eastAsia="Microsoft YaHei" w:hint="eastAsia"/>
        </w:rPr>
        <w:t xml:space="preserve"> </w:t>
      </w:r>
      <w:r>
        <w:rPr>
          <w:rFonts w:eastAsia="Microsoft YaHei" w:hint="eastAsia"/>
        </w:rPr>
        <w:t>introducing here:</w:t>
      </w:r>
    </w:p>
    <w:p w14:paraId="78690A27" w14:textId="77777777" w:rsidR="00084A24" w:rsidRDefault="00B052DF" w:rsidP="00895C67">
      <w:pPr>
        <w:pStyle w:val="ProductionDirective"/>
        <w:rPr>
          <w:rFonts w:eastAsia="Microsoft YaHei"/>
        </w:rPr>
      </w:pPr>
      <w:r>
        <w:rPr>
          <w:rFonts w:eastAsia="Microsoft YaHei" w:hint="eastAsia"/>
        </w:rPr>
        <w:t>Filename: src/main.rs</w:t>
      </w:r>
    </w:p>
    <w:p w14:paraId="70B76F47" w14:textId="77777777" w:rsidR="00084A24" w:rsidRPr="00895C67" w:rsidRDefault="00B052DF" w:rsidP="00895C67">
      <w:pPr>
        <w:pStyle w:val="CodeA"/>
      </w:pPr>
      <w:r w:rsidRPr="00895C67">
        <w:rPr>
          <w:rFonts w:hint="eastAsia"/>
        </w:rPr>
        <w:lastRenderedPageBreak/>
        <w:t>let expensive_closure = |num| {</w:t>
      </w:r>
    </w:p>
    <w:p w14:paraId="4834F366" w14:textId="77777777" w:rsidR="00084A24" w:rsidRPr="00895C67" w:rsidRDefault="00B052DF" w:rsidP="00895C67">
      <w:pPr>
        <w:pStyle w:val="CodeB"/>
      </w:pPr>
      <w:r w:rsidRPr="00895C67">
        <w:rPr>
          <w:rFonts w:hint="eastAsia"/>
        </w:rPr>
        <w:t xml:space="preserve">    println!("calculating slowly...");</w:t>
      </w:r>
    </w:p>
    <w:p w14:paraId="326A6C98" w14:textId="77777777" w:rsidR="00084A24" w:rsidRPr="00895C67" w:rsidRDefault="00B052DF" w:rsidP="00895C67">
      <w:pPr>
        <w:pStyle w:val="CodeB"/>
      </w:pPr>
      <w:r w:rsidRPr="00895C67">
        <w:rPr>
          <w:rFonts w:hint="eastAsia"/>
        </w:rPr>
        <w:t xml:space="preserve">    thread::sleep(Duration::from_secs(2));</w:t>
      </w:r>
    </w:p>
    <w:p w14:paraId="37D4C335" w14:textId="77777777" w:rsidR="00084A24" w:rsidRPr="00895C67" w:rsidRDefault="00B052DF" w:rsidP="00895C67">
      <w:pPr>
        <w:pStyle w:val="CodeB"/>
      </w:pPr>
      <w:r w:rsidRPr="00895C67">
        <w:rPr>
          <w:rFonts w:hint="eastAsia"/>
        </w:rPr>
        <w:t xml:space="preserve">    num</w:t>
      </w:r>
    </w:p>
    <w:p w14:paraId="7851A6BC" w14:textId="77777777" w:rsidR="00084A24" w:rsidRPr="00895C67" w:rsidRDefault="00B052DF" w:rsidP="00895C67">
      <w:pPr>
        <w:pStyle w:val="CodeC"/>
      </w:pPr>
      <w:r w:rsidRPr="00895C67">
        <w:rPr>
          <w:rFonts w:hint="eastAsia"/>
        </w:rPr>
        <w:t>};</w:t>
      </w:r>
    </w:p>
    <w:p w14:paraId="6F767C5F" w14:textId="77777777" w:rsidR="00084A24" w:rsidRDefault="00B052DF" w:rsidP="00895C67">
      <w:pPr>
        <w:pStyle w:val="Listing"/>
        <w:rPr>
          <w:rFonts w:eastAsia="Microsoft YaHei"/>
        </w:rPr>
      </w:pPr>
      <w:r w:rsidRPr="007233FF">
        <w:rPr>
          <w:rFonts w:eastAsia="Microsoft YaHei" w:hint="eastAsia"/>
        </w:rPr>
        <w:t xml:space="preserve">Listing 13-5: Defining a closure </w:t>
      </w:r>
      <w:del w:id="177" w:author="Liz Chadwick" w:date="2017-09-21T12:32:00Z">
        <w:r w:rsidRPr="007233FF" w:rsidDel="000E21F8">
          <w:rPr>
            <w:rFonts w:eastAsia="Microsoft YaHei" w:hint="eastAsia"/>
          </w:rPr>
          <w:delText>with the body that was in the expensive</w:delText>
        </w:r>
        <w:r w:rsidR="007233FF" w:rsidRPr="007233FF" w:rsidDel="000E21F8">
          <w:rPr>
            <w:rFonts w:eastAsia="Microsoft YaHei" w:hint="eastAsia"/>
          </w:rPr>
          <w:delText xml:space="preserve"> </w:delText>
        </w:r>
        <w:r w:rsidRPr="007233FF" w:rsidDel="000E21F8">
          <w:rPr>
            <w:rFonts w:eastAsia="Microsoft YaHei" w:hint="eastAsia"/>
          </w:rPr>
          <w:delText xml:space="preserve">function </w:delText>
        </w:r>
      </w:del>
      <w:r w:rsidRPr="007233FF">
        <w:rPr>
          <w:rFonts w:eastAsia="Microsoft YaHei" w:hint="eastAsia"/>
        </w:rPr>
        <w:t>and stor</w:t>
      </w:r>
      <w:ins w:id="178" w:author="Liz Chadwick" w:date="2017-09-21T12:32:00Z">
        <w:r w:rsidR="000E21F8">
          <w:rPr>
            <w:rFonts w:eastAsia="Microsoft YaHei"/>
          </w:rPr>
          <w:t>ing</w:t>
        </w:r>
      </w:ins>
      <w:del w:id="179" w:author="Liz Chadwick" w:date="2017-09-21T12:32:00Z">
        <w:r w:rsidRPr="007233FF" w:rsidDel="000E21F8">
          <w:rPr>
            <w:rFonts w:eastAsia="Microsoft YaHei" w:hint="eastAsia"/>
          </w:rPr>
          <w:delText xml:space="preserve">e the closure </w:delText>
        </w:r>
      </w:del>
      <w:ins w:id="180" w:author="Liz Chadwick" w:date="2017-09-21T12:32:00Z">
        <w:r w:rsidR="000E21F8">
          <w:rPr>
            <w:rFonts w:eastAsia="Microsoft YaHei"/>
          </w:rPr>
          <w:t xml:space="preserve"> it </w:t>
        </w:r>
      </w:ins>
      <w:r w:rsidRPr="007233FF">
        <w:rPr>
          <w:rFonts w:eastAsia="Microsoft YaHei" w:hint="eastAsia"/>
        </w:rPr>
        <w:t xml:space="preserve">in the </w:t>
      </w:r>
      <w:r w:rsidRPr="007233FF">
        <w:rPr>
          <w:rStyle w:val="Literal"/>
          <w:rFonts w:hint="eastAsia"/>
        </w:rPr>
        <w:t>expensive_closure</w:t>
      </w:r>
      <w:r>
        <w:rPr>
          <w:rFonts w:eastAsia="Microsoft YaHei" w:hint="eastAsia"/>
        </w:rPr>
        <w:t xml:space="preserve"> variable</w:t>
      </w:r>
    </w:p>
    <w:p w14:paraId="2F8E2EF1" w14:textId="129401B1" w:rsidR="00084A24" w:rsidRDefault="00B052DF" w:rsidP="007233FF">
      <w:pPr>
        <w:pStyle w:val="Body"/>
        <w:rPr>
          <w:rFonts w:eastAsia="Microsoft YaHei"/>
        </w:rPr>
      </w:pPr>
      <w:r w:rsidRPr="007233FF">
        <w:rPr>
          <w:rFonts w:eastAsia="Microsoft YaHei" w:hint="eastAsia"/>
        </w:rPr>
        <w:t xml:space="preserve">The closure definition </w:t>
      </w:r>
      <w:del w:id="181" w:author="Liz Chadwick" w:date="2017-09-21T12:40:00Z">
        <w:r w:rsidRPr="007233FF" w:rsidDel="000A5405">
          <w:rPr>
            <w:rFonts w:eastAsia="Microsoft YaHei" w:hint="eastAsia"/>
          </w:rPr>
          <w:delText xml:space="preserve">is the part after the </w:delText>
        </w:r>
      </w:del>
      <w:ins w:id="182" w:author="Liz Chadwick" w:date="2017-09-21T12:40:00Z">
        <w:r w:rsidR="000A5405">
          <w:rPr>
            <w:rFonts w:eastAsia="Microsoft YaHei"/>
          </w:rPr>
          <w:t xml:space="preserve">comes after the </w:t>
        </w:r>
      </w:ins>
      <w:r w:rsidRPr="007233FF">
        <w:rPr>
          <w:rStyle w:val="Literal"/>
          <w:rFonts w:hint="eastAsia"/>
        </w:rPr>
        <w:t>=</w:t>
      </w:r>
      <w:r w:rsidRPr="007233FF">
        <w:rPr>
          <w:rFonts w:eastAsia="Microsoft YaHei" w:hint="eastAsia"/>
        </w:rPr>
        <w:t xml:space="preserve"> </w:t>
      </w:r>
      <w:ins w:id="183" w:author="Liz Chadwick" w:date="2017-09-21T12:41:00Z">
        <w:r w:rsidR="000A5405">
          <w:rPr>
            <w:rFonts w:eastAsia="Microsoft YaHei"/>
          </w:rPr>
          <w:t xml:space="preserve">to assign it to </w:t>
        </w:r>
      </w:ins>
      <w:del w:id="184" w:author="Liz Chadwick" w:date="2017-09-21T12:41:00Z">
        <w:r w:rsidRPr="007233FF" w:rsidDel="000A5405">
          <w:rPr>
            <w:rFonts w:eastAsia="Microsoft YaHei" w:hint="eastAsia"/>
          </w:rPr>
          <w:delText>that we</w:delText>
        </w:r>
        <w:r w:rsidR="007233FF" w:rsidRPr="007233FF" w:rsidDel="000A5405">
          <w:rPr>
            <w:rFonts w:eastAsia="Microsoft YaHei"/>
          </w:rPr>
          <w:delText>’</w:delText>
        </w:r>
        <w:r w:rsidRPr="007233FF" w:rsidDel="000A5405">
          <w:rPr>
            <w:rFonts w:eastAsia="Microsoft YaHei" w:hint="eastAsia"/>
          </w:rPr>
          <w:delText xml:space="preserve">re assigning to </w:delText>
        </w:r>
      </w:del>
      <w:r w:rsidRPr="007233FF">
        <w:rPr>
          <w:rFonts w:eastAsia="Microsoft YaHei" w:hint="eastAsia"/>
        </w:rPr>
        <w:t>the</w:t>
      </w:r>
      <w:r w:rsidR="007233FF" w:rsidRPr="007233FF">
        <w:rPr>
          <w:rFonts w:eastAsia="Microsoft YaHei" w:hint="eastAsia"/>
        </w:rPr>
        <w:t xml:space="preserve"> </w:t>
      </w:r>
      <w:r w:rsidRPr="007233FF">
        <w:rPr>
          <w:rFonts w:eastAsia="Microsoft YaHei" w:hint="eastAsia"/>
        </w:rPr>
        <w:t xml:space="preserve">variable </w:t>
      </w:r>
      <w:r w:rsidRPr="007233FF">
        <w:rPr>
          <w:rStyle w:val="Literal"/>
          <w:rFonts w:hint="eastAsia"/>
        </w:rPr>
        <w:t>expensive_closure</w:t>
      </w:r>
      <w:r w:rsidRPr="007233FF">
        <w:rPr>
          <w:rFonts w:eastAsia="Microsoft YaHei" w:hint="eastAsia"/>
        </w:rPr>
        <w:t>. To define a closure, we start with a pair of</w:t>
      </w:r>
      <w:r w:rsidR="007233FF" w:rsidRPr="007233FF">
        <w:rPr>
          <w:rFonts w:eastAsia="Microsoft YaHei" w:hint="eastAsia"/>
        </w:rPr>
        <w:t xml:space="preserve"> </w:t>
      </w:r>
      <w:r w:rsidRPr="007233FF">
        <w:rPr>
          <w:rFonts w:eastAsia="Microsoft YaHei" w:hint="eastAsia"/>
        </w:rPr>
        <w:t>vertical pipes (</w:t>
      </w:r>
      <w:r w:rsidRPr="007233FF">
        <w:rPr>
          <w:rStyle w:val="Literal"/>
          <w:rFonts w:hint="eastAsia"/>
        </w:rPr>
        <w:t>|</w:t>
      </w:r>
      <w:r w:rsidRPr="007233FF">
        <w:rPr>
          <w:rFonts w:eastAsia="Microsoft YaHei" w:hint="eastAsia"/>
        </w:rPr>
        <w:t>)</w:t>
      </w:r>
      <w:ins w:id="185" w:author="Liz Chadwick" w:date="2017-09-21T12:41:00Z">
        <w:r w:rsidR="000A5405">
          <w:rPr>
            <w:rFonts w:eastAsia="Microsoft YaHei"/>
          </w:rPr>
          <w:t xml:space="preserve">, inside which </w:t>
        </w:r>
      </w:ins>
      <w:del w:id="186" w:author="Liz Chadwick" w:date="2017-09-21T12:41:00Z">
        <w:r w:rsidRPr="007233FF" w:rsidDel="000A5405">
          <w:rPr>
            <w:rFonts w:eastAsia="Microsoft YaHei" w:hint="eastAsia"/>
          </w:rPr>
          <w:delText xml:space="preserve">. Inside the pipes is where </w:delText>
        </w:r>
      </w:del>
      <w:r w:rsidRPr="007233FF">
        <w:rPr>
          <w:rFonts w:eastAsia="Microsoft YaHei" w:hint="eastAsia"/>
        </w:rPr>
        <w:t>we specify the parameters to</w:t>
      </w:r>
      <w:r w:rsidR="007233FF" w:rsidRPr="007233FF">
        <w:rPr>
          <w:rFonts w:eastAsia="Microsoft YaHei" w:hint="eastAsia"/>
        </w:rPr>
        <w:t xml:space="preserve"> </w:t>
      </w:r>
      <w:r w:rsidRPr="007233FF">
        <w:rPr>
          <w:rFonts w:eastAsia="Microsoft YaHei" w:hint="eastAsia"/>
        </w:rPr>
        <w:t>the closure; this syntax was chosen because of its similarity to closure</w:t>
      </w:r>
      <w:r w:rsidR="007233FF" w:rsidRPr="007233FF">
        <w:rPr>
          <w:rFonts w:eastAsia="Microsoft YaHei" w:hint="eastAsia"/>
        </w:rPr>
        <w:t xml:space="preserve"> </w:t>
      </w:r>
      <w:r w:rsidRPr="007233FF">
        <w:rPr>
          <w:rFonts w:eastAsia="Microsoft YaHei" w:hint="eastAsia"/>
        </w:rPr>
        <w:t xml:space="preserve">definitions in Smalltalk and Ruby. This closure has one parameter named </w:t>
      </w:r>
      <w:r w:rsidRPr="007233FF">
        <w:rPr>
          <w:rStyle w:val="Literal"/>
          <w:rFonts w:hint="eastAsia"/>
        </w:rPr>
        <w:t>num</w:t>
      </w:r>
      <w:r w:rsidRPr="007233FF">
        <w:rPr>
          <w:rFonts w:eastAsia="Microsoft YaHei" w:hint="eastAsia"/>
        </w:rPr>
        <w:t>;</w:t>
      </w:r>
      <w:r w:rsidR="007233FF" w:rsidRPr="007233FF">
        <w:rPr>
          <w:rFonts w:eastAsia="Microsoft YaHei" w:hint="eastAsia"/>
        </w:rPr>
        <w:t xml:space="preserve"> </w:t>
      </w:r>
      <w:r w:rsidRPr="007233FF">
        <w:rPr>
          <w:rFonts w:eastAsia="Microsoft YaHei" w:hint="eastAsia"/>
        </w:rPr>
        <w:t>if we had more than one parameter, we would separate them with commas, like</w:t>
      </w:r>
      <w:r w:rsidR="007233FF" w:rsidRPr="007233FF">
        <w:rPr>
          <w:rFonts w:eastAsia="Microsoft YaHei" w:hint="eastAsia"/>
        </w:rPr>
        <w:t xml:space="preserve"> </w:t>
      </w:r>
      <w:r w:rsidRPr="007233FF">
        <w:rPr>
          <w:rStyle w:val="Literal"/>
          <w:rFonts w:hint="eastAsia"/>
        </w:rPr>
        <w:t>|param1, param2|</w:t>
      </w:r>
      <w:r>
        <w:rPr>
          <w:rFonts w:eastAsia="Microsoft YaHei" w:hint="eastAsia"/>
        </w:rPr>
        <w:t>.</w:t>
      </w:r>
    </w:p>
    <w:p w14:paraId="7CAB92B6" w14:textId="0F5E4556" w:rsidR="00084A24" w:rsidRDefault="00B052DF" w:rsidP="007233FF">
      <w:pPr>
        <w:pStyle w:val="Body"/>
        <w:rPr>
          <w:rFonts w:eastAsia="Microsoft YaHei"/>
        </w:rPr>
      </w:pPr>
      <w:r>
        <w:rPr>
          <w:rFonts w:eastAsia="Microsoft YaHei" w:hint="eastAsia"/>
        </w:rPr>
        <w:t xml:space="preserve">After the parameters, we </w:t>
      </w:r>
      <w:del w:id="187" w:author="Liz Chadwick" w:date="2017-09-21T12:41:00Z">
        <w:r w:rsidDel="000A5405">
          <w:rPr>
            <w:rFonts w:eastAsia="Microsoft YaHei" w:hint="eastAsia"/>
          </w:rPr>
          <w:delText xml:space="preserve">put </w:delText>
        </w:r>
      </w:del>
      <w:ins w:id="188" w:author="Liz Chadwick" w:date="2017-09-21T12:41:00Z">
        <w:r w:rsidR="000A5405">
          <w:rPr>
            <w:rFonts w:eastAsia="Microsoft YaHei"/>
          </w:rPr>
          <w:t xml:space="preserve">place </w:t>
        </w:r>
      </w:ins>
      <w:r>
        <w:rPr>
          <w:rFonts w:eastAsia="Microsoft YaHei" w:hint="eastAsia"/>
        </w:rPr>
        <w:t>curly braces that hold the body of the closure</w:t>
      </w:r>
      <w:ins w:id="189" w:author="Liz Chadwick" w:date="2017-09-21T12:41:00Z">
        <w:r w:rsidR="000A5405">
          <w:rPr>
            <w:rFonts w:eastAsia="Microsoft YaHei" w:hint="eastAsia"/>
          </w:rPr>
          <w:t>—</w:t>
        </w:r>
        <w:r w:rsidR="000A5405">
          <w:rPr>
            <w:rFonts w:eastAsia="Microsoft YaHei" w:hint="eastAsia"/>
          </w:rPr>
          <w:t>these are optional i</w:t>
        </w:r>
      </w:ins>
      <w:ins w:id="190" w:author="Carol Nichols" w:date="2017-10-05T16:39:00Z">
        <w:r w:rsidR="00DF50FB">
          <w:rPr>
            <w:rFonts w:eastAsia="Microsoft YaHei"/>
          </w:rPr>
          <w:t>f</w:t>
        </w:r>
      </w:ins>
      <w:ins w:id="191" w:author="Liz Chadwick" w:date="2017-09-21T12:41:00Z">
        <w:del w:id="192" w:author="Carol Nichols" w:date="2017-10-05T16:39:00Z">
          <w:r w:rsidR="000A5405" w:rsidDel="00DF50FB">
            <w:rPr>
              <w:rFonts w:eastAsia="Microsoft YaHei" w:hint="eastAsia"/>
            </w:rPr>
            <w:delText>s</w:delText>
          </w:r>
        </w:del>
        <w:r w:rsidR="000A5405">
          <w:rPr>
            <w:rFonts w:eastAsia="Microsoft YaHei" w:hint="eastAsia"/>
          </w:rPr>
          <w:t xml:space="preserve"> </w:t>
        </w:r>
      </w:ins>
      <w:del w:id="193" w:author="Liz Chadwick" w:date="2017-09-21T12:42:00Z">
        <w:r w:rsidDel="000A5405">
          <w:rPr>
            <w:rFonts w:eastAsia="Microsoft YaHei" w:hint="eastAsia"/>
          </w:rPr>
          <w:delText>.</w:delText>
        </w:r>
        <w:r w:rsidR="007233FF" w:rsidDel="000A5405">
          <w:rPr>
            <w:rFonts w:eastAsia="Microsoft YaHei" w:hint="eastAsia"/>
          </w:rPr>
          <w:delText xml:space="preserve"> </w:delText>
        </w:r>
        <w:r w:rsidDel="000A5405">
          <w:rPr>
            <w:rFonts w:eastAsia="Microsoft YaHei" w:hint="eastAsia"/>
          </w:rPr>
          <w:delText xml:space="preserve">The curly braces are optional if </w:delText>
        </w:r>
      </w:del>
      <w:r>
        <w:rPr>
          <w:rFonts w:eastAsia="Microsoft YaHei" w:hint="eastAsia"/>
        </w:rPr>
        <w:t xml:space="preserve">the closure body </w:t>
      </w:r>
      <w:commentRangeStart w:id="194"/>
      <w:del w:id="195" w:author="Carol Nichols" w:date="2017-10-05T16:19:00Z">
        <w:r w:rsidDel="00292A3C">
          <w:rPr>
            <w:rFonts w:eastAsia="Microsoft YaHei" w:hint="eastAsia"/>
          </w:rPr>
          <w:delText>only has one line</w:delText>
        </w:r>
        <w:commentRangeEnd w:id="194"/>
        <w:r w:rsidR="00BC5ADC" w:rsidDel="00292A3C">
          <w:rPr>
            <w:rStyle w:val="CommentReference"/>
          </w:rPr>
          <w:commentReference w:id="194"/>
        </w:r>
      </w:del>
      <w:ins w:id="196" w:author="Carol Nichols" w:date="2017-10-05T16:19:00Z">
        <w:r w:rsidR="00292A3C">
          <w:rPr>
            <w:rFonts w:eastAsia="Microsoft YaHei"/>
          </w:rPr>
          <w:t>is a single expression</w:t>
        </w:r>
      </w:ins>
      <w:r>
        <w:rPr>
          <w:rFonts w:eastAsia="Microsoft YaHei" w:hint="eastAsia"/>
        </w:rPr>
        <w:t xml:space="preserve">. </w:t>
      </w:r>
      <w:ins w:id="197" w:author="Liz Chadwick" w:date="2017-09-21T12:42:00Z">
        <w:r w:rsidR="000A5405">
          <w:rPr>
            <w:rFonts w:eastAsia="Microsoft YaHei"/>
          </w:rPr>
          <w:t>The end of t</w:t>
        </w:r>
      </w:ins>
      <w:ins w:id="198" w:author="Eddy" w:date="2017-10-04T14:18:00Z">
        <w:r w:rsidR="00BC5ADC">
          <w:rPr>
            <w:rFonts w:eastAsia="Microsoft YaHei"/>
          </w:rPr>
          <w:t>h</w:t>
        </w:r>
      </w:ins>
      <w:ins w:id="199" w:author="Liz Chadwick" w:date="2017-09-21T12:42:00Z">
        <w:r w:rsidR="000A5405">
          <w:rPr>
            <w:rFonts w:eastAsia="Microsoft YaHei"/>
          </w:rPr>
          <w:t xml:space="preserve">e closure, </w:t>
        </w:r>
      </w:ins>
      <w:del w:id="200" w:author="Liz Chadwick" w:date="2017-09-21T12:42:00Z">
        <w:r w:rsidDel="000A5405">
          <w:rPr>
            <w:rFonts w:eastAsia="Microsoft YaHei" w:hint="eastAsia"/>
          </w:rPr>
          <w:delText>A</w:delText>
        </w:r>
      </w:del>
      <w:ins w:id="201" w:author="Liz Chadwick" w:date="2017-09-21T12:42:00Z">
        <w:r w:rsidR="000A5405">
          <w:rPr>
            <w:rFonts w:eastAsia="Microsoft YaHei"/>
          </w:rPr>
          <w:t>a</w:t>
        </w:r>
      </w:ins>
      <w:r>
        <w:rPr>
          <w:rFonts w:eastAsia="Microsoft YaHei" w:hint="eastAsia"/>
        </w:rPr>
        <w:t>fter the</w:t>
      </w:r>
      <w:r w:rsidR="007233FF">
        <w:rPr>
          <w:rFonts w:eastAsia="Microsoft YaHei" w:hint="eastAsia"/>
        </w:rPr>
        <w:t xml:space="preserve"> </w:t>
      </w:r>
      <w:r>
        <w:rPr>
          <w:rFonts w:eastAsia="Microsoft YaHei" w:hint="eastAsia"/>
        </w:rPr>
        <w:t xml:space="preserve">curly braces, </w:t>
      </w:r>
      <w:del w:id="202" w:author="Liz Chadwick" w:date="2017-09-21T12:42:00Z">
        <w:r w:rsidDel="000A5405">
          <w:rPr>
            <w:rFonts w:eastAsia="Microsoft YaHei" w:hint="eastAsia"/>
          </w:rPr>
          <w:delText xml:space="preserve">we </w:delText>
        </w:r>
      </w:del>
      <w:r>
        <w:rPr>
          <w:rFonts w:eastAsia="Microsoft YaHei" w:hint="eastAsia"/>
        </w:rPr>
        <w:t>need</w:t>
      </w:r>
      <w:ins w:id="203" w:author="Liz Chadwick" w:date="2017-09-21T12:42:00Z">
        <w:r w:rsidR="000A5405">
          <w:rPr>
            <w:rFonts w:eastAsia="Microsoft YaHei"/>
          </w:rPr>
          <w:t>s</w:t>
        </w:r>
      </w:ins>
      <w:r>
        <w:rPr>
          <w:rFonts w:eastAsia="Microsoft YaHei" w:hint="eastAsia"/>
        </w:rPr>
        <w:t xml:space="preserve"> a semicolon to </w:t>
      </w:r>
      <w:del w:id="204" w:author="Liz Chadwick" w:date="2017-09-21T12:42:00Z">
        <w:r w:rsidDel="000A5405">
          <w:rPr>
            <w:rFonts w:eastAsia="Microsoft YaHei" w:hint="eastAsia"/>
          </w:rPr>
          <w:delText xml:space="preserve">go with </w:delText>
        </w:r>
      </w:del>
      <w:ins w:id="205" w:author="Liz Chadwick" w:date="2017-09-21T12:42:00Z">
        <w:r w:rsidR="000A5405">
          <w:rPr>
            <w:rFonts w:eastAsia="Microsoft YaHei"/>
          </w:rPr>
          <w:t>c</w:t>
        </w:r>
      </w:ins>
      <w:ins w:id="206" w:author="Carol Nichols" w:date="2017-10-05T15:26:00Z">
        <w:r w:rsidR="00DA0260">
          <w:rPr>
            <w:rFonts w:eastAsia="Microsoft YaHei"/>
          </w:rPr>
          <w:t>omplete</w:t>
        </w:r>
      </w:ins>
      <w:ins w:id="207" w:author="Liz Chadwick" w:date="2017-09-21T12:42:00Z">
        <w:del w:id="208" w:author="Carol Nichols" w:date="2017-10-05T15:26:00Z">
          <w:r w:rsidR="000A5405" w:rsidDel="00DA0260">
            <w:rPr>
              <w:rFonts w:eastAsia="Microsoft YaHei"/>
            </w:rPr>
            <w:delText>lose up</w:delText>
          </w:r>
        </w:del>
        <w:r w:rsidR="000A5405">
          <w:rPr>
            <w:rFonts w:eastAsia="Microsoft YaHei"/>
          </w:rPr>
          <w:t xml:space="preserve"> </w:t>
        </w:r>
      </w:ins>
      <w:r>
        <w:rPr>
          <w:rFonts w:eastAsia="Microsoft YaHei" w:hint="eastAsia"/>
        </w:rPr>
        <w:t xml:space="preserve">the </w:t>
      </w:r>
      <w:r w:rsidRPr="007233FF">
        <w:rPr>
          <w:rStyle w:val="Literal"/>
          <w:rFonts w:hint="eastAsia"/>
        </w:rPr>
        <w:t>let</w:t>
      </w:r>
      <w:r w:rsidRPr="007233FF">
        <w:rPr>
          <w:rFonts w:eastAsia="Microsoft YaHei" w:hint="eastAsia"/>
        </w:rPr>
        <w:t xml:space="preserve"> statement. The value</w:t>
      </w:r>
      <w:r w:rsidR="007233FF" w:rsidRPr="007233FF">
        <w:rPr>
          <w:rFonts w:eastAsia="Microsoft YaHei" w:hint="eastAsia"/>
        </w:rPr>
        <w:t xml:space="preserve"> </w:t>
      </w:r>
      <w:r w:rsidRPr="007233FF">
        <w:rPr>
          <w:rFonts w:eastAsia="Microsoft YaHei" w:hint="eastAsia"/>
        </w:rPr>
        <w:t>returned from the last line in the closure body (</w:t>
      </w:r>
      <w:r w:rsidRPr="007233FF">
        <w:rPr>
          <w:rStyle w:val="Literal"/>
          <w:rFonts w:hint="eastAsia"/>
        </w:rPr>
        <w:t>num</w:t>
      </w:r>
      <w:r>
        <w:rPr>
          <w:rFonts w:eastAsia="Microsoft YaHei" w:hint="eastAsia"/>
        </w:rPr>
        <w:t>)</w:t>
      </w:r>
      <w:del w:id="209" w:author="Liz Chadwick" w:date="2017-09-21T12:43:00Z">
        <w:r w:rsidDel="000A5405">
          <w:rPr>
            <w:rFonts w:eastAsia="Microsoft YaHei" w:hint="eastAsia"/>
          </w:rPr>
          <w:delText>, since that line</w:delText>
        </w:r>
        <w:r w:rsidR="007233FF" w:rsidDel="000A5405">
          <w:rPr>
            <w:rFonts w:eastAsia="Microsoft YaHei" w:hint="eastAsia"/>
          </w:rPr>
          <w:delText xml:space="preserve"> </w:delText>
        </w:r>
        <w:r w:rsidDel="000A5405">
          <w:rPr>
            <w:rFonts w:eastAsia="Microsoft YaHei" w:hint="eastAsia"/>
          </w:rPr>
          <w:delText>doesn</w:delText>
        </w:r>
        <w:r w:rsidR="007233FF" w:rsidDel="000A5405">
          <w:rPr>
            <w:rFonts w:eastAsia="Microsoft YaHei"/>
          </w:rPr>
          <w:delText>’</w:delText>
        </w:r>
        <w:r w:rsidDel="000A5405">
          <w:rPr>
            <w:rFonts w:eastAsia="Microsoft YaHei" w:hint="eastAsia"/>
          </w:rPr>
          <w:delText>t end in a semicolon,</w:delText>
        </w:r>
      </w:del>
      <w:r>
        <w:rPr>
          <w:rFonts w:eastAsia="Microsoft YaHei" w:hint="eastAsia"/>
        </w:rPr>
        <w:t xml:space="preserve"> will be the value returned from the closure when</w:t>
      </w:r>
      <w:r w:rsidR="007233FF">
        <w:rPr>
          <w:rFonts w:eastAsia="Microsoft YaHei" w:hint="eastAsia"/>
        </w:rPr>
        <w:t xml:space="preserve"> </w:t>
      </w:r>
      <w:r>
        <w:rPr>
          <w:rFonts w:eastAsia="Microsoft YaHei" w:hint="eastAsia"/>
        </w:rPr>
        <w:t>it</w:t>
      </w:r>
      <w:r w:rsidR="007233FF">
        <w:rPr>
          <w:rFonts w:eastAsia="Microsoft YaHei"/>
        </w:rPr>
        <w:t>’</w:t>
      </w:r>
      <w:r>
        <w:rPr>
          <w:rFonts w:eastAsia="Microsoft YaHei" w:hint="eastAsia"/>
        </w:rPr>
        <w:t>s called,</w:t>
      </w:r>
      <w:del w:id="210" w:author="Liz Chadwick" w:date="2017-09-21T12:43:00Z">
        <w:r w:rsidDel="000A5405">
          <w:rPr>
            <w:rFonts w:eastAsia="Microsoft YaHei" w:hint="eastAsia"/>
          </w:rPr>
          <w:delText xml:space="preserve"> </w:delText>
        </w:r>
      </w:del>
      <w:ins w:id="211" w:author="Liz Chadwick" w:date="2017-09-21T12:43:00Z">
        <w:r w:rsidR="000A5405">
          <w:rPr>
            <w:rFonts w:eastAsia="Microsoft YaHei" w:hint="eastAsia"/>
          </w:rPr>
          <w:t xml:space="preserve"> since that line doesn</w:t>
        </w:r>
        <w:r w:rsidR="000A5405">
          <w:rPr>
            <w:rFonts w:eastAsia="Microsoft YaHei"/>
          </w:rPr>
          <w:t>’</w:t>
        </w:r>
        <w:r w:rsidR="000A5405">
          <w:rPr>
            <w:rFonts w:eastAsia="Microsoft YaHei" w:hint="eastAsia"/>
          </w:rPr>
          <w:t>t end in a semicolon</w:t>
        </w:r>
        <w:r w:rsidR="000A5405">
          <w:rPr>
            <w:rFonts w:eastAsia="Microsoft YaHei"/>
          </w:rPr>
          <w:t>;</w:t>
        </w:r>
        <w:r w:rsidR="000A5405">
          <w:rPr>
            <w:rFonts w:eastAsia="Microsoft YaHei" w:hint="eastAsia"/>
          </w:rPr>
          <w:t xml:space="preserve"> </w:t>
        </w:r>
      </w:ins>
      <w:r>
        <w:rPr>
          <w:rFonts w:eastAsia="Microsoft YaHei" w:hint="eastAsia"/>
        </w:rPr>
        <w:t>just like in function bodies.</w:t>
      </w:r>
    </w:p>
    <w:p w14:paraId="5D28550A" w14:textId="3EB7530C" w:rsidR="00084A24" w:rsidRDefault="00B052DF" w:rsidP="007233FF">
      <w:pPr>
        <w:pStyle w:val="Body"/>
        <w:rPr>
          <w:rFonts w:eastAsia="Microsoft YaHei"/>
        </w:rPr>
      </w:pPr>
      <w:r>
        <w:rPr>
          <w:rFonts w:eastAsia="Microsoft YaHei" w:hint="eastAsia"/>
        </w:rPr>
        <w:t xml:space="preserve">Note that this </w:t>
      </w:r>
      <w:r w:rsidRPr="007233FF">
        <w:rPr>
          <w:rStyle w:val="Literal"/>
          <w:rFonts w:hint="eastAsia"/>
        </w:rPr>
        <w:t>let</w:t>
      </w:r>
      <w:r w:rsidRPr="007233FF">
        <w:rPr>
          <w:rFonts w:eastAsia="Microsoft YaHei" w:hint="eastAsia"/>
        </w:rPr>
        <w:t xml:space="preserve"> statement means </w:t>
      </w:r>
      <w:r w:rsidRPr="007233FF">
        <w:rPr>
          <w:rStyle w:val="Literal"/>
          <w:rFonts w:hint="eastAsia"/>
        </w:rPr>
        <w:t>expensive_closure</w:t>
      </w:r>
      <w:r w:rsidRPr="007233FF">
        <w:rPr>
          <w:rFonts w:eastAsia="Microsoft YaHei" w:hint="eastAsia"/>
        </w:rPr>
        <w:t xml:space="preserve"> contains the</w:t>
      </w:r>
      <w:r w:rsidR="007233FF" w:rsidRPr="007233FF">
        <w:rPr>
          <w:rFonts w:eastAsia="Microsoft YaHei" w:hint="eastAsia"/>
        </w:rPr>
        <w:t xml:space="preserve"> </w:t>
      </w:r>
      <w:r w:rsidRPr="000A5405">
        <w:rPr>
          <w:rStyle w:val="EmphasisItalic"/>
          <w:rFonts w:eastAsia="Microsoft YaHei"/>
          <w:rPrChange w:id="212" w:author="Liz Chadwick" w:date="2017-09-21T12:43:00Z">
            <w:rPr>
              <w:rStyle w:val="Literal"/>
              <w:rFonts w:eastAsia="Microsoft YaHei"/>
            </w:rPr>
          </w:rPrChange>
        </w:rPr>
        <w:t>definition</w:t>
      </w:r>
      <w:r w:rsidRPr="007233FF">
        <w:rPr>
          <w:rFonts w:eastAsia="Microsoft YaHei" w:hint="eastAsia"/>
        </w:rPr>
        <w:t xml:space="preserve"> of an anonymous function, not the </w:t>
      </w:r>
      <w:r w:rsidRPr="000A5405">
        <w:rPr>
          <w:rStyle w:val="EmphasisItalic"/>
          <w:rFonts w:eastAsia="Microsoft YaHei"/>
          <w:rPrChange w:id="213" w:author="Liz Chadwick" w:date="2017-09-21T12:43:00Z">
            <w:rPr>
              <w:rStyle w:val="Literal"/>
              <w:rFonts w:eastAsia="Microsoft YaHei"/>
            </w:rPr>
          </w:rPrChange>
        </w:rPr>
        <w:t>resulting value</w:t>
      </w:r>
      <w:r w:rsidRPr="007233FF">
        <w:rPr>
          <w:rFonts w:eastAsia="Microsoft YaHei" w:hint="eastAsia"/>
        </w:rPr>
        <w:t xml:space="preserve"> of calling the</w:t>
      </w:r>
      <w:r w:rsidR="007233FF" w:rsidRPr="007233FF">
        <w:rPr>
          <w:rFonts w:eastAsia="Microsoft YaHei" w:hint="eastAsia"/>
        </w:rPr>
        <w:t xml:space="preserve"> </w:t>
      </w:r>
      <w:r w:rsidRPr="007233FF">
        <w:rPr>
          <w:rFonts w:eastAsia="Microsoft YaHei" w:hint="eastAsia"/>
        </w:rPr>
        <w:t xml:space="preserve">anonymous function. Recall </w:t>
      </w:r>
      <w:del w:id="214" w:author="Liz Chadwick" w:date="2017-09-21T12:44:00Z">
        <w:r w:rsidRPr="007233FF" w:rsidDel="000A5405">
          <w:rPr>
            <w:rFonts w:eastAsia="Microsoft YaHei" w:hint="eastAsia"/>
          </w:rPr>
          <w:delText xml:space="preserve">the reason </w:delText>
        </w:r>
      </w:del>
      <w:ins w:id="215" w:author="Liz Chadwick" w:date="2017-09-21T12:44:00Z">
        <w:r w:rsidR="000A5405">
          <w:rPr>
            <w:rFonts w:eastAsia="Microsoft YaHei"/>
          </w:rPr>
          <w:t xml:space="preserve">that </w:t>
        </w:r>
      </w:ins>
      <w:r w:rsidRPr="007233FF">
        <w:rPr>
          <w:rFonts w:eastAsia="Microsoft YaHei" w:hint="eastAsia"/>
        </w:rPr>
        <w:t>we</w:t>
      </w:r>
      <w:r w:rsidR="007233FF" w:rsidRPr="007233FF">
        <w:rPr>
          <w:rFonts w:eastAsia="Microsoft YaHei"/>
        </w:rPr>
        <w:t>’</w:t>
      </w:r>
      <w:r w:rsidRPr="007233FF">
        <w:rPr>
          <w:rFonts w:eastAsia="Microsoft YaHei" w:hint="eastAsia"/>
        </w:rPr>
        <w:t xml:space="preserve">re using a closure </w:t>
      </w:r>
      <w:del w:id="216" w:author="Liz Chadwick" w:date="2017-09-21T12:44:00Z">
        <w:r w:rsidRPr="007233FF" w:rsidDel="000A5405">
          <w:rPr>
            <w:rFonts w:eastAsia="Microsoft YaHei" w:hint="eastAsia"/>
          </w:rPr>
          <w:delText xml:space="preserve">is </w:delText>
        </w:r>
      </w:del>
      <w:r w:rsidRPr="007233FF">
        <w:rPr>
          <w:rFonts w:eastAsia="Microsoft YaHei" w:hint="eastAsia"/>
        </w:rPr>
        <w:t>because we want</w:t>
      </w:r>
      <w:r w:rsidR="007233FF" w:rsidRPr="007233FF">
        <w:rPr>
          <w:rFonts w:eastAsia="Microsoft YaHei" w:hint="eastAsia"/>
        </w:rPr>
        <w:t xml:space="preserve"> </w:t>
      </w:r>
      <w:r w:rsidRPr="007233FF">
        <w:rPr>
          <w:rFonts w:eastAsia="Microsoft YaHei" w:hint="eastAsia"/>
        </w:rPr>
        <w:t>to define the code to call at one point, store that code, and actually call it</w:t>
      </w:r>
      <w:r w:rsidR="007233FF" w:rsidRPr="007233FF">
        <w:rPr>
          <w:rFonts w:eastAsia="Microsoft YaHei" w:hint="eastAsia"/>
        </w:rPr>
        <w:t xml:space="preserve"> </w:t>
      </w:r>
      <w:r w:rsidRPr="007233FF">
        <w:rPr>
          <w:rFonts w:eastAsia="Microsoft YaHei" w:hint="eastAsia"/>
        </w:rPr>
        <w:t xml:space="preserve">at a later point; the code we want to call is now stored in </w:t>
      </w:r>
      <w:r w:rsidRPr="007233FF">
        <w:rPr>
          <w:rStyle w:val="Literal"/>
          <w:rFonts w:hint="eastAsia"/>
        </w:rPr>
        <w:t>expensive_closure</w:t>
      </w:r>
      <w:r>
        <w:rPr>
          <w:rFonts w:eastAsia="Microsoft YaHei" w:hint="eastAsia"/>
        </w:rPr>
        <w:t>.</w:t>
      </w:r>
    </w:p>
    <w:p w14:paraId="6F534376" w14:textId="1E9F065B" w:rsidR="00084A24" w:rsidRDefault="00B052DF" w:rsidP="007233FF">
      <w:pPr>
        <w:pStyle w:val="Body"/>
        <w:rPr>
          <w:rFonts w:eastAsia="Microsoft YaHei"/>
        </w:rPr>
      </w:pPr>
      <w:r>
        <w:rPr>
          <w:rFonts w:eastAsia="Microsoft YaHei" w:hint="eastAsia"/>
        </w:rPr>
        <w:t xml:space="preserve">Now that we have the closure defined, we can change the code in the </w:t>
      </w:r>
      <w:r w:rsidRPr="007233FF">
        <w:rPr>
          <w:rStyle w:val="Literal"/>
          <w:rFonts w:hint="eastAsia"/>
        </w:rPr>
        <w:t>if</w:t>
      </w:r>
      <w:r>
        <w:rPr>
          <w:rFonts w:eastAsia="Microsoft YaHei" w:hint="eastAsia"/>
        </w:rPr>
        <w:t xml:space="preserve"> blocks</w:t>
      </w:r>
      <w:r w:rsidR="007233FF">
        <w:rPr>
          <w:rFonts w:eastAsia="Microsoft YaHei" w:hint="eastAsia"/>
        </w:rPr>
        <w:t xml:space="preserve"> </w:t>
      </w:r>
      <w:r>
        <w:rPr>
          <w:rFonts w:eastAsia="Microsoft YaHei" w:hint="eastAsia"/>
        </w:rPr>
        <w:t>to call the closure</w:t>
      </w:r>
      <w:ins w:id="217" w:author="Liz Chadwick" w:date="2017-09-21T12:44:00Z">
        <w:r w:rsidR="000A5405">
          <w:rPr>
            <w:rFonts w:eastAsia="Microsoft YaHei"/>
          </w:rPr>
          <w:t>,</w:t>
        </w:r>
      </w:ins>
      <w:r>
        <w:rPr>
          <w:rFonts w:eastAsia="Microsoft YaHei" w:hint="eastAsia"/>
        </w:rPr>
        <w:t xml:space="preserve"> in order to execute the code and get the resulting value.</w:t>
      </w:r>
      <w:r w:rsidR="007233FF">
        <w:rPr>
          <w:rFonts w:eastAsia="Microsoft YaHei" w:hint="eastAsia"/>
        </w:rPr>
        <w:t xml:space="preserve"> </w:t>
      </w:r>
      <w:ins w:id="218" w:author="Liz Chadwick" w:date="2017-09-21T12:44:00Z">
        <w:r w:rsidR="000A5405">
          <w:rPr>
            <w:rFonts w:eastAsia="Microsoft YaHei"/>
          </w:rPr>
          <w:t>We call a closure like we do a function</w:t>
        </w:r>
      </w:ins>
      <w:del w:id="219" w:author="Liz Chadwick" w:date="2017-09-21T12:44:00Z">
        <w:r w:rsidDel="000A5405">
          <w:rPr>
            <w:rFonts w:eastAsia="Microsoft YaHei" w:hint="eastAsia"/>
          </w:rPr>
          <w:delText>Calling a closure looks very similar to calling a function;</w:delText>
        </w:r>
      </w:del>
      <w:ins w:id="220" w:author="Liz Chadwick" w:date="2017-09-21T12:44:00Z">
        <w:r w:rsidR="000A5405">
          <w:rPr>
            <w:rFonts w:eastAsia="Microsoft YaHei"/>
          </w:rPr>
          <w:t>:</w:t>
        </w:r>
      </w:ins>
      <w:r>
        <w:rPr>
          <w:rFonts w:eastAsia="Microsoft YaHei" w:hint="eastAsia"/>
        </w:rPr>
        <w:t xml:space="preserve"> we specify the</w:t>
      </w:r>
      <w:r w:rsidR="007233FF">
        <w:rPr>
          <w:rFonts w:eastAsia="Microsoft YaHei" w:hint="eastAsia"/>
        </w:rPr>
        <w:t xml:space="preserve"> </w:t>
      </w:r>
      <w:r>
        <w:rPr>
          <w:rFonts w:eastAsia="Microsoft YaHei" w:hint="eastAsia"/>
        </w:rPr>
        <w:t>variable name that holds the closure definition and follow it with parentheses</w:t>
      </w:r>
      <w:r w:rsidR="007233FF">
        <w:rPr>
          <w:rFonts w:eastAsia="Microsoft YaHei" w:hint="eastAsia"/>
        </w:rPr>
        <w:t xml:space="preserve"> </w:t>
      </w:r>
      <w:r>
        <w:rPr>
          <w:rFonts w:eastAsia="Microsoft YaHei" w:hint="eastAsia"/>
        </w:rPr>
        <w:t>containing the argument values we want to use</w:t>
      </w:r>
      <w:del w:id="221" w:author="Liz Chadwick" w:date="2017-09-21T12:45:00Z">
        <w:r w:rsidDel="000A5405">
          <w:rPr>
            <w:rFonts w:eastAsia="Microsoft YaHei" w:hint="eastAsia"/>
          </w:rPr>
          <w:delText xml:space="preserve"> for that call </w:delText>
        </w:r>
      </w:del>
      <w:ins w:id="222" w:author="Liz Chadwick" w:date="2017-09-21T12:45:00Z">
        <w:r w:rsidR="000A5405">
          <w:rPr>
            <w:rFonts w:eastAsia="Microsoft YaHei"/>
          </w:rPr>
          <w:t xml:space="preserve">, </w:t>
        </w:r>
      </w:ins>
      <w:r>
        <w:rPr>
          <w:rFonts w:eastAsia="Microsoft YaHei" w:hint="eastAsia"/>
        </w:rPr>
        <w:t>as shown in Listing</w:t>
      </w:r>
      <w:r w:rsidR="007233FF">
        <w:rPr>
          <w:rFonts w:eastAsia="Microsoft YaHei" w:hint="eastAsia"/>
        </w:rPr>
        <w:t xml:space="preserve"> </w:t>
      </w:r>
      <w:r>
        <w:rPr>
          <w:rFonts w:eastAsia="Microsoft YaHei" w:hint="eastAsia"/>
        </w:rPr>
        <w:t>13-6:</w:t>
      </w:r>
    </w:p>
    <w:p w14:paraId="684FF61C" w14:textId="77777777" w:rsidR="00084A24" w:rsidRDefault="00B052DF" w:rsidP="00895C67">
      <w:pPr>
        <w:pStyle w:val="ProductionDirective"/>
        <w:rPr>
          <w:rFonts w:eastAsia="Microsoft YaHei"/>
        </w:rPr>
      </w:pPr>
      <w:r>
        <w:rPr>
          <w:rFonts w:eastAsia="Microsoft YaHei" w:hint="eastAsia"/>
        </w:rPr>
        <w:t>Filename: src/main.rs</w:t>
      </w:r>
    </w:p>
    <w:p w14:paraId="5EA16DE8" w14:textId="77777777" w:rsidR="00084A24" w:rsidRPr="00895C67" w:rsidRDefault="00B052DF">
      <w:pPr>
        <w:pStyle w:val="CodeAWingding"/>
        <w:pPrChange w:id="223" w:author="Carol Nichols" w:date="2017-10-05T16:40:00Z">
          <w:pPr>
            <w:pStyle w:val="CodeA"/>
          </w:pPr>
        </w:pPrChange>
      </w:pPr>
      <w:r w:rsidRPr="00895C67">
        <w:rPr>
          <w:rFonts w:hint="eastAsia"/>
        </w:rPr>
        <w:t xml:space="preserve">fn generate_workout(intensity: i32, random_number: i32) </w:t>
      </w:r>
      <w:commentRangeStart w:id="224"/>
      <w:commentRangeStart w:id="225"/>
      <w:r w:rsidRPr="00895C67">
        <w:rPr>
          <w:rFonts w:hint="eastAsia"/>
        </w:rPr>
        <w:t>{</w:t>
      </w:r>
      <w:commentRangeEnd w:id="224"/>
      <w:r w:rsidR="000A5405">
        <w:rPr>
          <w:rStyle w:val="CommentReference"/>
          <w:rFonts w:ascii="Times New Roman" w:hAnsi="Times New Roman"/>
          <w:noProof w:val="0"/>
        </w:rPr>
        <w:commentReference w:id="224"/>
      </w:r>
      <w:commentRangeEnd w:id="225"/>
      <w:r w:rsidR="00036269">
        <w:rPr>
          <w:rStyle w:val="CommentReference"/>
          <w:rFonts w:ascii="Times New Roman" w:hAnsi="Times New Roman"/>
          <w:noProof w:val="0"/>
          <w:color w:val="auto"/>
        </w:rPr>
        <w:commentReference w:id="225"/>
      </w:r>
    </w:p>
    <w:p w14:paraId="72024009" w14:textId="77777777" w:rsidR="00084A24" w:rsidRPr="00895C67" w:rsidRDefault="00B052DF" w:rsidP="00895C67">
      <w:pPr>
        <w:pStyle w:val="CodeB"/>
      </w:pPr>
      <w:r w:rsidRPr="00895C67">
        <w:rPr>
          <w:rFonts w:hint="eastAsia"/>
        </w:rPr>
        <w:t xml:space="preserve">    let expensive_closure = |num| {</w:t>
      </w:r>
    </w:p>
    <w:p w14:paraId="5B5F828B" w14:textId="77777777" w:rsidR="00084A24" w:rsidRPr="00895C67" w:rsidRDefault="00B052DF" w:rsidP="00895C67">
      <w:pPr>
        <w:pStyle w:val="CodeB"/>
      </w:pPr>
      <w:r w:rsidRPr="00895C67">
        <w:rPr>
          <w:rFonts w:hint="eastAsia"/>
        </w:rPr>
        <w:t xml:space="preserve">        println!("calculating slowly...");</w:t>
      </w:r>
    </w:p>
    <w:p w14:paraId="7A1FF046" w14:textId="77777777" w:rsidR="00084A24" w:rsidRPr="00895C67" w:rsidRDefault="00B052DF" w:rsidP="00895C67">
      <w:pPr>
        <w:pStyle w:val="CodeB"/>
      </w:pPr>
      <w:r w:rsidRPr="00895C67">
        <w:rPr>
          <w:rFonts w:hint="eastAsia"/>
        </w:rPr>
        <w:t xml:space="preserve">        thread::sleep(Duration::from_secs(2));</w:t>
      </w:r>
    </w:p>
    <w:p w14:paraId="3651AF35" w14:textId="77777777" w:rsidR="00084A24" w:rsidRPr="00895C67" w:rsidRDefault="00B052DF" w:rsidP="00895C67">
      <w:pPr>
        <w:pStyle w:val="CodeB"/>
      </w:pPr>
      <w:r w:rsidRPr="00895C67">
        <w:rPr>
          <w:rFonts w:hint="eastAsia"/>
        </w:rPr>
        <w:t xml:space="preserve">        num</w:t>
      </w:r>
    </w:p>
    <w:p w14:paraId="76BB4ECE" w14:textId="77777777" w:rsidR="00084A24" w:rsidRPr="00895C67" w:rsidRDefault="00B052DF" w:rsidP="00895C67">
      <w:pPr>
        <w:pStyle w:val="CodeB"/>
      </w:pPr>
      <w:r w:rsidRPr="00895C67">
        <w:rPr>
          <w:rFonts w:hint="eastAsia"/>
        </w:rPr>
        <w:t xml:space="preserve">    };</w:t>
      </w:r>
    </w:p>
    <w:p w14:paraId="0ACB2AC7" w14:textId="77777777" w:rsidR="00084A24" w:rsidRPr="00895C67" w:rsidRDefault="00084A24" w:rsidP="00895C67">
      <w:pPr>
        <w:pStyle w:val="CodeB"/>
      </w:pPr>
    </w:p>
    <w:p w14:paraId="2F34C42C" w14:textId="77777777" w:rsidR="00084A24" w:rsidRPr="00895C67" w:rsidRDefault="00B052DF">
      <w:pPr>
        <w:pStyle w:val="CodeBWingding"/>
        <w:pPrChange w:id="226" w:author="Carol Nichols" w:date="2017-10-05T16:40:00Z">
          <w:pPr>
            <w:pStyle w:val="CodeB"/>
          </w:pPr>
        </w:pPrChange>
      </w:pPr>
      <w:r w:rsidRPr="00895C67">
        <w:rPr>
          <w:rFonts w:hint="eastAsia"/>
        </w:rPr>
        <w:lastRenderedPageBreak/>
        <w:t xml:space="preserve">    if intensity &lt; 25 {</w:t>
      </w:r>
    </w:p>
    <w:p w14:paraId="1656A873" w14:textId="77777777" w:rsidR="00084A24" w:rsidRPr="00895C67" w:rsidRDefault="00B052DF">
      <w:pPr>
        <w:pStyle w:val="CodeBWingding"/>
        <w:pPrChange w:id="227" w:author="Carol Nichols" w:date="2017-10-05T16:40:00Z">
          <w:pPr>
            <w:pStyle w:val="CodeB"/>
          </w:pPr>
        </w:pPrChange>
      </w:pPr>
      <w:r w:rsidRPr="00895C67">
        <w:rPr>
          <w:rFonts w:hint="eastAsia"/>
        </w:rPr>
        <w:t xml:space="preserve">        println!(</w:t>
      </w:r>
    </w:p>
    <w:p w14:paraId="1588FCCD" w14:textId="77777777" w:rsidR="00084A24" w:rsidRPr="00895C67" w:rsidRDefault="00B052DF">
      <w:pPr>
        <w:pStyle w:val="CodeBWingding"/>
        <w:pPrChange w:id="228" w:author="Carol Nichols" w:date="2017-10-05T16:40:00Z">
          <w:pPr>
            <w:pStyle w:val="CodeB"/>
          </w:pPr>
        </w:pPrChange>
      </w:pPr>
      <w:r w:rsidRPr="00895C67">
        <w:rPr>
          <w:rFonts w:hint="eastAsia"/>
        </w:rPr>
        <w:t xml:space="preserve">            "Today, do {} pushups!",</w:t>
      </w:r>
    </w:p>
    <w:p w14:paraId="435700B7" w14:textId="77777777" w:rsidR="00084A24" w:rsidRPr="00895C67" w:rsidRDefault="00B052DF" w:rsidP="00895C67">
      <w:pPr>
        <w:pStyle w:val="CodeB"/>
      </w:pPr>
      <w:r w:rsidRPr="00895C67">
        <w:rPr>
          <w:rFonts w:hint="eastAsia"/>
        </w:rPr>
        <w:t xml:space="preserve">            expensive_closure(intensity)</w:t>
      </w:r>
    </w:p>
    <w:p w14:paraId="7BC347D1" w14:textId="77777777" w:rsidR="00084A24" w:rsidRPr="00895C67" w:rsidRDefault="00B052DF">
      <w:pPr>
        <w:pStyle w:val="CodeBWingding"/>
        <w:pPrChange w:id="229" w:author="Carol Nichols" w:date="2017-10-05T16:40:00Z">
          <w:pPr>
            <w:pStyle w:val="CodeB"/>
          </w:pPr>
        </w:pPrChange>
      </w:pPr>
      <w:r w:rsidRPr="00895C67">
        <w:rPr>
          <w:rFonts w:hint="eastAsia"/>
        </w:rPr>
        <w:t xml:space="preserve">        );</w:t>
      </w:r>
    </w:p>
    <w:p w14:paraId="0DA706E1" w14:textId="77777777" w:rsidR="00084A24" w:rsidRPr="00895C67" w:rsidRDefault="00B052DF">
      <w:pPr>
        <w:pStyle w:val="CodeBWingding"/>
        <w:pPrChange w:id="230" w:author="Carol Nichols" w:date="2017-10-05T16:40:00Z">
          <w:pPr>
            <w:pStyle w:val="CodeB"/>
          </w:pPr>
        </w:pPrChange>
      </w:pPr>
      <w:r w:rsidRPr="00895C67">
        <w:rPr>
          <w:rFonts w:hint="eastAsia"/>
        </w:rPr>
        <w:t xml:space="preserve">        println!(</w:t>
      </w:r>
    </w:p>
    <w:p w14:paraId="5BBF9338" w14:textId="77777777" w:rsidR="00084A24" w:rsidRPr="00895C67" w:rsidRDefault="00B052DF">
      <w:pPr>
        <w:pStyle w:val="CodeBWingding"/>
        <w:pPrChange w:id="231" w:author="Carol Nichols" w:date="2017-10-05T16:40:00Z">
          <w:pPr>
            <w:pStyle w:val="CodeB"/>
          </w:pPr>
        </w:pPrChange>
      </w:pPr>
      <w:r w:rsidRPr="00895C67">
        <w:rPr>
          <w:rFonts w:hint="eastAsia"/>
        </w:rPr>
        <w:t xml:space="preserve">            "Next, do {} situps!",</w:t>
      </w:r>
    </w:p>
    <w:p w14:paraId="5F7FAEFF" w14:textId="77777777" w:rsidR="00084A24" w:rsidRPr="00895C67" w:rsidRDefault="00B052DF" w:rsidP="00895C67">
      <w:pPr>
        <w:pStyle w:val="CodeB"/>
      </w:pPr>
      <w:r w:rsidRPr="00895C67">
        <w:rPr>
          <w:rFonts w:hint="eastAsia"/>
        </w:rPr>
        <w:t xml:space="preserve">            expensive_closure(intensity)</w:t>
      </w:r>
    </w:p>
    <w:p w14:paraId="40695CCE" w14:textId="77777777" w:rsidR="00084A24" w:rsidRPr="00895C67" w:rsidRDefault="00B052DF">
      <w:pPr>
        <w:pStyle w:val="CodeBWingding"/>
        <w:pPrChange w:id="232" w:author="Carol Nichols" w:date="2017-10-05T16:40:00Z">
          <w:pPr>
            <w:pStyle w:val="CodeB"/>
          </w:pPr>
        </w:pPrChange>
      </w:pPr>
      <w:r w:rsidRPr="00895C67">
        <w:rPr>
          <w:rFonts w:hint="eastAsia"/>
        </w:rPr>
        <w:t xml:space="preserve">        );</w:t>
      </w:r>
    </w:p>
    <w:p w14:paraId="251A2174" w14:textId="77777777" w:rsidR="00084A24" w:rsidRPr="00895C67" w:rsidRDefault="00B052DF">
      <w:pPr>
        <w:pStyle w:val="CodeBWingding"/>
        <w:pPrChange w:id="233" w:author="Carol Nichols" w:date="2017-10-05T16:40:00Z">
          <w:pPr>
            <w:pStyle w:val="CodeB"/>
          </w:pPr>
        </w:pPrChange>
      </w:pPr>
      <w:r w:rsidRPr="00895C67">
        <w:rPr>
          <w:rFonts w:hint="eastAsia"/>
        </w:rPr>
        <w:t xml:space="preserve">    } else {</w:t>
      </w:r>
    </w:p>
    <w:p w14:paraId="76823814" w14:textId="77777777" w:rsidR="00084A24" w:rsidRPr="00895C67" w:rsidRDefault="00B052DF">
      <w:pPr>
        <w:pStyle w:val="CodeBWingding"/>
        <w:pPrChange w:id="234" w:author="Carol Nichols" w:date="2017-10-05T16:40:00Z">
          <w:pPr>
            <w:pStyle w:val="CodeB"/>
          </w:pPr>
        </w:pPrChange>
      </w:pPr>
      <w:r w:rsidRPr="00895C67">
        <w:rPr>
          <w:rFonts w:hint="eastAsia"/>
        </w:rPr>
        <w:t xml:space="preserve">        if random_number == 3 {</w:t>
      </w:r>
    </w:p>
    <w:p w14:paraId="7CAE4867" w14:textId="77777777" w:rsidR="00084A24" w:rsidRPr="00895C67" w:rsidRDefault="00B052DF">
      <w:pPr>
        <w:pStyle w:val="CodeBWingding"/>
        <w:pPrChange w:id="235" w:author="Carol Nichols" w:date="2017-10-05T16:40:00Z">
          <w:pPr>
            <w:pStyle w:val="CodeB"/>
          </w:pPr>
        </w:pPrChange>
      </w:pPr>
      <w:r w:rsidRPr="00895C67">
        <w:rPr>
          <w:rFonts w:hint="eastAsia"/>
        </w:rPr>
        <w:t xml:space="preserve">            println!("Take a break today! Remember to stay hydrated!");</w:t>
      </w:r>
    </w:p>
    <w:p w14:paraId="451CA269" w14:textId="77777777" w:rsidR="00084A24" w:rsidRPr="00895C67" w:rsidRDefault="00B052DF">
      <w:pPr>
        <w:pStyle w:val="CodeBWingding"/>
        <w:pPrChange w:id="236" w:author="Carol Nichols" w:date="2017-10-05T16:40:00Z">
          <w:pPr>
            <w:pStyle w:val="CodeB"/>
          </w:pPr>
        </w:pPrChange>
      </w:pPr>
      <w:r w:rsidRPr="00895C67">
        <w:rPr>
          <w:rFonts w:hint="eastAsia"/>
        </w:rPr>
        <w:t xml:space="preserve">        } else {</w:t>
      </w:r>
    </w:p>
    <w:p w14:paraId="768F6DE2" w14:textId="77777777" w:rsidR="00084A24" w:rsidRPr="00895C67" w:rsidRDefault="00B052DF">
      <w:pPr>
        <w:pStyle w:val="CodeBWingding"/>
        <w:pPrChange w:id="237" w:author="Carol Nichols" w:date="2017-10-05T16:40:00Z">
          <w:pPr>
            <w:pStyle w:val="CodeB"/>
          </w:pPr>
        </w:pPrChange>
      </w:pPr>
      <w:r w:rsidRPr="00895C67">
        <w:rPr>
          <w:rFonts w:hint="eastAsia"/>
        </w:rPr>
        <w:t xml:space="preserve">            println!(</w:t>
      </w:r>
    </w:p>
    <w:p w14:paraId="77776BD6" w14:textId="77777777" w:rsidR="00084A24" w:rsidRPr="00895C67" w:rsidRDefault="00B052DF">
      <w:pPr>
        <w:pStyle w:val="CodeBWingding"/>
        <w:pPrChange w:id="238" w:author="Carol Nichols" w:date="2017-10-05T16:40:00Z">
          <w:pPr>
            <w:pStyle w:val="CodeB"/>
          </w:pPr>
        </w:pPrChange>
      </w:pPr>
      <w:r w:rsidRPr="00895C67">
        <w:rPr>
          <w:rFonts w:hint="eastAsia"/>
        </w:rPr>
        <w:t xml:space="preserve">                "Today, run for {} minutes!",</w:t>
      </w:r>
    </w:p>
    <w:p w14:paraId="3B70F0F2" w14:textId="77777777" w:rsidR="00084A24" w:rsidRPr="00895C67" w:rsidRDefault="00B052DF" w:rsidP="00895C67">
      <w:pPr>
        <w:pStyle w:val="CodeB"/>
      </w:pPr>
      <w:r w:rsidRPr="00895C67">
        <w:rPr>
          <w:rFonts w:hint="eastAsia"/>
        </w:rPr>
        <w:t xml:space="preserve">                expensive_closure(intensity)</w:t>
      </w:r>
    </w:p>
    <w:p w14:paraId="76D845A8" w14:textId="62FBB905" w:rsidR="00084A24" w:rsidRPr="00895C67" w:rsidRDefault="00B052DF">
      <w:pPr>
        <w:pStyle w:val="CodeBWingding"/>
        <w:pPrChange w:id="239" w:author="Carol Nichols" w:date="2017-10-05T16:40:00Z">
          <w:pPr>
            <w:pStyle w:val="CodeB"/>
          </w:pPr>
        </w:pPrChange>
      </w:pPr>
      <w:r w:rsidRPr="00895C67">
        <w:rPr>
          <w:rFonts w:hint="eastAsia"/>
        </w:rPr>
        <w:t xml:space="preserve">            )</w:t>
      </w:r>
      <w:ins w:id="240" w:author="Carol Nichols" w:date="2017-10-05T16:40:00Z">
        <w:r w:rsidR="00CC2876">
          <w:t>;</w:t>
        </w:r>
      </w:ins>
    </w:p>
    <w:p w14:paraId="61F544C0" w14:textId="77777777" w:rsidR="00084A24" w:rsidRPr="00895C67" w:rsidRDefault="00B052DF">
      <w:pPr>
        <w:pStyle w:val="CodeBWingding"/>
        <w:pPrChange w:id="241" w:author="Carol Nichols" w:date="2017-10-05T16:40:00Z">
          <w:pPr>
            <w:pStyle w:val="CodeB"/>
          </w:pPr>
        </w:pPrChange>
      </w:pPr>
      <w:r w:rsidRPr="00895C67">
        <w:rPr>
          <w:rFonts w:hint="eastAsia"/>
        </w:rPr>
        <w:t xml:space="preserve">        }</w:t>
      </w:r>
    </w:p>
    <w:p w14:paraId="195B6A5F" w14:textId="77777777" w:rsidR="00084A24" w:rsidRPr="00895C67" w:rsidRDefault="00B052DF">
      <w:pPr>
        <w:pStyle w:val="CodeBWingding"/>
        <w:pPrChange w:id="242" w:author="Carol Nichols" w:date="2017-10-05T16:40:00Z">
          <w:pPr>
            <w:pStyle w:val="CodeB"/>
          </w:pPr>
        </w:pPrChange>
      </w:pPr>
      <w:r w:rsidRPr="00895C67">
        <w:rPr>
          <w:rFonts w:hint="eastAsia"/>
        </w:rPr>
        <w:t xml:space="preserve">    }</w:t>
      </w:r>
    </w:p>
    <w:p w14:paraId="630C7236" w14:textId="77777777" w:rsidR="00084A24" w:rsidRPr="00895C67" w:rsidRDefault="00B052DF">
      <w:pPr>
        <w:pStyle w:val="CodeCWingding"/>
        <w:pPrChange w:id="243" w:author="Carol Nichols" w:date="2017-10-05T16:40:00Z">
          <w:pPr>
            <w:pStyle w:val="CodeC"/>
          </w:pPr>
        </w:pPrChange>
      </w:pPr>
      <w:r w:rsidRPr="00895C67">
        <w:rPr>
          <w:rFonts w:hint="eastAsia"/>
        </w:rPr>
        <w:t>}</w:t>
      </w:r>
    </w:p>
    <w:p w14:paraId="6F866831" w14:textId="77777777" w:rsidR="00084A24" w:rsidRDefault="00B052DF" w:rsidP="00895C67">
      <w:pPr>
        <w:pStyle w:val="Listing"/>
        <w:rPr>
          <w:rFonts w:eastAsia="Microsoft YaHei"/>
        </w:rPr>
      </w:pPr>
      <w:r w:rsidRPr="007233FF">
        <w:rPr>
          <w:rFonts w:eastAsia="Microsoft YaHei" w:hint="eastAsia"/>
        </w:rPr>
        <w:t xml:space="preserve">Listing 13-6: Calling the </w:t>
      </w:r>
      <w:r w:rsidRPr="007233FF">
        <w:rPr>
          <w:rStyle w:val="Literal"/>
          <w:rFonts w:hint="eastAsia"/>
        </w:rPr>
        <w:t>expensive_closure</w:t>
      </w:r>
      <w:r>
        <w:rPr>
          <w:rFonts w:eastAsia="Microsoft YaHei" w:hint="eastAsia"/>
        </w:rPr>
        <w:t xml:space="preserve"> we</w:t>
      </w:r>
      <w:r w:rsidR="007233FF">
        <w:rPr>
          <w:rFonts w:eastAsia="Microsoft YaHei"/>
        </w:rPr>
        <w:t>’</w:t>
      </w:r>
      <w:r>
        <w:rPr>
          <w:rFonts w:eastAsia="Microsoft YaHei" w:hint="eastAsia"/>
        </w:rPr>
        <w:t>ve defined</w:t>
      </w:r>
    </w:p>
    <w:p w14:paraId="47088E66" w14:textId="3F436C04" w:rsidR="000A5405" w:rsidRDefault="00B052DF" w:rsidP="007233FF">
      <w:pPr>
        <w:pStyle w:val="Body"/>
        <w:rPr>
          <w:ins w:id="244" w:author="Liz Chadwick" w:date="2017-09-21T12:46:00Z"/>
          <w:rFonts w:eastAsia="Microsoft YaHei"/>
        </w:rPr>
      </w:pPr>
      <w:r>
        <w:rPr>
          <w:rFonts w:eastAsia="Microsoft YaHei" w:hint="eastAsia"/>
        </w:rPr>
        <w:t xml:space="preserve">Now </w:t>
      </w:r>
      <w:del w:id="245" w:author="Liz Chadwick" w:date="2017-09-21T12:45:00Z">
        <w:r w:rsidDel="000A5405">
          <w:rPr>
            <w:rFonts w:eastAsia="Microsoft YaHei" w:hint="eastAsia"/>
          </w:rPr>
          <w:delText>we</w:delText>
        </w:r>
        <w:r w:rsidR="007233FF" w:rsidDel="000A5405">
          <w:rPr>
            <w:rFonts w:eastAsia="Microsoft YaHei"/>
          </w:rPr>
          <w:delText>’</w:delText>
        </w:r>
        <w:r w:rsidDel="000A5405">
          <w:rPr>
            <w:rFonts w:eastAsia="Microsoft YaHei" w:hint="eastAsia"/>
          </w:rPr>
          <w:delText xml:space="preserve">ve achieved the goal of unifying where </w:delText>
        </w:r>
      </w:del>
      <w:r>
        <w:rPr>
          <w:rFonts w:eastAsia="Microsoft YaHei" w:hint="eastAsia"/>
        </w:rPr>
        <w:t>the expensive calculation is</w:t>
      </w:r>
      <w:r w:rsidR="007233FF">
        <w:rPr>
          <w:rFonts w:eastAsia="Microsoft YaHei" w:hint="eastAsia"/>
        </w:rPr>
        <w:t xml:space="preserve"> </w:t>
      </w:r>
      <w:r>
        <w:rPr>
          <w:rFonts w:eastAsia="Microsoft YaHei" w:hint="eastAsia"/>
        </w:rPr>
        <w:t xml:space="preserve">called </w:t>
      </w:r>
      <w:del w:id="246" w:author="Carol Nichols" w:date="2017-10-05T17:52:00Z">
        <w:r w:rsidDel="00A556B8">
          <w:rPr>
            <w:rFonts w:eastAsia="Microsoft YaHei" w:hint="eastAsia"/>
          </w:rPr>
          <w:delText xml:space="preserve">to </w:delText>
        </w:r>
      </w:del>
      <w:ins w:id="247" w:author="Carol Nichols" w:date="2017-10-05T17:52:00Z">
        <w:r w:rsidR="00A556B8">
          <w:rPr>
            <w:rFonts w:eastAsia="Microsoft YaHei"/>
          </w:rPr>
          <w:t>in</w:t>
        </w:r>
        <w:r w:rsidR="00A556B8">
          <w:rPr>
            <w:rFonts w:eastAsia="Microsoft YaHei" w:hint="eastAsia"/>
          </w:rPr>
          <w:t xml:space="preserve"> </w:t>
        </w:r>
      </w:ins>
      <w:ins w:id="248" w:author="Liz Chadwick" w:date="2017-09-21T12:46:00Z">
        <w:r w:rsidR="000A5405">
          <w:rPr>
            <w:rFonts w:eastAsia="Microsoft YaHei"/>
          </w:rPr>
          <w:t xml:space="preserve">only </w:t>
        </w:r>
      </w:ins>
      <w:r>
        <w:rPr>
          <w:rFonts w:eastAsia="Microsoft YaHei" w:hint="eastAsia"/>
        </w:rPr>
        <w:t>one place, and we</w:t>
      </w:r>
      <w:r w:rsidR="007233FF">
        <w:rPr>
          <w:rFonts w:eastAsia="Microsoft YaHei"/>
        </w:rPr>
        <w:t>’</w:t>
      </w:r>
      <w:r>
        <w:rPr>
          <w:rFonts w:eastAsia="Microsoft YaHei" w:hint="eastAsia"/>
        </w:rPr>
        <w:t>re only executing that code where we need the</w:t>
      </w:r>
      <w:r w:rsidR="007233FF">
        <w:rPr>
          <w:rFonts w:eastAsia="Microsoft YaHei" w:hint="eastAsia"/>
        </w:rPr>
        <w:t xml:space="preserve"> </w:t>
      </w:r>
      <w:r>
        <w:rPr>
          <w:rFonts w:eastAsia="Microsoft YaHei" w:hint="eastAsia"/>
        </w:rPr>
        <w:t xml:space="preserve">results. </w:t>
      </w:r>
    </w:p>
    <w:p w14:paraId="12581332" w14:textId="4A7E0551" w:rsidR="00084A24" w:rsidRDefault="000A5405" w:rsidP="007233FF">
      <w:pPr>
        <w:pStyle w:val="Body"/>
        <w:rPr>
          <w:rFonts w:eastAsia="Microsoft YaHei"/>
        </w:rPr>
      </w:pPr>
      <w:ins w:id="249" w:author="Liz Chadwick" w:date="2017-09-21T12:46:00Z">
        <w:r>
          <w:rPr>
            <w:rFonts w:eastAsia="Microsoft YaHei"/>
          </w:rPr>
          <w:t xml:space="preserve">We have, </w:t>
        </w:r>
      </w:ins>
      <w:del w:id="250" w:author="Liz Chadwick" w:date="2017-09-21T12:46:00Z">
        <w:r w:rsidR="00B052DF" w:rsidDel="000A5405">
          <w:rPr>
            <w:rFonts w:eastAsia="Microsoft YaHei" w:hint="eastAsia"/>
          </w:rPr>
          <w:delText>H</w:delText>
        </w:r>
      </w:del>
      <w:ins w:id="251" w:author="Liz Chadwick" w:date="2017-09-21T12:46:00Z">
        <w:r>
          <w:rPr>
            <w:rFonts w:eastAsia="Microsoft YaHei"/>
          </w:rPr>
          <w:t>h</w:t>
        </w:r>
      </w:ins>
      <w:r w:rsidR="00B052DF">
        <w:rPr>
          <w:rFonts w:eastAsia="Microsoft YaHei" w:hint="eastAsia"/>
        </w:rPr>
        <w:t xml:space="preserve">owever, </w:t>
      </w:r>
      <w:del w:id="252" w:author="Liz Chadwick" w:date="2017-09-21T12:46:00Z">
        <w:r w:rsidR="00B052DF" w:rsidDel="000A5405">
          <w:rPr>
            <w:rFonts w:eastAsia="Microsoft YaHei" w:hint="eastAsia"/>
          </w:rPr>
          <w:delText>we</w:delText>
        </w:r>
        <w:r w:rsidR="007233FF" w:rsidDel="000A5405">
          <w:rPr>
            <w:rFonts w:eastAsia="Microsoft YaHei"/>
          </w:rPr>
          <w:delText>’</w:delText>
        </w:r>
        <w:r w:rsidR="00B052DF" w:rsidDel="000A5405">
          <w:rPr>
            <w:rFonts w:eastAsia="Microsoft YaHei" w:hint="eastAsia"/>
          </w:rPr>
          <w:delText xml:space="preserve">ve </w:delText>
        </w:r>
      </w:del>
      <w:r w:rsidR="00B052DF">
        <w:rPr>
          <w:rFonts w:eastAsia="Microsoft YaHei" w:hint="eastAsia"/>
        </w:rPr>
        <w:t>reintroduced one of the problems from Listing 13-3:</w:t>
      </w:r>
      <w:r w:rsidR="007233FF">
        <w:rPr>
          <w:rFonts w:eastAsia="Microsoft YaHei" w:hint="eastAsia"/>
        </w:rPr>
        <w:t xml:space="preserve"> </w:t>
      </w:r>
      <w:r w:rsidR="00B052DF">
        <w:rPr>
          <w:rFonts w:eastAsia="Microsoft YaHei" w:hint="eastAsia"/>
        </w:rPr>
        <w:t>we</w:t>
      </w:r>
      <w:r w:rsidR="007233FF">
        <w:rPr>
          <w:rFonts w:eastAsia="Microsoft YaHei"/>
        </w:rPr>
        <w:t>’</w:t>
      </w:r>
      <w:r w:rsidR="00B052DF">
        <w:rPr>
          <w:rFonts w:eastAsia="Microsoft YaHei" w:hint="eastAsia"/>
        </w:rPr>
        <w:t xml:space="preserve">re still calling the closure twice in the first </w:t>
      </w:r>
      <w:r w:rsidR="00B052DF" w:rsidRPr="007233FF">
        <w:rPr>
          <w:rStyle w:val="Literal"/>
          <w:rFonts w:hint="eastAsia"/>
        </w:rPr>
        <w:t>if</w:t>
      </w:r>
      <w:r w:rsidR="00B052DF" w:rsidRPr="007233FF">
        <w:rPr>
          <w:rFonts w:eastAsia="Microsoft YaHei" w:hint="eastAsia"/>
        </w:rPr>
        <w:t xml:space="preserve"> block, which will call</w:t>
      </w:r>
      <w:r w:rsidR="007233FF" w:rsidRPr="007233FF">
        <w:rPr>
          <w:rFonts w:eastAsia="Microsoft YaHei" w:hint="eastAsia"/>
        </w:rPr>
        <w:t xml:space="preserve"> </w:t>
      </w:r>
      <w:r w:rsidR="00B052DF" w:rsidRPr="007233FF">
        <w:rPr>
          <w:rFonts w:eastAsia="Microsoft YaHei" w:hint="eastAsia"/>
        </w:rPr>
        <w:t>the expensive code twice and make the user wait twice as long as they need to.</w:t>
      </w:r>
      <w:r w:rsidR="007233FF" w:rsidRPr="007233FF">
        <w:rPr>
          <w:rFonts w:eastAsia="Microsoft YaHei" w:hint="eastAsia"/>
        </w:rPr>
        <w:t xml:space="preserve"> </w:t>
      </w:r>
      <w:r w:rsidR="00B052DF" w:rsidRPr="007233FF">
        <w:rPr>
          <w:rFonts w:eastAsia="Microsoft YaHei" w:hint="eastAsia"/>
        </w:rPr>
        <w:t xml:space="preserve">We could fix this problem by creating a variable local to that </w:t>
      </w:r>
      <w:r w:rsidR="00B052DF" w:rsidRPr="007233FF">
        <w:rPr>
          <w:rStyle w:val="Literal"/>
          <w:rFonts w:hint="eastAsia"/>
        </w:rPr>
        <w:t>if</w:t>
      </w:r>
      <w:r w:rsidR="00B052DF">
        <w:rPr>
          <w:rFonts w:eastAsia="Microsoft YaHei" w:hint="eastAsia"/>
        </w:rPr>
        <w:t xml:space="preserve"> block to</w:t>
      </w:r>
      <w:r w:rsidR="007233FF">
        <w:rPr>
          <w:rFonts w:eastAsia="Microsoft YaHei" w:hint="eastAsia"/>
        </w:rPr>
        <w:t xml:space="preserve"> </w:t>
      </w:r>
      <w:r w:rsidR="00B052DF">
        <w:rPr>
          <w:rFonts w:eastAsia="Microsoft YaHei" w:hint="eastAsia"/>
        </w:rPr>
        <w:t xml:space="preserve">hold the result of calling the closure, but </w:t>
      </w:r>
      <w:ins w:id="253" w:author="Liz Chadwick" w:date="2017-09-21T12:46:00Z">
        <w:r>
          <w:rPr>
            <w:rFonts w:eastAsia="Microsoft YaHei"/>
          </w:rPr>
          <w:t xml:space="preserve">closures provide us with </w:t>
        </w:r>
      </w:ins>
      <w:del w:id="254" w:author="Liz Chadwick" w:date="2017-09-21T12:46:00Z">
        <w:r w:rsidR="00B052DF" w:rsidDel="000A5405">
          <w:rPr>
            <w:rFonts w:eastAsia="Microsoft YaHei" w:hint="eastAsia"/>
          </w:rPr>
          <w:delText>there</w:delText>
        </w:r>
        <w:r w:rsidR="007233FF" w:rsidDel="000A5405">
          <w:rPr>
            <w:rFonts w:eastAsia="Microsoft YaHei"/>
          </w:rPr>
          <w:delText>’</w:delText>
        </w:r>
        <w:r w:rsidR="00B052DF" w:rsidDel="000A5405">
          <w:rPr>
            <w:rFonts w:eastAsia="Microsoft YaHei" w:hint="eastAsia"/>
          </w:rPr>
          <w:delText xml:space="preserve">s </w:delText>
        </w:r>
      </w:del>
      <w:r w:rsidR="00B052DF">
        <w:rPr>
          <w:rFonts w:eastAsia="Microsoft YaHei" w:hint="eastAsia"/>
        </w:rPr>
        <w:t>another solution</w:t>
      </w:r>
      <w:del w:id="255" w:author="Liz Chadwick" w:date="2017-09-21T12:46:00Z">
        <w:r w:rsidR="00B052DF" w:rsidDel="000A5405">
          <w:rPr>
            <w:rFonts w:eastAsia="Microsoft YaHei" w:hint="eastAsia"/>
          </w:rPr>
          <w:delText xml:space="preserve"> we can use</w:delText>
        </w:r>
        <w:r w:rsidR="007233FF" w:rsidDel="000A5405">
          <w:rPr>
            <w:rFonts w:eastAsia="Microsoft YaHei" w:hint="eastAsia"/>
          </w:rPr>
          <w:delText xml:space="preserve"> </w:delText>
        </w:r>
        <w:r w:rsidR="00B052DF" w:rsidDel="000A5405">
          <w:rPr>
            <w:rFonts w:eastAsia="Microsoft YaHei" w:hint="eastAsia"/>
          </w:rPr>
          <w:delText>since we have a closure</w:delText>
        </w:r>
      </w:del>
      <w:r w:rsidR="00B052DF">
        <w:rPr>
          <w:rFonts w:eastAsia="Microsoft YaHei" w:hint="eastAsia"/>
        </w:rPr>
        <w:t>. We</w:t>
      </w:r>
      <w:r w:rsidR="007233FF">
        <w:rPr>
          <w:rFonts w:eastAsia="Microsoft YaHei"/>
        </w:rPr>
        <w:t>’</w:t>
      </w:r>
      <w:r w:rsidR="00B052DF">
        <w:rPr>
          <w:rFonts w:eastAsia="Microsoft YaHei" w:hint="eastAsia"/>
        </w:rPr>
        <w:t>ll get back to that solution in a bit; let</w:t>
      </w:r>
      <w:r w:rsidR="007233FF">
        <w:rPr>
          <w:rFonts w:eastAsia="Microsoft YaHei"/>
        </w:rPr>
        <w:t>’</w:t>
      </w:r>
      <w:r w:rsidR="00B052DF">
        <w:rPr>
          <w:rFonts w:eastAsia="Microsoft YaHei" w:hint="eastAsia"/>
        </w:rPr>
        <w:t>s first</w:t>
      </w:r>
      <w:r w:rsidR="007233FF">
        <w:rPr>
          <w:rFonts w:eastAsia="Microsoft YaHei" w:hint="eastAsia"/>
        </w:rPr>
        <w:t xml:space="preserve"> </w:t>
      </w:r>
      <w:r w:rsidR="00B052DF">
        <w:rPr>
          <w:rFonts w:eastAsia="Microsoft YaHei" w:hint="eastAsia"/>
        </w:rPr>
        <w:t>talk about why there aren</w:t>
      </w:r>
      <w:r w:rsidR="007233FF">
        <w:rPr>
          <w:rFonts w:eastAsia="Microsoft YaHei"/>
        </w:rPr>
        <w:t>’</w:t>
      </w:r>
      <w:r w:rsidR="00B052DF">
        <w:rPr>
          <w:rFonts w:eastAsia="Microsoft YaHei" w:hint="eastAsia"/>
        </w:rPr>
        <w:t>t type annotations in the closure definition and the</w:t>
      </w:r>
      <w:r w:rsidR="007233FF">
        <w:rPr>
          <w:rFonts w:eastAsia="Microsoft YaHei" w:hint="eastAsia"/>
        </w:rPr>
        <w:t xml:space="preserve"> </w:t>
      </w:r>
      <w:r w:rsidR="00B052DF">
        <w:rPr>
          <w:rFonts w:eastAsia="Microsoft YaHei" w:hint="eastAsia"/>
        </w:rPr>
        <w:t>traits involved with closures.</w:t>
      </w:r>
    </w:p>
    <w:p w14:paraId="57E50E26" w14:textId="77777777" w:rsidR="00084A24" w:rsidRPr="007233FF" w:rsidRDefault="00B052DF" w:rsidP="007233FF">
      <w:pPr>
        <w:pStyle w:val="HeadB"/>
        <w:rPr>
          <w:rFonts w:eastAsia="Microsoft YaHei"/>
        </w:rPr>
      </w:pPr>
      <w:bookmarkStart w:id="256" w:name="closure-type-inference-and-annotation"/>
      <w:bookmarkEnd w:id="256"/>
      <w:r>
        <w:rPr>
          <w:rFonts w:eastAsia="Microsoft YaHei" w:hint="eastAsia"/>
        </w:rPr>
        <w:t>Closure Type Inference and Annotation</w:t>
      </w:r>
    </w:p>
    <w:p w14:paraId="095CAF5C" w14:textId="77777777" w:rsidR="00084A24" w:rsidRDefault="00B052DF" w:rsidP="00895C67">
      <w:pPr>
        <w:pStyle w:val="BodyFirst"/>
        <w:rPr>
          <w:rFonts w:eastAsia="Microsoft YaHei"/>
        </w:rPr>
      </w:pPr>
      <w:r w:rsidRPr="007233FF">
        <w:rPr>
          <w:rFonts w:eastAsia="Microsoft YaHei" w:hint="eastAsia"/>
        </w:rPr>
        <w:t xml:space="preserve">Closures differ from functions defined with the </w:t>
      </w:r>
      <w:r w:rsidRPr="007233FF">
        <w:rPr>
          <w:rStyle w:val="Literal"/>
          <w:rFonts w:hint="eastAsia"/>
        </w:rPr>
        <w:t>fn</w:t>
      </w:r>
      <w:r w:rsidRPr="007233FF">
        <w:rPr>
          <w:rFonts w:eastAsia="Microsoft YaHei" w:hint="eastAsia"/>
        </w:rPr>
        <w:t xml:space="preserve"> keyword in a few</w:t>
      </w:r>
      <w:r w:rsidR="007233FF" w:rsidRPr="007233FF">
        <w:rPr>
          <w:rFonts w:eastAsia="Microsoft YaHei" w:hint="eastAsia"/>
        </w:rPr>
        <w:t xml:space="preserve"> </w:t>
      </w:r>
      <w:r w:rsidRPr="007233FF">
        <w:rPr>
          <w:rFonts w:eastAsia="Microsoft YaHei" w:hint="eastAsia"/>
        </w:rPr>
        <w:t>ways. The first is that closures don</w:t>
      </w:r>
      <w:r w:rsidR="007233FF" w:rsidRPr="007233FF">
        <w:rPr>
          <w:rFonts w:eastAsia="Microsoft YaHei"/>
        </w:rPr>
        <w:t>’</w:t>
      </w:r>
      <w:r w:rsidRPr="007233FF">
        <w:rPr>
          <w:rFonts w:eastAsia="Microsoft YaHei" w:hint="eastAsia"/>
        </w:rPr>
        <w:t>t require you to annotate the types of the</w:t>
      </w:r>
      <w:r w:rsidR="007233FF" w:rsidRPr="007233FF">
        <w:rPr>
          <w:rFonts w:eastAsia="Microsoft YaHei" w:hint="eastAsia"/>
        </w:rPr>
        <w:t xml:space="preserve"> </w:t>
      </w:r>
      <w:r w:rsidRPr="007233FF">
        <w:rPr>
          <w:rFonts w:eastAsia="Microsoft YaHei" w:hint="eastAsia"/>
        </w:rPr>
        <w:t xml:space="preserve">parameters or the return value like </w:t>
      </w:r>
      <w:r w:rsidRPr="007233FF">
        <w:rPr>
          <w:rStyle w:val="Literal"/>
          <w:rFonts w:hint="eastAsia"/>
        </w:rPr>
        <w:t>fn</w:t>
      </w:r>
      <w:r>
        <w:rPr>
          <w:rFonts w:eastAsia="Microsoft YaHei" w:hint="eastAsia"/>
        </w:rPr>
        <w:t xml:space="preserve"> functions do.</w:t>
      </w:r>
    </w:p>
    <w:p w14:paraId="43C010F2" w14:textId="6DA6127B" w:rsidR="00084A24" w:rsidRDefault="00B052DF" w:rsidP="007233FF">
      <w:pPr>
        <w:pStyle w:val="Body"/>
        <w:rPr>
          <w:rFonts w:eastAsia="Microsoft YaHei"/>
        </w:rPr>
      </w:pPr>
      <w:r>
        <w:rPr>
          <w:rFonts w:eastAsia="Microsoft YaHei" w:hint="eastAsia"/>
        </w:rPr>
        <w:lastRenderedPageBreak/>
        <w:t>Type annotations are required on functions because they are part of an</w:t>
      </w:r>
      <w:r w:rsidR="007233FF">
        <w:rPr>
          <w:rFonts w:eastAsia="Microsoft YaHei" w:hint="eastAsia"/>
        </w:rPr>
        <w:t xml:space="preserve"> </w:t>
      </w:r>
      <w:r>
        <w:rPr>
          <w:rFonts w:eastAsia="Microsoft YaHei" w:hint="eastAsia"/>
        </w:rPr>
        <w:t>explicit interface exposed to your users. Defining this interface rigidly is</w:t>
      </w:r>
      <w:r w:rsidR="007233FF">
        <w:rPr>
          <w:rFonts w:eastAsia="Microsoft YaHei" w:hint="eastAsia"/>
        </w:rPr>
        <w:t xml:space="preserve"> </w:t>
      </w:r>
      <w:r>
        <w:rPr>
          <w:rFonts w:eastAsia="Microsoft YaHei" w:hint="eastAsia"/>
        </w:rPr>
        <w:t>important for ensuring that everyone agrees on what types of values a function</w:t>
      </w:r>
      <w:r w:rsidR="007233FF">
        <w:rPr>
          <w:rFonts w:eastAsia="Microsoft YaHei" w:hint="eastAsia"/>
        </w:rPr>
        <w:t xml:space="preserve"> </w:t>
      </w:r>
      <w:r>
        <w:rPr>
          <w:rFonts w:eastAsia="Microsoft YaHei" w:hint="eastAsia"/>
        </w:rPr>
        <w:t>uses and returns. Closures aren</w:t>
      </w:r>
      <w:r w:rsidR="007233FF">
        <w:rPr>
          <w:rFonts w:eastAsia="Microsoft YaHei"/>
        </w:rPr>
        <w:t>’</w:t>
      </w:r>
      <w:r>
        <w:rPr>
          <w:rFonts w:eastAsia="Microsoft YaHei" w:hint="eastAsia"/>
        </w:rPr>
        <w:t>t used in an exposed interface like this,</w:t>
      </w:r>
      <w:r w:rsidR="007233FF">
        <w:rPr>
          <w:rFonts w:eastAsia="Microsoft YaHei" w:hint="eastAsia"/>
        </w:rPr>
        <w:t xml:space="preserve"> </w:t>
      </w:r>
      <w:r>
        <w:rPr>
          <w:rFonts w:eastAsia="Microsoft YaHei" w:hint="eastAsia"/>
        </w:rPr>
        <w:t>though: they</w:t>
      </w:r>
      <w:r w:rsidR="007233FF">
        <w:rPr>
          <w:rFonts w:eastAsia="Microsoft YaHei"/>
        </w:rPr>
        <w:t>’</w:t>
      </w:r>
      <w:r>
        <w:rPr>
          <w:rFonts w:eastAsia="Microsoft YaHei" w:hint="eastAsia"/>
        </w:rPr>
        <w:t>re stored in variables and used without naming them and exposing</w:t>
      </w:r>
      <w:r w:rsidR="007233FF">
        <w:rPr>
          <w:rFonts w:eastAsia="Microsoft YaHei" w:hint="eastAsia"/>
        </w:rPr>
        <w:t xml:space="preserve"> </w:t>
      </w:r>
      <w:r>
        <w:rPr>
          <w:rFonts w:eastAsia="Microsoft YaHei" w:hint="eastAsia"/>
        </w:rPr>
        <w:t xml:space="preserve">them </w:t>
      </w:r>
      <w:del w:id="257" w:author="Liz Chadwick" w:date="2017-09-21T12:48:00Z">
        <w:r w:rsidDel="000A5405">
          <w:rPr>
            <w:rFonts w:eastAsia="Microsoft YaHei" w:hint="eastAsia"/>
          </w:rPr>
          <w:delText xml:space="preserve">to be invoked by </w:delText>
        </w:r>
      </w:del>
      <w:ins w:id="258" w:author="Liz Chadwick" w:date="2017-09-21T12:48:00Z">
        <w:r w:rsidR="000A5405">
          <w:rPr>
            <w:rFonts w:eastAsia="Microsoft YaHei"/>
          </w:rPr>
          <w:t xml:space="preserve">to </w:t>
        </w:r>
      </w:ins>
      <w:r>
        <w:rPr>
          <w:rFonts w:eastAsia="Microsoft YaHei" w:hint="eastAsia"/>
        </w:rPr>
        <w:t>users of our library.</w:t>
      </w:r>
    </w:p>
    <w:p w14:paraId="3DD02E7D" w14:textId="77777777" w:rsidR="000A5405" w:rsidRDefault="00B052DF" w:rsidP="007233FF">
      <w:pPr>
        <w:pStyle w:val="Body"/>
        <w:rPr>
          <w:ins w:id="259" w:author="Liz Chadwick" w:date="2017-09-21T12:49:00Z"/>
          <w:rFonts w:eastAsia="Microsoft YaHei"/>
        </w:rPr>
      </w:pPr>
      <w:r>
        <w:rPr>
          <w:rFonts w:eastAsia="Microsoft YaHei" w:hint="eastAsia"/>
        </w:rPr>
        <w:t>Additionally, closures are usually short and only relevant within a narrow</w:t>
      </w:r>
      <w:r w:rsidR="007233FF">
        <w:rPr>
          <w:rFonts w:eastAsia="Microsoft YaHei" w:hint="eastAsia"/>
        </w:rPr>
        <w:t xml:space="preserve"> </w:t>
      </w:r>
      <w:r>
        <w:rPr>
          <w:rFonts w:eastAsia="Microsoft YaHei" w:hint="eastAsia"/>
        </w:rPr>
        <w:t>context rather than in any arbitrary scenario. Within these limited contexts,</w:t>
      </w:r>
      <w:r w:rsidR="007233FF">
        <w:rPr>
          <w:rFonts w:eastAsia="Microsoft YaHei" w:hint="eastAsia"/>
        </w:rPr>
        <w:t xml:space="preserve"> </w:t>
      </w:r>
      <w:r>
        <w:rPr>
          <w:rFonts w:eastAsia="Microsoft YaHei" w:hint="eastAsia"/>
        </w:rPr>
        <w:t>the compiler is reliably able to infer the types of the parameters and return</w:t>
      </w:r>
      <w:r w:rsidR="007233FF">
        <w:rPr>
          <w:rFonts w:eastAsia="Microsoft YaHei" w:hint="eastAsia"/>
        </w:rPr>
        <w:t xml:space="preserve"> </w:t>
      </w:r>
      <w:r>
        <w:rPr>
          <w:rFonts w:eastAsia="Microsoft YaHei" w:hint="eastAsia"/>
        </w:rPr>
        <w:t>type</w:t>
      </w:r>
      <w:ins w:id="260" w:author="Liz Chadwick" w:date="2017-09-21T12:49:00Z">
        <w:r w:rsidR="000A5405">
          <w:rPr>
            <w:rFonts w:eastAsia="Microsoft YaHei"/>
          </w:rPr>
          <w:t>,</w:t>
        </w:r>
      </w:ins>
      <w:r>
        <w:rPr>
          <w:rFonts w:eastAsia="Microsoft YaHei" w:hint="eastAsia"/>
        </w:rPr>
        <w:t xml:space="preserve"> similar</w:t>
      </w:r>
      <w:del w:id="261" w:author="Liz Chadwick" w:date="2017-09-21T12:49:00Z">
        <w:r w:rsidDel="000A5405">
          <w:rPr>
            <w:rFonts w:eastAsia="Microsoft YaHei" w:hint="eastAsia"/>
          </w:rPr>
          <w:delText>ly</w:delText>
        </w:r>
      </w:del>
      <w:r>
        <w:rPr>
          <w:rFonts w:eastAsia="Microsoft YaHei" w:hint="eastAsia"/>
        </w:rPr>
        <w:t xml:space="preserve"> to how it</w:t>
      </w:r>
      <w:r w:rsidR="007233FF">
        <w:rPr>
          <w:rFonts w:eastAsia="Microsoft YaHei"/>
        </w:rPr>
        <w:t>’</w:t>
      </w:r>
      <w:r>
        <w:rPr>
          <w:rFonts w:eastAsia="Microsoft YaHei" w:hint="eastAsia"/>
        </w:rPr>
        <w:t xml:space="preserve">s able to infer the types of most variables. </w:t>
      </w:r>
    </w:p>
    <w:p w14:paraId="3A56FA6B" w14:textId="0FAA75E6" w:rsidR="00084A24" w:rsidRDefault="000A5405" w:rsidP="007233FF">
      <w:pPr>
        <w:pStyle w:val="Body"/>
        <w:rPr>
          <w:rFonts w:eastAsia="Microsoft YaHei"/>
        </w:rPr>
      </w:pPr>
      <w:ins w:id="262" w:author="Liz Chadwick" w:date="2017-09-21T12:49:00Z">
        <w:r>
          <w:rPr>
            <w:rFonts w:eastAsia="Microsoft YaHei"/>
          </w:rPr>
          <w:t xml:space="preserve">Making </w:t>
        </w:r>
        <w:del w:id="263" w:author="Carol Nichols" w:date="2017-10-05T17:56:00Z">
          <w:r w:rsidDel="00BC04ED">
            <w:rPr>
              <w:rFonts w:eastAsia="Microsoft YaHei"/>
            </w:rPr>
            <w:delText>users</w:delText>
          </w:r>
        </w:del>
      </w:ins>
      <w:ins w:id="264" w:author="Carol Nichols" w:date="2017-10-05T17:56:00Z">
        <w:r w:rsidR="00BC04ED">
          <w:rPr>
            <w:rFonts w:eastAsia="Microsoft YaHei"/>
          </w:rPr>
          <w:t>programmers</w:t>
        </w:r>
      </w:ins>
      <w:ins w:id="265" w:author="Liz Chadwick" w:date="2017-09-21T12:49:00Z">
        <w:r>
          <w:rPr>
            <w:rFonts w:eastAsia="Microsoft YaHei"/>
          </w:rPr>
          <w:t xml:space="preserve"> </w:t>
        </w:r>
      </w:ins>
      <w:del w:id="266" w:author="Liz Chadwick" w:date="2017-09-21T12:49:00Z">
        <w:r w:rsidR="00B052DF" w:rsidDel="000A5405">
          <w:rPr>
            <w:rFonts w:eastAsia="Microsoft YaHei" w:hint="eastAsia"/>
          </w:rPr>
          <w:delText>Being</w:delText>
        </w:r>
        <w:r w:rsidR="007233FF" w:rsidDel="000A5405">
          <w:rPr>
            <w:rFonts w:eastAsia="Microsoft YaHei" w:hint="eastAsia"/>
          </w:rPr>
          <w:delText xml:space="preserve"> </w:delText>
        </w:r>
        <w:r w:rsidR="00B052DF" w:rsidDel="000A5405">
          <w:rPr>
            <w:rFonts w:eastAsia="Microsoft YaHei" w:hint="eastAsia"/>
          </w:rPr>
          <w:delText xml:space="preserve">forced to </w:delText>
        </w:r>
      </w:del>
      <w:r w:rsidR="00B052DF">
        <w:rPr>
          <w:rFonts w:eastAsia="Microsoft YaHei" w:hint="eastAsia"/>
        </w:rPr>
        <w:t>annotate the types in these small, anonymous functions would be</w:t>
      </w:r>
      <w:r w:rsidR="007233FF">
        <w:rPr>
          <w:rFonts w:eastAsia="Microsoft YaHei" w:hint="eastAsia"/>
        </w:rPr>
        <w:t xml:space="preserve"> </w:t>
      </w:r>
      <w:r w:rsidR="00B052DF">
        <w:rPr>
          <w:rFonts w:eastAsia="Microsoft YaHei" w:hint="eastAsia"/>
        </w:rPr>
        <w:t>annoying and largely redundant with the information the compiler already has</w:t>
      </w:r>
      <w:r w:rsidR="007233FF">
        <w:rPr>
          <w:rFonts w:eastAsia="Microsoft YaHei" w:hint="eastAsia"/>
        </w:rPr>
        <w:t xml:space="preserve"> </w:t>
      </w:r>
      <w:r w:rsidR="00B052DF">
        <w:rPr>
          <w:rFonts w:eastAsia="Microsoft YaHei" w:hint="eastAsia"/>
        </w:rPr>
        <w:t>available.</w:t>
      </w:r>
    </w:p>
    <w:p w14:paraId="35D1A0EE" w14:textId="3DE2AF00" w:rsidR="00084A24" w:rsidRDefault="00B052DF" w:rsidP="007233FF">
      <w:pPr>
        <w:pStyle w:val="Body"/>
        <w:rPr>
          <w:rFonts w:eastAsia="Microsoft YaHei"/>
        </w:rPr>
      </w:pPr>
      <w:r>
        <w:rPr>
          <w:rFonts w:eastAsia="Microsoft YaHei" w:hint="eastAsia"/>
        </w:rPr>
        <w:t>Like variables, we can choose to add type annotations if we want to increase</w:t>
      </w:r>
      <w:r w:rsidR="007233FF">
        <w:rPr>
          <w:rFonts w:eastAsia="Microsoft YaHei" w:hint="eastAsia"/>
        </w:rPr>
        <w:t xml:space="preserve"> </w:t>
      </w:r>
      <w:r>
        <w:rPr>
          <w:rFonts w:eastAsia="Microsoft YaHei" w:hint="eastAsia"/>
        </w:rPr>
        <w:t xml:space="preserve">explicitness and clarity </w:t>
      </w:r>
      <w:del w:id="267" w:author="Liz Chadwick" w:date="2017-09-21T12:50:00Z">
        <w:r w:rsidDel="000A5405">
          <w:rPr>
            <w:rFonts w:eastAsia="Microsoft YaHei" w:hint="eastAsia"/>
          </w:rPr>
          <w:delText xml:space="preserve">in exchange for </w:delText>
        </w:r>
      </w:del>
      <w:ins w:id="268" w:author="Liz Chadwick" w:date="2017-09-21T12:50:00Z">
        <w:r w:rsidR="000A5405">
          <w:rPr>
            <w:rFonts w:eastAsia="Microsoft YaHei"/>
          </w:rPr>
          <w:t xml:space="preserve">at the cost of </w:t>
        </w:r>
      </w:ins>
      <w:r>
        <w:rPr>
          <w:rFonts w:eastAsia="Microsoft YaHei" w:hint="eastAsia"/>
        </w:rPr>
        <w:t>being more verbose than is strictly</w:t>
      </w:r>
      <w:r w:rsidR="007233FF">
        <w:rPr>
          <w:rFonts w:eastAsia="Microsoft YaHei" w:hint="eastAsia"/>
        </w:rPr>
        <w:t xml:space="preserve"> </w:t>
      </w:r>
      <w:r>
        <w:rPr>
          <w:rFonts w:eastAsia="Microsoft YaHei" w:hint="eastAsia"/>
        </w:rPr>
        <w:t>necessary; annotating the types for the closure we defined in Listing 13-4</w:t>
      </w:r>
      <w:r w:rsidR="007233FF">
        <w:rPr>
          <w:rFonts w:eastAsia="Microsoft YaHei" w:hint="eastAsia"/>
        </w:rPr>
        <w:t xml:space="preserve"> </w:t>
      </w:r>
      <w:r>
        <w:rPr>
          <w:rFonts w:eastAsia="Microsoft YaHei" w:hint="eastAsia"/>
        </w:rPr>
        <w:t xml:space="preserve">would look like the definition shown </w:t>
      </w:r>
      <w:del w:id="269" w:author="Liz Chadwick" w:date="2017-09-21T12:50:00Z">
        <w:r w:rsidDel="000A5405">
          <w:rPr>
            <w:rFonts w:eastAsia="Microsoft YaHei" w:hint="eastAsia"/>
          </w:rPr>
          <w:delText xml:space="preserve">here </w:delText>
        </w:r>
      </w:del>
      <w:ins w:id="270" w:author="Liz Chadwick" w:date="2017-09-21T12:50:00Z">
        <w:del w:id="271" w:author="Carol Nichols" w:date="2017-10-05T15:28:00Z">
          <w:r w:rsidR="000A5405" w:rsidDel="00F323A5">
            <w:rPr>
              <w:rFonts w:eastAsia="Microsoft YaHei"/>
            </w:rPr>
            <w:delText>\</w:delText>
          </w:r>
        </w:del>
      </w:ins>
      <w:r>
        <w:rPr>
          <w:rFonts w:eastAsia="Microsoft YaHei" w:hint="eastAsia"/>
        </w:rPr>
        <w:t>in Listing 13-7:</w:t>
      </w:r>
    </w:p>
    <w:p w14:paraId="46179DEE" w14:textId="77777777" w:rsidR="00084A24" w:rsidRDefault="00B052DF" w:rsidP="00895C67">
      <w:pPr>
        <w:pStyle w:val="ProductionDirective"/>
        <w:rPr>
          <w:rFonts w:eastAsia="Microsoft YaHei"/>
        </w:rPr>
      </w:pPr>
      <w:r>
        <w:rPr>
          <w:rFonts w:eastAsia="Microsoft YaHei" w:hint="eastAsia"/>
        </w:rPr>
        <w:t>Filename: src/main.rs</w:t>
      </w:r>
    </w:p>
    <w:p w14:paraId="13129AA4" w14:textId="77777777" w:rsidR="00084A24" w:rsidRPr="00895C67" w:rsidRDefault="00B052DF" w:rsidP="00895C67">
      <w:pPr>
        <w:pStyle w:val="CodeA"/>
      </w:pPr>
      <w:r w:rsidRPr="00895C67">
        <w:rPr>
          <w:rFonts w:hint="eastAsia"/>
        </w:rPr>
        <w:t>let expensive_closure = |num: i32| -&gt; i32 {</w:t>
      </w:r>
    </w:p>
    <w:p w14:paraId="4BC33DA0" w14:textId="77777777" w:rsidR="00084A24" w:rsidRPr="00895C67" w:rsidRDefault="00B052DF">
      <w:pPr>
        <w:pStyle w:val="CodeBWingding"/>
        <w:pPrChange w:id="272" w:author="Carol Nichols" w:date="2017-10-05T16:41:00Z">
          <w:pPr>
            <w:pStyle w:val="CodeB"/>
          </w:pPr>
        </w:pPrChange>
      </w:pPr>
      <w:r w:rsidRPr="00895C67">
        <w:rPr>
          <w:rFonts w:hint="eastAsia"/>
        </w:rPr>
        <w:t xml:space="preserve">    println!("calculating slowly...");</w:t>
      </w:r>
    </w:p>
    <w:p w14:paraId="1C1FF7DF" w14:textId="77777777" w:rsidR="00084A24" w:rsidRPr="00895C67" w:rsidRDefault="00B052DF">
      <w:pPr>
        <w:pStyle w:val="CodeBWingding"/>
        <w:pPrChange w:id="273" w:author="Carol Nichols" w:date="2017-10-05T16:41:00Z">
          <w:pPr>
            <w:pStyle w:val="CodeB"/>
          </w:pPr>
        </w:pPrChange>
      </w:pPr>
      <w:r w:rsidRPr="00895C67">
        <w:rPr>
          <w:rFonts w:hint="eastAsia"/>
        </w:rPr>
        <w:t xml:space="preserve">    thread::sleep(Duration::from_secs(2));</w:t>
      </w:r>
    </w:p>
    <w:p w14:paraId="1174EA33" w14:textId="77777777" w:rsidR="00084A24" w:rsidRPr="00895C67" w:rsidRDefault="00B052DF">
      <w:pPr>
        <w:pStyle w:val="CodeBWingding"/>
        <w:pPrChange w:id="274" w:author="Carol Nichols" w:date="2017-10-05T16:41:00Z">
          <w:pPr>
            <w:pStyle w:val="CodeB"/>
          </w:pPr>
        </w:pPrChange>
      </w:pPr>
      <w:r w:rsidRPr="00895C67">
        <w:rPr>
          <w:rFonts w:hint="eastAsia"/>
        </w:rPr>
        <w:t xml:space="preserve">    num</w:t>
      </w:r>
    </w:p>
    <w:p w14:paraId="4D49653E" w14:textId="77777777" w:rsidR="00084A24" w:rsidRPr="00895C67" w:rsidRDefault="00B052DF">
      <w:pPr>
        <w:pStyle w:val="CodeCWingding"/>
        <w:pPrChange w:id="275" w:author="Carol Nichols" w:date="2017-10-05T16:41:00Z">
          <w:pPr>
            <w:pStyle w:val="CodeC"/>
          </w:pPr>
        </w:pPrChange>
      </w:pPr>
      <w:r w:rsidRPr="00895C67">
        <w:rPr>
          <w:rFonts w:hint="eastAsia"/>
        </w:rPr>
        <w:t>};</w:t>
      </w:r>
    </w:p>
    <w:p w14:paraId="13BDD6A4" w14:textId="77777777" w:rsidR="00084A24" w:rsidRDefault="00B052DF" w:rsidP="00895C67">
      <w:pPr>
        <w:pStyle w:val="Listing"/>
        <w:rPr>
          <w:rFonts w:eastAsia="Microsoft YaHei"/>
        </w:rPr>
      </w:pPr>
      <w:r>
        <w:rPr>
          <w:rFonts w:eastAsia="Microsoft YaHei" w:hint="eastAsia"/>
        </w:rPr>
        <w:t>Listing 13-7: Adding optional type annotations of the parameter and return</w:t>
      </w:r>
      <w:r w:rsidR="007233FF">
        <w:rPr>
          <w:rFonts w:eastAsia="Microsoft YaHei" w:hint="eastAsia"/>
        </w:rPr>
        <w:t xml:space="preserve"> </w:t>
      </w:r>
      <w:r>
        <w:rPr>
          <w:rFonts w:eastAsia="Microsoft YaHei" w:hint="eastAsia"/>
        </w:rPr>
        <w:t>value types in the closure</w:t>
      </w:r>
    </w:p>
    <w:p w14:paraId="74E00041" w14:textId="63CD989C" w:rsidR="00084A24" w:rsidRDefault="00B052DF" w:rsidP="007233FF">
      <w:pPr>
        <w:pStyle w:val="Body"/>
        <w:rPr>
          <w:rFonts w:eastAsia="Microsoft YaHei"/>
        </w:rPr>
      </w:pPr>
      <w:r>
        <w:rPr>
          <w:rFonts w:eastAsia="Microsoft YaHei" w:hint="eastAsia"/>
        </w:rPr>
        <w:t>The syntax of closures and functions looks more similar with type annotations.</w:t>
      </w:r>
      <w:r w:rsidR="007233FF">
        <w:rPr>
          <w:rFonts w:eastAsia="Microsoft YaHei" w:hint="eastAsia"/>
        </w:rPr>
        <w:t xml:space="preserve"> </w:t>
      </w:r>
      <w:r>
        <w:rPr>
          <w:rFonts w:eastAsia="Microsoft YaHei" w:hint="eastAsia"/>
        </w:rPr>
        <w:t>Here</w:t>
      </w:r>
      <w:r w:rsidR="007233FF">
        <w:rPr>
          <w:rFonts w:eastAsia="Microsoft YaHei"/>
        </w:rPr>
        <w:t>’</w:t>
      </w:r>
      <w:r>
        <w:rPr>
          <w:rFonts w:eastAsia="Microsoft YaHei" w:hint="eastAsia"/>
        </w:rPr>
        <w:t>s a vertical comparison of the syntax for the definition of a function</w:t>
      </w:r>
      <w:r w:rsidR="007233FF">
        <w:rPr>
          <w:rFonts w:eastAsia="Microsoft YaHei" w:hint="eastAsia"/>
        </w:rPr>
        <w:t xml:space="preserve"> </w:t>
      </w:r>
      <w:r>
        <w:rPr>
          <w:rFonts w:eastAsia="Microsoft YaHei" w:hint="eastAsia"/>
        </w:rPr>
        <w:t>that adds one to its parameter, and a closure that has the same behavior. We</w:t>
      </w:r>
      <w:r w:rsidR="007233FF">
        <w:rPr>
          <w:rFonts w:eastAsia="Microsoft YaHei"/>
        </w:rPr>
        <w:t>’</w:t>
      </w:r>
      <w:r>
        <w:rPr>
          <w:rFonts w:eastAsia="Microsoft YaHei" w:hint="eastAsia"/>
        </w:rPr>
        <w:t>ve</w:t>
      </w:r>
      <w:r w:rsidR="007233FF">
        <w:rPr>
          <w:rFonts w:eastAsia="Microsoft YaHei" w:hint="eastAsia"/>
        </w:rPr>
        <w:t xml:space="preserve"> </w:t>
      </w:r>
      <w:r>
        <w:rPr>
          <w:rFonts w:eastAsia="Microsoft YaHei" w:hint="eastAsia"/>
        </w:rPr>
        <w:t>added some spaces here to line up the relevant parts). This illustrates how</w:t>
      </w:r>
      <w:r w:rsidR="007233FF">
        <w:rPr>
          <w:rFonts w:eastAsia="Microsoft YaHei" w:hint="eastAsia"/>
        </w:rPr>
        <w:t xml:space="preserve"> </w:t>
      </w:r>
      <w:r>
        <w:rPr>
          <w:rFonts w:eastAsia="Microsoft YaHei" w:hint="eastAsia"/>
        </w:rPr>
        <w:t>closure syntax is similar to function syntax</w:t>
      </w:r>
      <w:ins w:id="276" w:author="Liz Chadwick" w:date="2017-09-21T12:51:00Z">
        <w:r w:rsidR="000A5405">
          <w:rPr>
            <w:rFonts w:eastAsia="Microsoft YaHei"/>
          </w:rPr>
          <w:t>,</w:t>
        </w:r>
      </w:ins>
      <w:r>
        <w:rPr>
          <w:rFonts w:eastAsia="Microsoft YaHei" w:hint="eastAsia"/>
        </w:rPr>
        <w:t xml:space="preserve"> except for the use of pipes </w:t>
      </w:r>
      <w:del w:id="277" w:author="Liz Chadwick" w:date="2017-09-21T12:51:00Z">
        <w:r w:rsidDel="000A5405">
          <w:rPr>
            <w:rFonts w:eastAsia="Microsoft YaHei" w:hint="eastAsia"/>
          </w:rPr>
          <w:delText>rather</w:delText>
        </w:r>
        <w:r w:rsidR="007233FF" w:rsidDel="000A5405">
          <w:rPr>
            <w:rFonts w:eastAsia="Microsoft YaHei" w:hint="eastAsia"/>
          </w:rPr>
          <w:delText xml:space="preserve"> </w:delText>
        </w:r>
        <w:r w:rsidDel="000A5405">
          <w:rPr>
            <w:rFonts w:eastAsia="Microsoft YaHei" w:hint="eastAsia"/>
          </w:rPr>
          <w:delText xml:space="preserve">than parentheses </w:delText>
        </w:r>
      </w:del>
      <w:r>
        <w:rPr>
          <w:rFonts w:eastAsia="Microsoft YaHei" w:hint="eastAsia"/>
        </w:rPr>
        <w:t>and the amount of syntax that is optional:</w:t>
      </w:r>
    </w:p>
    <w:p w14:paraId="5076C409" w14:textId="77777777" w:rsidR="00084A24" w:rsidRPr="00895C67" w:rsidRDefault="00B052DF" w:rsidP="00895C67">
      <w:pPr>
        <w:pStyle w:val="CodeA"/>
      </w:pPr>
      <w:r w:rsidRPr="00895C67">
        <w:rPr>
          <w:rFonts w:hint="eastAsia"/>
        </w:rPr>
        <w:t>fn  add_one_v1   (x: i32) -&gt; i32 { x + 1 }</w:t>
      </w:r>
    </w:p>
    <w:p w14:paraId="774B6203" w14:textId="77777777" w:rsidR="00084A24" w:rsidRPr="00895C67" w:rsidRDefault="00B052DF" w:rsidP="00895C67">
      <w:pPr>
        <w:pStyle w:val="CodeB"/>
      </w:pPr>
      <w:r w:rsidRPr="00895C67">
        <w:rPr>
          <w:rFonts w:hint="eastAsia"/>
        </w:rPr>
        <w:t>let add_one_v2 = |x: i32| -&gt; i32 { x + 1 };</w:t>
      </w:r>
    </w:p>
    <w:p w14:paraId="21FBF7A4" w14:textId="77777777" w:rsidR="00084A24" w:rsidRPr="00895C67" w:rsidRDefault="00B052DF" w:rsidP="00895C67">
      <w:pPr>
        <w:pStyle w:val="CodeB"/>
      </w:pPr>
      <w:r w:rsidRPr="00895C67">
        <w:rPr>
          <w:rFonts w:hint="eastAsia"/>
        </w:rPr>
        <w:t>let add_one_v3 = |x|             { x + 1 };</w:t>
      </w:r>
    </w:p>
    <w:p w14:paraId="5A580D71" w14:textId="77777777" w:rsidR="00084A24" w:rsidRPr="00895C67" w:rsidRDefault="00B052DF" w:rsidP="00895C67">
      <w:pPr>
        <w:pStyle w:val="CodeC"/>
      </w:pPr>
      <w:r w:rsidRPr="00895C67">
        <w:rPr>
          <w:rFonts w:hint="eastAsia"/>
        </w:rPr>
        <w:t xml:space="preserve">let add_one_v4 = |x|               x + 1  </w:t>
      </w:r>
      <w:commentRangeStart w:id="278"/>
      <w:commentRangeStart w:id="279"/>
      <w:r w:rsidRPr="00895C67">
        <w:rPr>
          <w:rFonts w:hint="eastAsia"/>
        </w:rPr>
        <w:t>;</w:t>
      </w:r>
      <w:commentRangeEnd w:id="278"/>
      <w:r w:rsidR="000A5405">
        <w:rPr>
          <w:rStyle w:val="CommentReference"/>
          <w:rFonts w:ascii="Times New Roman" w:hAnsi="Times New Roman"/>
          <w:noProof w:val="0"/>
        </w:rPr>
        <w:commentReference w:id="278"/>
      </w:r>
      <w:commentRangeEnd w:id="279"/>
      <w:r w:rsidR="00036269">
        <w:rPr>
          <w:rStyle w:val="CommentReference"/>
          <w:rFonts w:ascii="Times New Roman" w:hAnsi="Times New Roman"/>
          <w:noProof w:val="0"/>
        </w:rPr>
        <w:commentReference w:id="279"/>
      </w:r>
    </w:p>
    <w:p w14:paraId="6267F4EB" w14:textId="5AADDF8A" w:rsidR="000A5405" w:rsidRDefault="000A5405">
      <w:pPr>
        <w:pStyle w:val="ProductionDirective"/>
        <w:rPr>
          <w:ins w:id="280" w:author="Liz Chadwick" w:date="2017-09-21T12:52:00Z"/>
          <w:rFonts w:eastAsia="Microsoft YaHei"/>
        </w:rPr>
        <w:pPrChange w:id="281" w:author="Liz Chadwick" w:date="2017-09-21T12:52:00Z">
          <w:pPr>
            <w:pStyle w:val="Body"/>
          </w:pPr>
        </w:pPrChange>
      </w:pPr>
      <w:ins w:id="282" w:author="Liz Chadwick" w:date="2017-09-21T12:52:00Z">
        <w:r>
          <w:rPr>
            <w:rFonts w:eastAsia="Microsoft YaHei"/>
          </w:rPr>
          <w:t>prod: extra spacing is intentional, pleas</w:t>
        </w:r>
      </w:ins>
      <w:ins w:id="283" w:author="Carol Nichols" w:date="2017-10-05T17:56:00Z">
        <w:r w:rsidR="00D932B4">
          <w:rPr>
            <w:rFonts w:eastAsia="Microsoft YaHei"/>
          </w:rPr>
          <w:t>e</w:t>
        </w:r>
      </w:ins>
      <w:ins w:id="284" w:author="Liz Chadwick" w:date="2017-09-21T12:52:00Z">
        <w:r>
          <w:rPr>
            <w:rFonts w:eastAsia="Microsoft YaHei"/>
          </w:rPr>
          <w:t xml:space="preserve"> retain in layout</w:t>
        </w:r>
      </w:ins>
    </w:p>
    <w:p w14:paraId="7F089119" w14:textId="086D2D00" w:rsidR="00084A24" w:rsidRDefault="00B052DF" w:rsidP="007233FF">
      <w:pPr>
        <w:pStyle w:val="Body"/>
        <w:rPr>
          <w:rFonts w:eastAsia="Microsoft YaHei"/>
        </w:rPr>
      </w:pPr>
      <w:r>
        <w:rPr>
          <w:rFonts w:eastAsia="Microsoft YaHei" w:hint="eastAsia"/>
        </w:rPr>
        <w:lastRenderedPageBreak/>
        <w:t>The first line shows a function definition, and the second line shows a fully</w:t>
      </w:r>
      <w:r w:rsidR="007233FF">
        <w:rPr>
          <w:rFonts w:eastAsia="Microsoft YaHei" w:hint="eastAsia"/>
        </w:rPr>
        <w:t xml:space="preserve"> </w:t>
      </w:r>
      <w:r>
        <w:rPr>
          <w:rFonts w:eastAsia="Microsoft YaHei" w:hint="eastAsia"/>
        </w:rPr>
        <w:t>annotated closure definition. The third line removes the type annotations from</w:t>
      </w:r>
      <w:r w:rsidR="007233FF">
        <w:rPr>
          <w:rFonts w:eastAsia="Microsoft YaHei" w:hint="eastAsia"/>
        </w:rPr>
        <w:t xml:space="preserve"> </w:t>
      </w:r>
      <w:r>
        <w:rPr>
          <w:rFonts w:eastAsia="Microsoft YaHei" w:hint="eastAsia"/>
        </w:rPr>
        <w:t>the closure definition, and the fourth line removes the braces that are</w:t>
      </w:r>
      <w:r w:rsidR="007233FF">
        <w:rPr>
          <w:rFonts w:eastAsia="Microsoft YaHei" w:hint="eastAsia"/>
        </w:rPr>
        <w:t xml:space="preserve"> </w:t>
      </w:r>
      <w:r>
        <w:rPr>
          <w:rFonts w:eastAsia="Microsoft YaHei" w:hint="eastAsia"/>
        </w:rPr>
        <w:t>optional</w:t>
      </w:r>
      <w:ins w:id="285" w:author="Liz Chadwick" w:date="2017-09-21T12:53:00Z">
        <w:r w:rsidR="000A5405">
          <w:rPr>
            <w:rFonts w:eastAsia="Microsoft YaHei"/>
          </w:rPr>
          <w:t>,</w:t>
        </w:r>
      </w:ins>
      <w:r>
        <w:rPr>
          <w:rFonts w:eastAsia="Microsoft YaHei" w:hint="eastAsia"/>
        </w:rPr>
        <w:t xml:space="preserve"> since the closure body only has one </w:t>
      </w:r>
      <w:del w:id="286" w:author="Carol Nichols" w:date="2017-10-05T16:42:00Z">
        <w:r w:rsidDel="004F022D">
          <w:rPr>
            <w:rFonts w:eastAsia="Microsoft YaHei" w:hint="eastAsia"/>
          </w:rPr>
          <w:delText>line</w:delText>
        </w:r>
      </w:del>
      <w:ins w:id="287" w:author="Carol Nichols" w:date="2017-10-05T16:42:00Z">
        <w:r w:rsidR="004F022D">
          <w:rPr>
            <w:rFonts w:eastAsia="Microsoft YaHei"/>
          </w:rPr>
          <w:t>expression</w:t>
        </w:r>
      </w:ins>
      <w:r>
        <w:rPr>
          <w:rFonts w:eastAsia="Microsoft YaHei" w:hint="eastAsia"/>
        </w:rPr>
        <w:t>. These are all valid</w:t>
      </w:r>
      <w:r w:rsidR="007233FF">
        <w:rPr>
          <w:rFonts w:eastAsia="Microsoft YaHei" w:hint="eastAsia"/>
        </w:rPr>
        <w:t xml:space="preserve"> </w:t>
      </w:r>
      <w:r>
        <w:rPr>
          <w:rFonts w:eastAsia="Microsoft YaHei" w:hint="eastAsia"/>
        </w:rPr>
        <w:t>definitions that will produce the same behavior when they</w:t>
      </w:r>
      <w:r w:rsidR="007233FF">
        <w:rPr>
          <w:rFonts w:eastAsia="Microsoft YaHei"/>
        </w:rPr>
        <w:t>’</w:t>
      </w:r>
      <w:r>
        <w:rPr>
          <w:rFonts w:eastAsia="Microsoft YaHei" w:hint="eastAsia"/>
        </w:rPr>
        <w:t>re called.</w:t>
      </w:r>
    </w:p>
    <w:p w14:paraId="5B51A242" w14:textId="77777777" w:rsidR="000A5405" w:rsidRDefault="00B052DF" w:rsidP="007233FF">
      <w:pPr>
        <w:pStyle w:val="Body"/>
        <w:rPr>
          <w:ins w:id="288" w:author="Liz Chadwick" w:date="2017-09-21T12:54:00Z"/>
          <w:rFonts w:eastAsia="Microsoft YaHei"/>
        </w:rPr>
      </w:pPr>
      <w:r w:rsidRPr="007233FF">
        <w:rPr>
          <w:rFonts w:eastAsia="Microsoft YaHei" w:hint="eastAsia"/>
        </w:rPr>
        <w:t>Closure definitions will have one concrete type inferred for each of their</w:t>
      </w:r>
      <w:r w:rsidR="007233FF" w:rsidRPr="007233FF">
        <w:rPr>
          <w:rFonts w:eastAsia="Microsoft YaHei" w:hint="eastAsia"/>
        </w:rPr>
        <w:t xml:space="preserve"> </w:t>
      </w:r>
      <w:r w:rsidRPr="007233FF">
        <w:rPr>
          <w:rFonts w:eastAsia="Microsoft YaHei" w:hint="eastAsia"/>
        </w:rPr>
        <w:t>parameters and for their return value. For instance, Listing 13-8 shows the</w:t>
      </w:r>
      <w:r w:rsidR="007233FF" w:rsidRPr="007233FF">
        <w:rPr>
          <w:rFonts w:eastAsia="Microsoft YaHei" w:hint="eastAsia"/>
        </w:rPr>
        <w:t xml:space="preserve"> </w:t>
      </w:r>
      <w:r w:rsidRPr="007233FF">
        <w:rPr>
          <w:rFonts w:eastAsia="Microsoft YaHei" w:hint="eastAsia"/>
        </w:rPr>
        <w:t xml:space="preserve">definition of a short closure that just returns the value it </w:t>
      </w:r>
      <w:del w:id="289" w:author="Liz Chadwick" w:date="2017-09-21T12:54:00Z">
        <w:r w:rsidRPr="007233FF" w:rsidDel="000A5405">
          <w:rPr>
            <w:rFonts w:eastAsia="Microsoft YaHei" w:hint="eastAsia"/>
          </w:rPr>
          <w:delText xml:space="preserve">gets </w:delText>
        </w:r>
      </w:del>
      <w:ins w:id="290" w:author="Liz Chadwick" w:date="2017-09-21T12:54:00Z">
        <w:r w:rsidR="000A5405">
          <w:rPr>
            <w:rFonts w:eastAsia="Microsoft YaHei"/>
          </w:rPr>
          <w:t xml:space="preserve">receives </w:t>
        </w:r>
      </w:ins>
      <w:r w:rsidRPr="007233FF">
        <w:rPr>
          <w:rFonts w:eastAsia="Microsoft YaHei" w:hint="eastAsia"/>
        </w:rPr>
        <w:t>as a</w:t>
      </w:r>
      <w:r w:rsidR="007233FF" w:rsidRPr="007233FF">
        <w:rPr>
          <w:rFonts w:eastAsia="Microsoft YaHei" w:hint="eastAsia"/>
        </w:rPr>
        <w:t xml:space="preserve"> </w:t>
      </w:r>
      <w:r w:rsidRPr="007233FF">
        <w:rPr>
          <w:rFonts w:eastAsia="Microsoft YaHei" w:hint="eastAsia"/>
        </w:rPr>
        <w:t xml:space="preserve">parameter. </w:t>
      </w:r>
    </w:p>
    <w:p w14:paraId="06B35F40" w14:textId="65CAB689" w:rsidR="00084A24" w:rsidRDefault="00B052DF" w:rsidP="007233FF">
      <w:pPr>
        <w:pStyle w:val="Body"/>
        <w:rPr>
          <w:rFonts w:eastAsia="Microsoft YaHei"/>
        </w:rPr>
      </w:pPr>
      <w:r w:rsidRPr="007233FF">
        <w:rPr>
          <w:rFonts w:eastAsia="Microsoft YaHei" w:hint="eastAsia"/>
        </w:rPr>
        <w:t>This closure isn</w:t>
      </w:r>
      <w:r w:rsidR="007233FF" w:rsidRPr="007233FF">
        <w:rPr>
          <w:rFonts w:eastAsia="Microsoft YaHei"/>
        </w:rPr>
        <w:t>’</w:t>
      </w:r>
      <w:r w:rsidRPr="007233FF">
        <w:rPr>
          <w:rFonts w:eastAsia="Microsoft YaHei" w:hint="eastAsia"/>
        </w:rPr>
        <w:t>t very useful except for the purposes of this</w:t>
      </w:r>
      <w:r w:rsidR="007233FF" w:rsidRPr="007233FF">
        <w:rPr>
          <w:rFonts w:eastAsia="Microsoft YaHei" w:hint="eastAsia"/>
        </w:rPr>
        <w:t xml:space="preserve"> </w:t>
      </w:r>
      <w:r w:rsidRPr="007233FF">
        <w:rPr>
          <w:rFonts w:eastAsia="Microsoft YaHei" w:hint="eastAsia"/>
        </w:rPr>
        <w:t>example. Note that we haven</w:t>
      </w:r>
      <w:r w:rsidR="007233FF" w:rsidRPr="007233FF">
        <w:rPr>
          <w:rFonts w:eastAsia="Microsoft YaHei"/>
        </w:rPr>
        <w:t>’</w:t>
      </w:r>
      <w:r w:rsidRPr="007233FF">
        <w:rPr>
          <w:rFonts w:eastAsia="Microsoft YaHei" w:hint="eastAsia"/>
        </w:rPr>
        <w:t>t added any type annotations to the definition: if</w:t>
      </w:r>
      <w:r w:rsidR="007233FF" w:rsidRPr="007233FF">
        <w:rPr>
          <w:rFonts w:eastAsia="Microsoft YaHei" w:hint="eastAsia"/>
        </w:rPr>
        <w:t xml:space="preserve"> </w:t>
      </w:r>
      <w:r w:rsidRPr="007233FF">
        <w:rPr>
          <w:rFonts w:eastAsia="Microsoft YaHei" w:hint="eastAsia"/>
        </w:rPr>
        <w:t xml:space="preserve">we then try to call the closure twice, using a </w:t>
      </w:r>
      <w:r w:rsidRPr="007233FF">
        <w:rPr>
          <w:rStyle w:val="Literal"/>
          <w:rFonts w:hint="eastAsia"/>
        </w:rPr>
        <w:t>String</w:t>
      </w:r>
      <w:r w:rsidRPr="007233FF">
        <w:rPr>
          <w:rFonts w:eastAsia="Microsoft YaHei" w:hint="eastAsia"/>
        </w:rPr>
        <w:t xml:space="preserve"> as an argument the</w:t>
      </w:r>
      <w:r w:rsidR="007233FF" w:rsidRPr="007233FF">
        <w:rPr>
          <w:rFonts w:eastAsia="Microsoft YaHei" w:hint="eastAsia"/>
        </w:rPr>
        <w:t xml:space="preserve"> </w:t>
      </w:r>
      <w:r w:rsidRPr="007233FF">
        <w:rPr>
          <w:rFonts w:eastAsia="Microsoft YaHei" w:hint="eastAsia"/>
        </w:rPr>
        <w:t xml:space="preserve">first time and an </w:t>
      </w:r>
      <w:r w:rsidRPr="007233FF">
        <w:rPr>
          <w:rStyle w:val="Literal"/>
          <w:rFonts w:hint="eastAsia"/>
        </w:rPr>
        <w:t>i32</w:t>
      </w:r>
      <w:r>
        <w:rPr>
          <w:rFonts w:eastAsia="Microsoft YaHei" w:hint="eastAsia"/>
        </w:rPr>
        <w:t xml:space="preserve"> the second time, we</w:t>
      </w:r>
      <w:r w:rsidR="007233FF">
        <w:rPr>
          <w:rFonts w:eastAsia="Microsoft YaHei"/>
        </w:rPr>
        <w:t>’</w:t>
      </w:r>
      <w:r>
        <w:rPr>
          <w:rFonts w:eastAsia="Microsoft YaHei" w:hint="eastAsia"/>
        </w:rPr>
        <w:t>ll get an error:</w:t>
      </w:r>
    </w:p>
    <w:p w14:paraId="2A59D4C5" w14:textId="77777777" w:rsidR="00084A24" w:rsidRDefault="00B052DF" w:rsidP="00895C67">
      <w:pPr>
        <w:pStyle w:val="ProductionDirective"/>
        <w:rPr>
          <w:rFonts w:eastAsia="Microsoft YaHei"/>
        </w:rPr>
      </w:pPr>
      <w:r>
        <w:rPr>
          <w:rFonts w:eastAsia="Microsoft YaHei" w:hint="eastAsia"/>
        </w:rPr>
        <w:t>Filename: src/main.rs</w:t>
      </w:r>
    </w:p>
    <w:p w14:paraId="53445E16" w14:textId="77777777" w:rsidR="00084A24" w:rsidRPr="00895C67" w:rsidRDefault="00B052DF" w:rsidP="00895C67">
      <w:pPr>
        <w:pStyle w:val="CodeA"/>
      </w:pPr>
      <w:r w:rsidRPr="00895C67">
        <w:rPr>
          <w:rFonts w:hint="eastAsia"/>
        </w:rPr>
        <w:t>let example_closure = |x| x;</w:t>
      </w:r>
    </w:p>
    <w:p w14:paraId="00DA47A4" w14:textId="77777777" w:rsidR="00084A24" w:rsidRPr="00895C67" w:rsidRDefault="00084A24" w:rsidP="00895C67">
      <w:pPr>
        <w:pStyle w:val="CodeB"/>
      </w:pPr>
    </w:p>
    <w:p w14:paraId="50FB034B" w14:textId="77777777" w:rsidR="00084A24" w:rsidRPr="00895C67" w:rsidRDefault="00B052DF" w:rsidP="00895C67">
      <w:pPr>
        <w:pStyle w:val="CodeB"/>
      </w:pPr>
      <w:r w:rsidRPr="00895C67">
        <w:rPr>
          <w:rFonts w:hint="eastAsia"/>
        </w:rPr>
        <w:t>let s = example_closure(String::from("hello"));</w:t>
      </w:r>
    </w:p>
    <w:p w14:paraId="48BA2E3C" w14:textId="77777777" w:rsidR="00084A24" w:rsidRPr="00895C67" w:rsidRDefault="00B052DF" w:rsidP="00895C67">
      <w:pPr>
        <w:pStyle w:val="CodeC"/>
      </w:pPr>
      <w:r w:rsidRPr="00895C67">
        <w:rPr>
          <w:rFonts w:hint="eastAsia"/>
        </w:rPr>
        <w:t>let n = example_closure(5);</w:t>
      </w:r>
    </w:p>
    <w:p w14:paraId="298C9EDF" w14:textId="77777777" w:rsidR="00084A24" w:rsidRDefault="00B052DF" w:rsidP="00895C67">
      <w:pPr>
        <w:pStyle w:val="Listing"/>
        <w:rPr>
          <w:rFonts w:eastAsia="Microsoft YaHei"/>
        </w:rPr>
      </w:pPr>
      <w:r>
        <w:rPr>
          <w:rFonts w:eastAsia="Microsoft YaHei" w:hint="eastAsia"/>
        </w:rPr>
        <w:t>Listing 13-8: Attempting to call a closure whose types</w:t>
      </w:r>
      <w:r w:rsidR="007233FF">
        <w:rPr>
          <w:rFonts w:eastAsia="Microsoft YaHei" w:hint="eastAsia"/>
        </w:rPr>
        <w:t xml:space="preserve"> </w:t>
      </w:r>
      <w:r>
        <w:rPr>
          <w:rFonts w:eastAsia="Microsoft YaHei" w:hint="eastAsia"/>
        </w:rPr>
        <w:t>are inferred with two different types</w:t>
      </w:r>
    </w:p>
    <w:p w14:paraId="12B79A25" w14:textId="77777777" w:rsidR="00084A24" w:rsidRDefault="00B052DF" w:rsidP="007233FF">
      <w:pPr>
        <w:pStyle w:val="Body"/>
        <w:rPr>
          <w:rFonts w:eastAsia="Microsoft YaHei"/>
        </w:rPr>
      </w:pPr>
      <w:r>
        <w:rPr>
          <w:rFonts w:eastAsia="Microsoft YaHei" w:hint="eastAsia"/>
        </w:rPr>
        <w:t>The compiler gives us this error:</w:t>
      </w:r>
    </w:p>
    <w:p w14:paraId="28A13BB5" w14:textId="77777777" w:rsidR="00084A24" w:rsidRPr="00895C67" w:rsidRDefault="00B052DF" w:rsidP="00895C67">
      <w:pPr>
        <w:pStyle w:val="CodeA"/>
      </w:pPr>
      <w:r w:rsidRPr="00895C67">
        <w:rPr>
          <w:rFonts w:hint="eastAsia"/>
        </w:rPr>
        <w:t>error[E0308]: mismatched types</w:t>
      </w:r>
    </w:p>
    <w:p w14:paraId="4C7C666B" w14:textId="77777777" w:rsidR="00084A24" w:rsidRPr="00895C67" w:rsidRDefault="00B052DF" w:rsidP="00895C67">
      <w:pPr>
        <w:pStyle w:val="CodeB"/>
      </w:pPr>
      <w:r w:rsidRPr="00895C67">
        <w:rPr>
          <w:rFonts w:hint="eastAsia"/>
        </w:rPr>
        <w:t xml:space="preserve"> --&gt; src/main.rs</w:t>
      </w:r>
    </w:p>
    <w:p w14:paraId="5B7204A4" w14:textId="77777777" w:rsidR="00084A24" w:rsidRPr="00895C67" w:rsidRDefault="00B052DF" w:rsidP="00895C67">
      <w:pPr>
        <w:pStyle w:val="CodeB"/>
      </w:pPr>
      <w:r w:rsidRPr="00895C67">
        <w:rPr>
          <w:rFonts w:hint="eastAsia"/>
        </w:rPr>
        <w:t xml:space="preserve">  |</w:t>
      </w:r>
    </w:p>
    <w:p w14:paraId="4028E563" w14:textId="77777777" w:rsidR="00084A24" w:rsidRPr="00895C67" w:rsidRDefault="00B052DF" w:rsidP="00895C67">
      <w:pPr>
        <w:pStyle w:val="CodeB"/>
      </w:pPr>
      <w:r w:rsidRPr="00895C67">
        <w:rPr>
          <w:rFonts w:hint="eastAsia"/>
        </w:rPr>
        <w:t xml:space="preserve">  | let n = example_closure(5);</w:t>
      </w:r>
    </w:p>
    <w:p w14:paraId="7BF4F0AF" w14:textId="77777777" w:rsidR="00084A24" w:rsidRPr="00895C67" w:rsidRDefault="00B052DF" w:rsidP="00895C67">
      <w:pPr>
        <w:pStyle w:val="CodeB"/>
      </w:pPr>
      <w:r w:rsidRPr="00895C67">
        <w:rPr>
          <w:rFonts w:hint="eastAsia"/>
        </w:rPr>
        <w:t xml:space="preserve">  |                         ^ expected struct `std::string::String`, found</w:t>
      </w:r>
    </w:p>
    <w:p w14:paraId="7EC27516" w14:textId="77777777" w:rsidR="00084A24" w:rsidRPr="00895C67" w:rsidRDefault="00B052DF" w:rsidP="00895C67">
      <w:pPr>
        <w:pStyle w:val="CodeB"/>
      </w:pPr>
      <w:r w:rsidRPr="00895C67">
        <w:rPr>
          <w:rFonts w:hint="eastAsia"/>
        </w:rPr>
        <w:t xml:space="preserve">  integral variable</w:t>
      </w:r>
    </w:p>
    <w:p w14:paraId="0512D597" w14:textId="77777777" w:rsidR="00084A24" w:rsidRPr="00895C67" w:rsidRDefault="00B052DF" w:rsidP="00895C67">
      <w:pPr>
        <w:pStyle w:val="CodeB"/>
      </w:pPr>
      <w:r w:rsidRPr="00895C67">
        <w:rPr>
          <w:rFonts w:hint="eastAsia"/>
        </w:rPr>
        <w:t xml:space="preserve">  |</w:t>
      </w:r>
    </w:p>
    <w:p w14:paraId="3E98BA6D" w14:textId="77777777" w:rsidR="00084A24" w:rsidRPr="00895C67" w:rsidRDefault="00B052DF" w:rsidP="00895C67">
      <w:pPr>
        <w:pStyle w:val="CodeB"/>
      </w:pPr>
      <w:r w:rsidRPr="00895C67">
        <w:rPr>
          <w:rFonts w:hint="eastAsia"/>
        </w:rPr>
        <w:t xml:space="preserve">  = note: expected type `std::string::String`</w:t>
      </w:r>
    </w:p>
    <w:p w14:paraId="0434C6C3" w14:textId="77777777" w:rsidR="00084A24" w:rsidRPr="00895C67" w:rsidRDefault="00B052DF" w:rsidP="00895C67">
      <w:pPr>
        <w:pStyle w:val="CodeC"/>
      </w:pPr>
      <w:r w:rsidRPr="00895C67">
        <w:rPr>
          <w:rFonts w:hint="eastAsia"/>
        </w:rPr>
        <w:t xml:space="preserve">             found type `{integer}`</w:t>
      </w:r>
    </w:p>
    <w:p w14:paraId="77B9CE2D" w14:textId="77777777" w:rsidR="00084A24" w:rsidRDefault="00B052DF" w:rsidP="007233FF">
      <w:pPr>
        <w:pStyle w:val="Body"/>
        <w:rPr>
          <w:rFonts w:eastAsia="Microsoft YaHei"/>
        </w:rPr>
      </w:pPr>
      <w:r w:rsidRPr="007233FF">
        <w:rPr>
          <w:rFonts w:eastAsia="Microsoft YaHei" w:hint="eastAsia"/>
        </w:rPr>
        <w:t xml:space="preserve">The first time we call </w:t>
      </w:r>
      <w:r w:rsidRPr="007233FF">
        <w:rPr>
          <w:rStyle w:val="Literal"/>
          <w:rFonts w:hint="eastAsia"/>
        </w:rPr>
        <w:t>example_closure</w:t>
      </w:r>
      <w:r w:rsidRPr="007233FF">
        <w:rPr>
          <w:rFonts w:eastAsia="Microsoft YaHei" w:hint="eastAsia"/>
        </w:rPr>
        <w:t xml:space="preserve"> with the </w:t>
      </w:r>
      <w:r w:rsidRPr="007233FF">
        <w:rPr>
          <w:rStyle w:val="Literal"/>
          <w:rFonts w:hint="eastAsia"/>
        </w:rPr>
        <w:t>String</w:t>
      </w:r>
      <w:r w:rsidRPr="007233FF">
        <w:rPr>
          <w:rFonts w:eastAsia="Microsoft YaHei" w:hint="eastAsia"/>
        </w:rPr>
        <w:t xml:space="preserve"> value, the compiler</w:t>
      </w:r>
      <w:r w:rsidR="007233FF" w:rsidRPr="007233FF">
        <w:rPr>
          <w:rFonts w:eastAsia="Microsoft YaHei" w:hint="eastAsia"/>
        </w:rPr>
        <w:t xml:space="preserve"> </w:t>
      </w:r>
      <w:r w:rsidRPr="007233FF">
        <w:rPr>
          <w:rFonts w:eastAsia="Microsoft YaHei" w:hint="eastAsia"/>
        </w:rPr>
        <w:t xml:space="preserve">infers the type of </w:t>
      </w:r>
      <w:r w:rsidRPr="007233FF">
        <w:rPr>
          <w:rStyle w:val="Literal"/>
          <w:rFonts w:hint="eastAsia"/>
        </w:rPr>
        <w:t>x</w:t>
      </w:r>
      <w:r w:rsidRPr="007233FF">
        <w:rPr>
          <w:rFonts w:eastAsia="Microsoft YaHei" w:hint="eastAsia"/>
        </w:rPr>
        <w:t xml:space="preserve"> and the return type of the closure to be </w:t>
      </w:r>
      <w:r w:rsidRPr="007233FF">
        <w:rPr>
          <w:rStyle w:val="Literal"/>
          <w:rFonts w:hint="eastAsia"/>
        </w:rPr>
        <w:t>String</w:t>
      </w:r>
      <w:r w:rsidRPr="007233FF">
        <w:rPr>
          <w:rFonts w:eastAsia="Microsoft YaHei" w:hint="eastAsia"/>
        </w:rPr>
        <w:t>. Those</w:t>
      </w:r>
      <w:r w:rsidR="007233FF" w:rsidRPr="007233FF">
        <w:rPr>
          <w:rFonts w:eastAsia="Microsoft YaHei" w:hint="eastAsia"/>
        </w:rPr>
        <w:t xml:space="preserve"> </w:t>
      </w:r>
      <w:r w:rsidRPr="007233FF">
        <w:rPr>
          <w:rFonts w:eastAsia="Microsoft YaHei" w:hint="eastAsia"/>
        </w:rPr>
        <w:t xml:space="preserve">types are then locked in to the closure in </w:t>
      </w:r>
      <w:r w:rsidRPr="007233FF">
        <w:rPr>
          <w:rStyle w:val="Literal"/>
          <w:rFonts w:hint="eastAsia"/>
        </w:rPr>
        <w:t>example_closure</w:t>
      </w:r>
      <w:r>
        <w:rPr>
          <w:rFonts w:eastAsia="Microsoft YaHei" w:hint="eastAsia"/>
        </w:rPr>
        <w:t>, and we get a type</w:t>
      </w:r>
      <w:r w:rsidR="007233FF">
        <w:rPr>
          <w:rFonts w:eastAsia="Microsoft YaHei" w:hint="eastAsia"/>
        </w:rPr>
        <w:t xml:space="preserve"> </w:t>
      </w:r>
      <w:r>
        <w:rPr>
          <w:rFonts w:eastAsia="Microsoft YaHei" w:hint="eastAsia"/>
        </w:rPr>
        <w:t>error if we try to use a different type with the same closure</w:t>
      </w:r>
      <w:commentRangeStart w:id="291"/>
      <w:r>
        <w:rPr>
          <w:rFonts w:eastAsia="Microsoft YaHei" w:hint="eastAsia"/>
        </w:rPr>
        <w:t>.</w:t>
      </w:r>
      <w:commentRangeEnd w:id="291"/>
      <w:r w:rsidR="000A5405">
        <w:rPr>
          <w:rStyle w:val="CommentReference"/>
        </w:rPr>
        <w:commentReference w:id="291"/>
      </w:r>
    </w:p>
    <w:p w14:paraId="2E277C0D" w14:textId="4B0895FD" w:rsidR="00084A24" w:rsidRPr="007233FF" w:rsidRDefault="00B052DF" w:rsidP="007233FF">
      <w:pPr>
        <w:pStyle w:val="HeadB"/>
        <w:rPr>
          <w:rFonts w:eastAsia="Microsoft YaHei"/>
        </w:rPr>
      </w:pPr>
      <w:bookmarkStart w:id="292" w:name="using-closures-with-generic-parameters-a"/>
      <w:bookmarkEnd w:id="292"/>
      <w:commentRangeStart w:id="293"/>
      <w:del w:id="294" w:author="Carol Nichols" w:date="2017-10-05T16:20:00Z">
        <w:r w:rsidRPr="007233FF" w:rsidDel="00057299">
          <w:rPr>
            <w:rFonts w:eastAsia="Microsoft YaHei" w:hint="eastAsia"/>
          </w:rPr>
          <w:delText>Using</w:delText>
        </w:r>
      </w:del>
      <w:commentRangeEnd w:id="293"/>
      <w:ins w:id="295" w:author="Carol Nichols" w:date="2017-10-05T16:20:00Z">
        <w:r w:rsidR="00057299">
          <w:rPr>
            <w:rFonts w:eastAsia="Microsoft YaHei"/>
          </w:rPr>
          <w:t>Storing</w:t>
        </w:r>
      </w:ins>
      <w:r w:rsidR="000120CD">
        <w:rPr>
          <w:rStyle w:val="CommentReference"/>
          <w:rFonts w:ascii="Times New Roman" w:hAnsi="Times New Roman"/>
          <w:b w:val="0"/>
          <w:i w:val="0"/>
        </w:rPr>
        <w:commentReference w:id="293"/>
      </w:r>
      <w:r w:rsidRPr="007233FF">
        <w:rPr>
          <w:rFonts w:eastAsia="Microsoft YaHei" w:hint="eastAsia"/>
        </w:rPr>
        <w:t xml:space="preserve"> Closures </w:t>
      </w:r>
      <w:del w:id="296" w:author="Carol Nichols" w:date="2017-10-05T16:20:00Z">
        <w:r w:rsidRPr="007233FF" w:rsidDel="00057299">
          <w:rPr>
            <w:rFonts w:eastAsia="Microsoft YaHei" w:hint="eastAsia"/>
          </w:rPr>
          <w:delText xml:space="preserve">with </w:delText>
        </w:r>
      </w:del>
      <w:ins w:id="297" w:author="Carol Nichols" w:date="2017-10-05T16:20:00Z">
        <w:r w:rsidR="00057299">
          <w:rPr>
            <w:rFonts w:eastAsia="Microsoft YaHei"/>
          </w:rPr>
          <w:t>Using</w:t>
        </w:r>
        <w:r w:rsidR="00057299" w:rsidRPr="007233FF">
          <w:rPr>
            <w:rFonts w:eastAsia="Microsoft YaHei" w:hint="eastAsia"/>
          </w:rPr>
          <w:t xml:space="preserve"> </w:t>
        </w:r>
      </w:ins>
      <w:r w:rsidRPr="007233FF">
        <w:rPr>
          <w:rFonts w:eastAsia="Microsoft YaHei" w:hint="eastAsia"/>
        </w:rPr>
        <w:t xml:space="preserve">Generic Parameters and the </w:t>
      </w:r>
      <w:r w:rsidRPr="007233FF">
        <w:rPr>
          <w:rStyle w:val="Literal"/>
          <w:rFonts w:hint="eastAsia"/>
        </w:rPr>
        <w:t>Fn</w:t>
      </w:r>
      <w:r>
        <w:rPr>
          <w:rFonts w:eastAsia="Microsoft YaHei" w:hint="eastAsia"/>
        </w:rPr>
        <w:t xml:space="preserve"> Traits</w:t>
      </w:r>
    </w:p>
    <w:p w14:paraId="3BCEC12F" w14:textId="08862B57" w:rsidR="00084A24" w:rsidRDefault="00B052DF" w:rsidP="00895C67">
      <w:pPr>
        <w:pStyle w:val="BodyFirst"/>
        <w:rPr>
          <w:rFonts w:eastAsia="Microsoft YaHei"/>
        </w:rPr>
      </w:pPr>
      <w:r>
        <w:rPr>
          <w:rFonts w:eastAsia="Microsoft YaHei" w:hint="eastAsia"/>
        </w:rPr>
        <w:lastRenderedPageBreak/>
        <w:t>Returning to our workout generation app, in Listing 13-6 we left our code still</w:t>
      </w:r>
      <w:r w:rsidR="007233FF">
        <w:rPr>
          <w:rFonts w:eastAsia="Microsoft YaHei" w:hint="eastAsia"/>
        </w:rPr>
        <w:t xml:space="preserve"> </w:t>
      </w:r>
      <w:r>
        <w:rPr>
          <w:rFonts w:eastAsia="Microsoft YaHei" w:hint="eastAsia"/>
        </w:rPr>
        <w:t xml:space="preserve">calling the expensive calculation closure more times than it needs to. </w:t>
      </w:r>
      <w:ins w:id="298" w:author="Liz Chadwick" w:date="2017-09-21T12:56:00Z">
        <w:r w:rsidR="000A5405">
          <w:rPr>
            <w:rFonts w:eastAsia="Microsoft YaHei"/>
          </w:rPr>
          <w:t xml:space="preserve">One option to solve this issue is to </w:t>
        </w:r>
      </w:ins>
      <w:del w:id="299" w:author="Liz Chadwick" w:date="2017-09-21T12:56:00Z">
        <w:r w:rsidDel="000A5405">
          <w:rPr>
            <w:rFonts w:eastAsia="Microsoft YaHei" w:hint="eastAsia"/>
          </w:rPr>
          <w:delText>In each</w:delText>
        </w:r>
        <w:r w:rsidR="007233FF" w:rsidDel="000A5405">
          <w:rPr>
            <w:rFonts w:eastAsia="Microsoft YaHei" w:hint="eastAsia"/>
          </w:rPr>
          <w:delText xml:space="preserve"> </w:delText>
        </w:r>
        <w:r w:rsidDel="000A5405">
          <w:rPr>
            <w:rFonts w:eastAsia="Microsoft YaHei" w:hint="eastAsia"/>
          </w:rPr>
          <w:delText xml:space="preserve">place throughout our code, </w:delText>
        </w:r>
      </w:del>
      <w:ins w:id="300" w:author="Liz Chadwick" w:date="2017-09-21T12:56:00Z">
        <w:r w:rsidR="000A5405">
          <w:rPr>
            <w:rFonts w:eastAsia="Microsoft YaHei"/>
          </w:rPr>
          <w:t xml:space="preserve">save the result of </w:t>
        </w:r>
      </w:ins>
      <w:del w:id="301" w:author="Liz Chadwick" w:date="2017-09-21T12:56:00Z">
        <w:r w:rsidDel="000A5405">
          <w:rPr>
            <w:rFonts w:eastAsia="Microsoft YaHei" w:hint="eastAsia"/>
          </w:rPr>
          <w:delText xml:space="preserve">if we need the results of </w:delText>
        </w:r>
      </w:del>
      <w:r>
        <w:rPr>
          <w:rFonts w:eastAsia="Microsoft YaHei" w:hint="eastAsia"/>
        </w:rPr>
        <w:t xml:space="preserve">the expensive closure </w:t>
      </w:r>
      <w:del w:id="302" w:author="Liz Chadwick" w:date="2017-09-21T12:57:00Z">
        <w:r w:rsidDel="000A5405">
          <w:rPr>
            <w:rFonts w:eastAsia="Microsoft YaHei" w:hint="eastAsia"/>
          </w:rPr>
          <w:delText>more</w:delText>
        </w:r>
        <w:r w:rsidR="007233FF" w:rsidDel="000A5405">
          <w:rPr>
            <w:rFonts w:eastAsia="Microsoft YaHei" w:hint="eastAsia"/>
          </w:rPr>
          <w:delText xml:space="preserve"> </w:delText>
        </w:r>
        <w:r w:rsidDel="000A5405">
          <w:rPr>
            <w:rFonts w:eastAsia="Microsoft YaHei" w:hint="eastAsia"/>
          </w:rPr>
          <w:delText xml:space="preserve">than once, we could save the result </w:delText>
        </w:r>
      </w:del>
      <w:r>
        <w:rPr>
          <w:rFonts w:eastAsia="Microsoft YaHei" w:hint="eastAsia"/>
        </w:rPr>
        <w:t>in a variable for reuse and use the</w:t>
      </w:r>
      <w:r w:rsidR="007233FF">
        <w:rPr>
          <w:rFonts w:eastAsia="Microsoft YaHei" w:hint="eastAsia"/>
        </w:rPr>
        <w:t xml:space="preserve"> </w:t>
      </w:r>
      <w:r>
        <w:rPr>
          <w:rFonts w:eastAsia="Microsoft YaHei" w:hint="eastAsia"/>
        </w:rPr>
        <w:t xml:space="preserve">variable instead </w:t>
      </w:r>
      <w:ins w:id="303" w:author="Liz Chadwick" w:date="2017-09-21T12:57:00Z">
        <w:r w:rsidR="000A5405">
          <w:rPr>
            <w:rFonts w:eastAsia="Microsoft YaHei"/>
          </w:rPr>
          <w:t>in each place we need t</w:t>
        </w:r>
      </w:ins>
      <w:ins w:id="304" w:author="Carol Nichols" w:date="2017-10-05T17:59:00Z">
        <w:r w:rsidR="00F67B00">
          <w:rPr>
            <w:rFonts w:eastAsia="Microsoft YaHei"/>
          </w:rPr>
          <w:t>he</w:t>
        </w:r>
      </w:ins>
      <w:ins w:id="305" w:author="Liz Chadwick" w:date="2017-09-21T12:57:00Z">
        <w:del w:id="306" w:author="Carol Nichols" w:date="2017-10-05T17:59:00Z">
          <w:r w:rsidR="000A5405" w:rsidDel="00F67B00">
            <w:rPr>
              <w:rFonts w:eastAsia="Microsoft YaHei"/>
            </w:rPr>
            <w:delText>o</w:delText>
          </w:r>
        </w:del>
        <w:r w:rsidR="000A5405">
          <w:rPr>
            <w:rFonts w:eastAsia="Microsoft YaHei"/>
          </w:rPr>
          <w:t xml:space="preserve"> result instead </w:t>
        </w:r>
      </w:ins>
      <w:r>
        <w:rPr>
          <w:rFonts w:eastAsia="Microsoft YaHei" w:hint="eastAsia"/>
        </w:rPr>
        <w:t xml:space="preserve">of calling the closure again. This </w:t>
      </w:r>
      <w:ins w:id="307" w:author="Liz Chadwick" w:date="2017-09-21T12:57:00Z">
        <w:r w:rsidR="000A5405">
          <w:rPr>
            <w:rFonts w:eastAsia="Microsoft YaHei"/>
          </w:rPr>
          <w:t xml:space="preserve">method, though, </w:t>
        </w:r>
      </w:ins>
      <w:r>
        <w:rPr>
          <w:rFonts w:eastAsia="Microsoft YaHei" w:hint="eastAsia"/>
        </w:rPr>
        <w:t xml:space="preserve">could </w:t>
      </w:r>
      <w:del w:id="308" w:author="Liz Chadwick" w:date="2017-09-21T12:57:00Z">
        <w:r w:rsidDel="000A5405">
          <w:rPr>
            <w:rFonts w:eastAsia="Microsoft YaHei" w:hint="eastAsia"/>
          </w:rPr>
          <w:delText xml:space="preserve">be </w:delText>
        </w:r>
      </w:del>
      <w:ins w:id="309" w:author="Liz Chadwick" w:date="2017-09-21T12:57:00Z">
        <w:r w:rsidR="000A5405">
          <w:rPr>
            <w:rFonts w:eastAsia="Microsoft YaHei"/>
          </w:rPr>
          <w:t xml:space="preserve">result in </w:t>
        </w:r>
      </w:ins>
      <w:r>
        <w:rPr>
          <w:rFonts w:eastAsia="Microsoft YaHei" w:hint="eastAsia"/>
        </w:rPr>
        <w:t>a lot of repeated</w:t>
      </w:r>
      <w:r w:rsidR="007233FF">
        <w:rPr>
          <w:rFonts w:eastAsia="Microsoft YaHei" w:hint="eastAsia"/>
        </w:rPr>
        <w:t xml:space="preserve"> </w:t>
      </w:r>
      <w:r>
        <w:rPr>
          <w:rFonts w:eastAsia="Microsoft YaHei" w:hint="eastAsia"/>
        </w:rPr>
        <w:t>code</w:t>
      </w:r>
      <w:del w:id="310" w:author="Liz Chadwick" w:date="2017-09-21T12:57:00Z">
        <w:r w:rsidDel="000A5405">
          <w:rPr>
            <w:rFonts w:eastAsia="Microsoft YaHei" w:hint="eastAsia"/>
          </w:rPr>
          <w:delText xml:space="preserve"> saving the results in a variety of places</w:delText>
        </w:r>
      </w:del>
      <w:r>
        <w:rPr>
          <w:rFonts w:eastAsia="Microsoft YaHei" w:hint="eastAsia"/>
        </w:rPr>
        <w:t>.</w:t>
      </w:r>
    </w:p>
    <w:p w14:paraId="05D60656" w14:textId="06C70FAB" w:rsidR="00084A24" w:rsidRDefault="00B052DF" w:rsidP="007233FF">
      <w:pPr>
        <w:pStyle w:val="Body"/>
        <w:rPr>
          <w:rFonts w:eastAsia="Microsoft YaHei"/>
        </w:rPr>
      </w:pPr>
      <w:del w:id="311" w:author="Liz Chadwick" w:date="2017-09-21T12:57:00Z">
        <w:r w:rsidDel="000A5405">
          <w:rPr>
            <w:rFonts w:eastAsia="Microsoft YaHei" w:hint="eastAsia"/>
          </w:rPr>
          <w:delText>However, b</w:delText>
        </w:r>
      </w:del>
      <w:ins w:id="312" w:author="Liz Chadwick" w:date="2017-09-21T12:57:00Z">
        <w:r w:rsidR="000A5405">
          <w:rPr>
            <w:rFonts w:eastAsia="Microsoft YaHei"/>
          </w:rPr>
          <w:t>B</w:t>
        </w:r>
      </w:ins>
      <w:r>
        <w:rPr>
          <w:rFonts w:eastAsia="Microsoft YaHei" w:hint="eastAsia"/>
        </w:rPr>
        <w:t>ecause we have a closure for the expensive calculation, we have</w:t>
      </w:r>
      <w:r w:rsidR="007233FF">
        <w:rPr>
          <w:rFonts w:eastAsia="Microsoft YaHei" w:hint="eastAsia"/>
        </w:rPr>
        <w:t xml:space="preserve"> </w:t>
      </w:r>
      <w:r>
        <w:rPr>
          <w:rFonts w:eastAsia="Microsoft YaHei" w:hint="eastAsia"/>
        </w:rPr>
        <w:t xml:space="preserve">another solution available to us. We can create a </w:t>
      </w:r>
      <w:commentRangeStart w:id="313"/>
      <w:commentRangeStart w:id="314"/>
      <w:r>
        <w:rPr>
          <w:rFonts w:eastAsia="Microsoft YaHei" w:hint="eastAsia"/>
        </w:rPr>
        <w:t xml:space="preserve">struct </w:t>
      </w:r>
      <w:commentRangeEnd w:id="313"/>
      <w:r w:rsidR="00BC5ADC">
        <w:rPr>
          <w:rStyle w:val="CommentReference"/>
        </w:rPr>
        <w:commentReference w:id="313"/>
      </w:r>
      <w:commentRangeEnd w:id="314"/>
      <w:r w:rsidR="00731F7E">
        <w:rPr>
          <w:rStyle w:val="CommentReference"/>
        </w:rPr>
        <w:commentReference w:id="314"/>
      </w:r>
      <w:r>
        <w:rPr>
          <w:rFonts w:eastAsia="Microsoft YaHei" w:hint="eastAsia"/>
        </w:rPr>
        <w:t>that will hold the</w:t>
      </w:r>
      <w:r w:rsidR="007233FF">
        <w:rPr>
          <w:rFonts w:eastAsia="Microsoft YaHei" w:hint="eastAsia"/>
        </w:rPr>
        <w:t xml:space="preserve"> </w:t>
      </w:r>
      <w:r>
        <w:rPr>
          <w:rFonts w:eastAsia="Microsoft YaHei" w:hint="eastAsia"/>
        </w:rPr>
        <w:t>closure and the resulting value of calling the closure. The struct will only</w:t>
      </w:r>
      <w:r w:rsidR="007233FF">
        <w:rPr>
          <w:rFonts w:eastAsia="Microsoft YaHei" w:hint="eastAsia"/>
        </w:rPr>
        <w:t xml:space="preserve"> </w:t>
      </w:r>
      <w:r>
        <w:rPr>
          <w:rFonts w:eastAsia="Microsoft YaHei" w:hint="eastAsia"/>
        </w:rPr>
        <w:t>execute the closure if we need the resulting value, and it will cache the</w:t>
      </w:r>
      <w:r w:rsidR="007233FF">
        <w:rPr>
          <w:rFonts w:eastAsia="Microsoft YaHei" w:hint="eastAsia"/>
        </w:rPr>
        <w:t xml:space="preserve"> </w:t>
      </w:r>
      <w:r>
        <w:rPr>
          <w:rFonts w:eastAsia="Microsoft YaHei" w:hint="eastAsia"/>
        </w:rPr>
        <w:t>resulting value so that the rest of our code doesn</w:t>
      </w:r>
      <w:r w:rsidR="007233FF">
        <w:rPr>
          <w:rFonts w:eastAsia="Microsoft YaHei"/>
        </w:rPr>
        <w:t>’</w:t>
      </w:r>
      <w:r>
        <w:rPr>
          <w:rFonts w:eastAsia="Microsoft YaHei" w:hint="eastAsia"/>
        </w:rPr>
        <w:t>t have to be responsible for</w:t>
      </w:r>
      <w:r w:rsidR="007233FF">
        <w:rPr>
          <w:rFonts w:eastAsia="Microsoft YaHei" w:hint="eastAsia"/>
        </w:rPr>
        <w:t xml:space="preserve"> </w:t>
      </w:r>
      <w:r>
        <w:rPr>
          <w:rFonts w:eastAsia="Microsoft YaHei" w:hint="eastAsia"/>
        </w:rPr>
        <w:t xml:space="preserve">saving and reusing the result. You may know this pattern as </w:t>
      </w:r>
      <w:commentRangeStart w:id="315"/>
      <w:r w:rsidRPr="008A32D6">
        <w:rPr>
          <w:rStyle w:val="EmphasisItalic"/>
          <w:rFonts w:eastAsia="Microsoft YaHei"/>
          <w:rPrChange w:id="316" w:author="Liz Chadwick" w:date="2017-09-21T13:08:00Z">
            <w:rPr>
              <w:rStyle w:val="Literal"/>
              <w:rFonts w:eastAsia="Microsoft YaHei"/>
            </w:rPr>
          </w:rPrChange>
        </w:rPr>
        <w:t>memo</w:t>
      </w:r>
      <w:ins w:id="317" w:author="Liz Chadwick" w:date="2017-09-21T13:08:00Z">
        <w:del w:id="318" w:author="Carol Nichols" w:date="2017-10-05T15:31:00Z">
          <w:r w:rsidR="008A32D6" w:rsidRPr="008A32D6" w:rsidDel="00513A76">
            <w:rPr>
              <w:rStyle w:val="EmphasisItalic"/>
              <w:rFonts w:eastAsia="Microsoft YaHei"/>
              <w:rPrChange w:id="319" w:author="Liz Chadwick" w:date="2017-09-21T13:08:00Z">
                <w:rPr>
                  <w:rStyle w:val="Literal"/>
                  <w:rFonts w:eastAsia="Microsoft YaHei"/>
                </w:rPr>
              </w:rPrChange>
            </w:rPr>
            <w:delText>r</w:delText>
          </w:r>
        </w:del>
      </w:ins>
      <w:r w:rsidRPr="008A32D6">
        <w:rPr>
          <w:rStyle w:val="EmphasisItalic"/>
          <w:rFonts w:eastAsia="Microsoft YaHei"/>
          <w:rPrChange w:id="320" w:author="Liz Chadwick" w:date="2017-09-21T13:08:00Z">
            <w:rPr>
              <w:rStyle w:val="Literal"/>
              <w:rFonts w:eastAsia="Microsoft YaHei"/>
            </w:rPr>
          </w:rPrChange>
        </w:rPr>
        <w:t>ization</w:t>
      </w:r>
      <w:commentRangeEnd w:id="315"/>
      <w:r w:rsidR="00513A76">
        <w:rPr>
          <w:rStyle w:val="CommentReference"/>
        </w:rPr>
        <w:commentReference w:id="315"/>
      </w:r>
      <w:r w:rsidRPr="007233FF">
        <w:rPr>
          <w:rFonts w:eastAsia="Microsoft YaHei" w:hint="eastAsia"/>
        </w:rPr>
        <w:t xml:space="preserve"> or</w:t>
      </w:r>
      <w:r w:rsidR="007233FF" w:rsidRPr="007233FF">
        <w:rPr>
          <w:rFonts w:eastAsia="Microsoft YaHei" w:hint="eastAsia"/>
        </w:rPr>
        <w:t xml:space="preserve"> </w:t>
      </w:r>
      <w:r w:rsidRPr="008A32D6">
        <w:rPr>
          <w:rStyle w:val="EmphasisItalic"/>
          <w:rFonts w:eastAsia="Microsoft YaHei"/>
          <w:rPrChange w:id="321" w:author="Liz Chadwick" w:date="2017-09-21T13:08:00Z">
            <w:rPr>
              <w:rStyle w:val="Literal"/>
              <w:rFonts w:eastAsia="Microsoft YaHei"/>
            </w:rPr>
          </w:rPrChange>
        </w:rPr>
        <w:t>lazy evaluation</w:t>
      </w:r>
      <w:r>
        <w:rPr>
          <w:rFonts w:eastAsia="Microsoft YaHei" w:hint="eastAsia"/>
        </w:rPr>
        <w:t>.</w:t>
      </w:r>
    </w:p>
    <w:p w14:paraId="7EBDD80C" w14:textId="48A84A48" w:rsidR="00084A24" w:rsidRDefault="00B052DF" w:rsidP="007233FF">
      <w:pPr>
        <w:pStyle w:val="Body"/>
        <w:rPr>
          <w:rFonts w:eastAsia="Microsoft YaHei"/>
        </w:rPr>
      </w:pPr>
      <w:r>
        <w:rPr>
          <w:rFonts w:eastAsia="Microsoft YaHei" w:hint="eastAsia"/>
        </w:rPr>
        <w:t>In order to make a struct that holds a closure, we need to be able to specify</w:t>
      </w:r>
      <w:r w:rsidR="007233FF">
        <w:rPr>
          <w:rFonts w:eastAsia="Microsoft YaHei" w:hint="eastAsia"/>
        </w:rPr>
        <w:t xml:space="preserve"> </w:t>
      </w:r>
      <w:r>
        <w:rPr>
          <w:rFonts w:eastAsia="Microsoft YaHei" w:hint="eastAsia"/>
        </w:rPr>
        <w:t xml:space="preserve">the </w:t>
      </w:r>
      <w:commentRangeStart w:id="322"/>
      <w:commentRangeStart w:id="323"/>
      <w:commentRangeStart w:id="324"/>
      <w:commentRangeStart w:id="325"/>
      <w:r>
        <w:rPr>
          <w:rFonts w:eastAsia="Microsoft YaHei" w:hint="eastAsia"/>
        </w:rPr>
        <w:t xml:space="preserve">type </w:t>
      </w:r>
      <w:commentRangeEnd w:id="322"/>
      <w:r w:rsidR="008A32D6">
        <w:rPr>
          <w:rStyle w:val="CommentReference"/>
        </w:rPr>
        <w:commentReference w:id="322"/>
      </w:r>
      <w:commentRangeEnd w:id="323"/>
      <w:r w:rsidR="00BC5ADC">
        <w:rPr>
          <w:rStyle w:val="CommentReference"/>
        </w:rPr>
        <w:commentReference w:id="323"/>
      </w:r>
      <w:commentRangeEnd w:id="324"/>
      <w:r w:rsidR="00BB2DAB">
        <w:rPr>
          <w:rStyle w:val="CommentReference"/>
        </w:rPr>
        <w:commentReference w:id="324"/>
      </w:r>
      <w:commentRangeEnd w:id="325"/>
      <w:r w:rsidR="006C5FF4">
        <w:rPr>
          <w:rStyle w:val="CommentReference"/>
        </w:rPr>
        <w:commentReference w:id="325"/>
      </w:r>
      <w:r>
        <w:rPr>
          <w:rFonts w:eastAsia="Microsoft YaHei" w:hint="eastAsia"/>
        </w:rPr>
        <w:t>of the closure</w:t>
      </w:r>
      <w:ins w:id="326" w:author="Carol Nichols" w:date="2017-10-05T16:23:00Z">
        <w:r w:rsidR="006C5FF4">
          <w:rPr>
            <w:rFonts w:eastAsia="Microsoft YaHei"/>
          </w:rPr>
          <w:t>, because a struct definition needs to know the types of each of its fields</w:t>
        </w:r>
      </w:ins>
      <w:r>
        <w:rPr>
          <w:rFonts w:eastAsia="Microsoft YaHei" w:hint="eastAsia"/>
        </w:rPr>
        <w:t>. Each closure instance has its own unique anonymous</w:t>
      </w:r>
      <w:r w:rsidR="007233FF">
        <w:rPr>
          <w:rFonts w:eastAsia="Microsoft YaHei" w:hint="eastAsia"/>
        </w:rPr>
        <w:t xml:space="preserve"> </w:t>
      </w:r>
      <w:r>
        <w:rPr>
          <w:rFonts w:eastAsia="Microsoft YaHei" w:hint="eastAsia"/>
        </w:rPr>
        <w:t>type: that is, even if two closures have the same signature, their types are</w:t>
      </w:r>
      <w:r w:rsidR="007233FF">
        <w:rPr>
          <w:rFonts w:eastAsia="Microsoft YaHei" w:hint="eastAsia"/>
        </w:rPr>
        <w:t xml:space="preserve"> </w:t>
      </w:r>
      <w:r>
        <w:rPr>
          <w:rFonts w:eastAsia="Microsoft YaHei" w:hint="eastAsia"/>
        </w:rPr>
        <w:t xml:space="preserve">still considered </w:t>
      </w:r>
      <w:del w:id="327" w:author="Liz Chadwick" w:date="2017-09-21T13:08:00Z">
        <w:r w:rsidDel="008A32D6">
          <w:rPr>
            <w:rFonts w:eastAsia="Microsoft YaHei" w:hint="eastAsia"/>
          </w:rPr>
          <w:delText xml:space="preserve">to be </w:delText>
        </w:r>
      </w:del>
      <w:r>
        <w:rPr>
          <w:rFonts w:eastAsia="Microsoft YaHei" w:hint="eastAsia"/>
        </w:rPr>
        <w:t>different. In order to define structs, enums, or</w:t>
      </w:r>
      <w:r w:rsidR="007233FF">
        <w:rPr>
          <w:rFonts w:eastAsia="Microsoft YaHei" w:hint="eastAsia"/>
        </w:rPr>
        <w:t xml:space="preserve"> </w:t>
      </w:r>
      <w:r>
        <w:rPr>
          <w:rFonts w:eastAsia="Microsoft YaHei" w:hint="eastAsia"/>
        </w:rPr>
        <w:t>function parameters that use closures, we use generics and trait bounds like we</w:t>
      </w:r>
      <w:r w:rsidR="007233FF">
        <w:rPr>
          <w:rFonts w:eastAsia="Microsoft YaHei" w:hint="eastAsia"/>
        </w:rPr>
        <w:t xml:space="preserve"> </w:t>
      </w:r>
      <w:r>
        <w:rPr>
          <w:rFonts w:eastAsia="Microsoft YaHei" w:hint="eastAsia"/>
        </w:rPr>
        <w:t>discussed in Chapter 10.</w:t>
      </w:r>
    </w:p>
    <w:p w14:paraId="54163726" w14:textId="77777777" w:rsidR="00084A24" w:rsidRDefault="00B052DF" w:rsidP="007233FF">
      <w:pPr>
        <w:pStyle w:val="Body"/>
        <w:rPr>
          <w:rFonts w:eastAsia="Microsoft YaHei"/>
        </w:rPr>
      </w:pPr>
      <w:commentRangeStart w:id="328"/>
      <w:commentRangeStart w:id="329"/>
      <w:commentRangeStart w:id="330"/>
      <w:r w:rsidRPr="007233FF">
        <w:rPr>
          <w:rFonts w:eastAsia="Microsoft YaHei" w:hint="eastAsia"/>
        </w:rPr>
        <w:t xml:space="preserve">The </w:t>
      </w:r>
      <w:r w:rsidRPr="007233FF">
        <w:rPr>
          <w:rStyle w:val="Literal"/>
          <w:rFonts w:hint="eastAsia"/>
        </w:rPr>
        <w:t>Fn</w:t>
      </w:r>
      <w:r w:rsidRPr="007233FF">
        <w:rPr>
          <w:rFonts w:eastAsia="Microsoft YaHei" w:hint="eastAsia"/>
        </w:rPr>
        <w:t xml:space="preserve"> traits are provided by the standard library. All closures implement</w:t>
      </w:r>
      <w:r w:rsidR="007233FF" w:rsidRPr="007233FF">
        <w:rPr>
          <w:rFonts w:eastAsia="Microsoft YaHei" w:hint="eastAsia"/>
        </w:rPr>
        <w:t xml:space="preserve"> </w:t>
      </w:r>
      <w:r w:rsidRPr="007233FF">
        <w:rPr>
          <w:rFonts w:eastAsia="Microsoft YaHei" w:hint="eastAsia"/>
        </w:rPr>
        <w:t xml:space="preserve">one of the traits </w:t>
      </w:r>
      <w:r w:rsidRPr="007233FF">
        <w:rPr>
          <w:rStyle w:val="Literal"/>
          <w:rFonts w:hint="eastAsia"/>
        </w:rPr>
        <w:t>Fn</w:t>
      </w:r>
      <w:r w:rsidRPr="007233FF">
        <w:rPr>
          <w:rFonts w:eastAsia="Microsoft YaHei" w:hint="eastAsia"/>
        </w:rPr>
        <w:t xml:space="preserve">, </w:t>
      </w:r>
      <w:r w:rsidRPr="007233FF">
        <w:rPr>
          <w:rStyle w:val="Literal"/>
          <w:rFonts w:hint="eastAsia"/>
        </w:rPr>
        <w:t>FnMut</w:t>
      </w:r>
      <w:r w:rsidRPr="007233FF">
        <w:rPr>
          <w:rFonts w:eastAsia="Microsoft YaHei" w:hint="eastAsia"/>
        </w:rPr>
        <w:t xml:space="preserve">, or </w:t>
      </w:r>
      <w:r w:rsidRPr="007233FF">
        <w:rPr>
          <w:rStyle w:val="Literal"/>
          <w:rFonts w:hint="eastAsia"/>
        </w:rPr>
        <w:t>FnOnce</w:t>
      </w:r>
      <w:r w:rsidRPr="007233FF">
        <w:rPr>
          <w:rFonts w:eastAsia="Microsoft YaHei" w:hint="eastAsia"/>
        </w:rPr>
        <w:t>. We</w:t>
      </w:r>
      <w:r w:rsidR="007233FF" w:rsidRPr="007233FF">
        <w:rPr>
          <w:rFonts w:eastAsia="Microsoft YaHei"/>
        </w:rPr>
        <w:t>’</w:t>
      </w:r>
      <w:r w:rsidRPr="007233FF">
        <w:rPr>
          <w:rFonts w:eastAsia="Microsoft YaHei" w:hint="eastAsia"/>
        </w:rPr>
        <w:t>ll discuss the difference</w:t>
      </w:r>
      <w:r w:rsidR="007233FF" w:rsidRPr="007233FF">
        <w:rPr>
          <w:rFonts w:eastAsia="Microsoft YaHei" w:hint="eastAsia"/>
        </w:rPr>
        <w:t xml:space="preserve"> </w:t>
      </w:r>
      <w:r w:rsidRPr="007233FF">
        <w:rPr>
          <w:rFonts w:eastAsia="Microsoft YaHei" w:hint="eastAsia"/>
        </w:rPr>
        <w:t>between these traits in the next section on capturing the environment; in this</w:t>
      </w:r>
      <w:r w:rsidR="007233FF" w:rsidRPr="007233FF">
        <w:rPr>
          <w:rFonts w:eastAsia="Microsoft YaHei" w:hint="eastAsia"/>
        </w:rPr>
        <w:t xml:space="preserve"> </w:t>
      </w:r>
      <w:r w:rsidRPr="007233FF">
        <w:rPr>
          <w:rFonts w:eastAsia="Microsoft YaHei" w:hint="eastAsia"/>
        </w:rPr>
        <w:t xml:space="preserve">example, we can use the </w:t>
      </w:r>
      <w:r w:rsidRPr="007233FF">
        <w:rPr>
          <w:rStyle w:val="Literal"/>
          <w:rFonts w:hint="eastAsia"/>
        </w:rPr>
        <w:t>Fn</w:t>
      </w:r>
      <w:r>
        <w:rPr>
          <w:rFonts w:eastAsia="Microsoft YaHei" w:hint="eastAsia"/>
        </w:rPr>
        <w:t xml:space="preserve"> trait.</w:t>
      </w:r>
    </w:p>
    <w:p w14:paraId="734E9122" w14:textId="66532331" w:rsidR="00084A24" w:rsidRDefault="00B052DF" w:rsidP="007233FF">
      <w:pPr>
        <w:pStyle w:val="Body"/>
        <w:rPr>
          <w:rFonts w:eastAsia="Microsoft YaHei"/>
        </w:rPr>
      </w:pPr>
      <w:r>
        <w:rPr>
          <w:rFonts w:eastAsia="Microsoft YaHei" w:hint="eastAsia"/>
        </w:rPr>
        <w:t xml:space="preserve">We add types to the </w:t>
      </w:r>
      <w:r w:rsidRPr="007233FF">
        <w:rPr>
          <w:rStyle w:val="Literal"/>
          <w:rFonts w:hint="eastAsia"/>
        </w:rPr>
        <w:t>Fn</w:t>
      </w:r>
      <w:r w:rsidRPr="007233FF">
        <w:rPr>
          <w:rFonts w:eastAsia="Microsoft YaHei" w:hint="eastAsia"/>
        </w:rPr>
        <w:t xml:space="preserve"> trait bound to represent the types of the parameters</w:t>
      </w:r>
      <w:r w:rsidR="007233FF" w:rsidRPr="007233FF">
        <w:rPr>
          <w:rFonts w:eastAsia="Microsoft YaHei" w:hint="eastAsia"/>
        </w:rPr>
        <w:t xml:space="preserve"> </w:t>
      </w:r>
      <w:commentRangeEnd w:id="328"/>
      <w:r w:rsidR="00C87A85">
        <w:rPr>
          <w:rStyle w:val="CommentReference"/>
        </w:rPr>
        <w:commentReference w:id="328"/>
      </w:r>
      <w:commentRangeEnd w:id="329"/>
      <w:r w:rsidR="00573DDC">
        <w:rPr>
          <w:rStyle w:val="CommentReference"/>
        </w:rPr>
        <w:commentReference w:id="329"/>
      </w:r>
      <w:commentRangeEnd w:id="330"/>
      <w:r w:rsidR="0056120D">
        <w:rPr>
          <w:rStyle w:val="CommentReference"/>
        </w:rPr>
        <w:commentReference w:id="330"/>
      </w:r>
      <w:r w:rsidRPr="007233FF">
        <w:rPr>
          <w:rFonts w:eastAsia="Microsoft YaHei" w:hint="eastAsia"/>
        </w:rPr>
        <w:t xml:space="preserve">and return values </w:t>
      </w:r>
      <w:del w:id="331" w:author="Liz Chadwick" w:date="2017-09-21T13:35:00Z">
        <w:r w:rsidRPr="007233FF" w:rsidDel="00C87A85">
          <w:rPr>
            <w:rFonts w:eastAsia="Microsoft YaHei" w:hint="eastAsia"/>
          </w:rPr>
          <w:delText xml:space="preserve">that </w:delText>
        </w:r>
      </w:del>
      <w:r w:rsidRPr="007233FF">
        <w:rPr>
          <w:rFonts w:eastAsia="Microsoft YaHei" w:hint="eastAsia"/>
        </w:rPr>
        <w:t>the closures must have in order to match this trait</w:t>
      </w:r>
      <w:r w:rsidR="007233FF" w:rsidRPr="007233FF">
        <w:rPr>
          <w:rFonts w:eastAsia="Microsoft YaHei" w:hint="eastAsia"/>
        </w:rPr>
        <w:t xml:space="preserve"> </w:t>
      </w:r>
      <w:r w:rsidRPr="007233FF">
        <w:rPr>
          <w:rFonts w:eastAsia="Microsoft YaHei" w:hint="eastAsia"/>
        </w:rPr>
        <w:t xml:space="preserve">bound. In this case, our closure has a parameter of type </w:t>
      </w:r>
      <w:r w:rsidRPr="007233FF">
        <w:rPr>
          <w:rStyle w:val="Literal"/>
          <w:rFonts w:hint="eastAsia"/>
        </w:rPr>
        <w:t>i32</w:t>
      </w:r>
      <w:r w:rsidRPr="007233FF">
        <w:rPr>
          <w:rFonts w:eastAsia="Microsoft YaHei" w:hint="eastAsia"/>
        </w:rPr>
        <w:t xml:space="preserve"> and returns an</w:t>
      </w:r>
      <w:r w:rsidR="007233FF" w:rsidRPr="007233FF">
        <w:rPr>
          <w:rFonts w:eastAsia="Microsoft YaHei" w:hint="eastAsia"/>
        </w:rPr>
        <w:t xml:space="preserve"> </w:t>
      </w:r>
      <w:r w:rsidRPr="007233FF">
        <w:rPr>
          <w:rStyle w:val="Literal"/>
          <w:rFonts w:hint="eastAsia"/>
        </w:rPr>
        <w:t>i32</w:t>
      </w:r>
      <w:r w:rsidRPr="007233FF">
        <w:rPr>
          <w:rFonts w:eastAsia="Microsoft YaHei" w:hint="eastAsia"/>
        </w:rPr>
        <w:t xml:space="preserve">, so the trait bound we specify is </w:t>
      </w:r>
      <w:r w:rsidRPr="007233FF">
        <w:rPr>
          <w:rStyle w:val="Literal"/>
          <w:rFonts w:hint="eastAsia"/>
        </w:rPr>
        <w:t>Fn(i32) -&gt; i32</w:t>
      </w:r>
      <w:r>
        <w:rPr>
          <w:rFonts w:eastAsia="Microsoft YaHei" w:hint="eastAsia"/>
        </w:rPr>
        <w:t>.</w:t>
      </w:r>
    </w:p>
    <w:p w14:paraId="2822A782" w14:textId="77777777" w:rsidR="00084A24" w:rsidRDefault="00B052DF" w:rsidP="007233FF">
      <w:pPr>
        <w:pStyle w:val="Body"/>
        <w:rPr>
          <w:rFonts w:eastAsia="Microsoft YaHei"/>
        </w:rPr>
      </w:pPr>
      <w:r>
        <w:rPr>
          <w:rFonts w:eastAsia="Microsoft YaHei" w:hint="eastAsia"/>
        </w:rPr>
        <w:t xml:space="preserve">Listing 13-9 shows the definition of the </w:t>
      </w:r>
      <w:r w:rsidRPr="007233FF">
        <w:rPr>
          <w:rStyle w:val="Literal"/>
          <w:rFonts w:hint="eastAsia"/>
        </w:rPr>
        <w:t>Cacher</w:t>
      </w:r>
      <w:r>
        <w:rPr>
          <w:rFonts w:eastAsia="Microsoft YaHei" w:hint="eastAsia"/>
        </w:rPr>
        <w:t xml:space="preserve"> struct that holds a closure</w:t>
      </w:r>
      <w:r w:rsidR="007233FF">
        <w:rPr>
          <w:rFonts w:eastAsia="Microsoft YaHei" w:hint="eastAsia"/>
        </w:rPr>
        <w:t xml:space="preserve"> </w:t>
      </w:r>
      <w:r>
        <w:rPr>
          <w:rFonts w:eastAsia="Microsoft YaHei" w:hint="eastAsia"/>
        </w:rPr>
        <w:t>and an optional result value:</w:t>
      </w:r>
    </w:p>
    <w:p w14:paraId="5480FE44" w14:textId="77777777" w:rsidR="00084A24" w:rsidRDefault="00B052DF" w:rsidP="00895C67">
      <w:pPr>
        <w:pStyle w:val="ProductionDirective"/>
        <w:rPr>
          <w:rFonts w:eastAsia="Microsoft YaHei"/>
        </w:rPr>
      </w:pPr>
      <w:r>
        <w:rPr>
          <w:rFonts w:eastAsia="Microsoft YaHei" w:hint="eastAsia"/>
        </w:rPr>
        <w:t>Filename: src/main.rs</w:t>
      </w:r>
    </w:p>
    <w:p w14:paraId="73A760F3" w14:textId="77777777" w:rsidR="00084A24" w:rsidRPr="00895C67" w:rsidRDefault="00B052DF" w:rsidP="00895C67">
      <w:pPr>
        <w:pStyle w:val="CodeA"/>
      </w:pPr>
      <w:r w:rsidRPr="00895C67">
        <w:rPr>
          <w:rFonts w:hint="eastAsia"/>
        </w:rPr>
        <w:t>struct Cacher&lt;T&gt;</w:t>
      </w:r>
    </w:p>
    <w:p w14:paraId="773F39D8" w14:textId="77777777" w:rsidR="00084A24" w:rsidRPr="00895C67" w:rsidRDefault="00B052DF" w:rsidP="00895C67">
      <w:pPr>
        <w:pStyle w:val="CodeB"/>
      </w:pPr>
      <w:r w:rsidRPr="00895C67">
        <w:rPr>
          <w:rFonts w:hint="eastAsia"/>
        </w:rPr>
        <w:t xml:space="preserve">    where T: Fn(i32) -&gt; i32</w:t>
      </w:r>
    </w:p>
    <w:p w14:paraId="4F9AFF24" w14:textId="77777777" w:rsidR="00084A24" w:rsidRPr="00895C67" w:rsidRDefault="00B052DF" w:rsidP="00895C67">
      <w:pPr>
        <w:pStyle w:val="CodeB"/>
      </w:pPr>
      <w:r w:rsidRPr="00895C67">
        <w:rPr>
          <w:rFonts w:hint="eastAsia"/>
        </w:rPr>
        <w:t>{</w:t>
      </w:r>
    </w:p>
    <w:p w14:paraId="083AE2AC" w14:textId="77777777" w:rsidR="00084A24" w:rsidRPr="00895C67" w:rsidRDefault="00B052DF" w:rsidP="00895C67">
      <w:pPr>
        <w:pStyle w:val="CodeB"/>
      </w:pPr>
      <w:r w:rsidRPr="00895C67">
        <w:rPr>
          <w:rFonts w:hint="eastAsia"/>
        </w:rPr>
        <w:t xml:space="preserve">    calculation: T,</w:t>
      </w:r>
    </w:p>
    <w:p w14:paraId="561684C0" w14:textId="77777777" w:rsidR="00084A24" w:rsidRPr="00895C67" w:rsidRDefault="00B052DF" w:rsidP="00895C67">
      <w:pPr>
        <w:pStyle w:val="CodeB"/>
      </w:pPr>
      <w:r w:rsidRPr="00895C67">
        <w:rPr>
          <w:rFonts w:hint="eastAsia"/>
        </w:rPr>
        <w:t xml:space="preserve">    value: Option&lt;i32&gt;,</w:t>
      </w:r>
    </w:p>
    <w:p w14:paraId="38EF904B" w14:textId="77777777" w:rsidR="00084A24" w:rsidRPr="00895C67" w:rsidRDefault="00B052DF" w:rsidP="00895C67">
      <w:pPr>
        <w:pStyle w:val="CodeC"/>
      </w:pPr>
      <w:r w:rsidRPr="00895C67">
        <w:rPr>
          <w:rFonts w:hint="eastAsia"/>
        </w:rPr>
        <w:t>}</w:t>
      </w:r>
    </w:p>
    <w:p w14:paraId="597F5F37" w14:textId="77777777" w:rsidR="00084A24" w:rsidRDefault="00B052DF" w:rsidP="007233FF">
      <w:pPr>
        <w:pStyle w:val="Listing"/>
        <w:rPr>
          <w:rFonts w:eastAsia="Microsoft YaHei"/>
        </w:rPr>
      </w:pPr>
      <w:r w:rsidRPr="007233FF">
        <w:rPr>
          <w:rFonts w:eastAsia="Microsoft YaHei" w:hint="eastAsia"/>
        </w:rPr>
        <w:t xml:space="preserve">Listing 13-9: Defining a </w:t>
      </w:r>
      <w:r w:rsidRPr="007233FF">
        <w:rPr>
          <w:rStyle w:val="Literal"/>
          <w:rFonts w:hint="eastAsia"/>
        </w:rPr>
        <w:t>Cacher</w:t>
      </w:r>
      <w:r w:rsidRPr="007233FF">
        <w:rPr>
          <w:rFonts w:eastAsia="Microsoft YaHei" w:hint="eastAsia"/>
        </w:rPr>
        <w:t xml:space="preserve"> struct that holds a closure in </w:t>
      </w:r>
      <w:r w:rsidRPr="007233FF">
        <w:rPr>
          <w:rStyle w:val="Literal"/>
          <w:rFonts w:hint="eastAsia"/>
        </w:rPr>
        <w:t>calculation</w:t>
      </w:r>
      <w:r w:rsidR="007233FF" w:rsidRPr="007233FF">
        <w:rPr>
          <w:rFonts w:eastAsia="Microsoft YaHei" w:hint="eastAsia"/>
        </w:rPr>
        <w:t xml:space="preserve"> </w:t>
      </w:r>
      <w:r w:rsidRPr="007233FF">
        <w:rPr>
          <w:rFonts w:eastAsia="Microsoft YaHei" w:hint="eastAsia"/>
        </w:rPr>
        <w:t xml:space="preserve">and an optional result in </w:t>
      </w:r>
      <w:r w:rsidRPr="007233FF">
        <w:rPr>
          <w:rStyle w:val="Literal"/>
          <w:rFonts w:hint="eastAsia"/>
        </w:rPr>
        <w:t>value</w:t>
      </w:r>
    </w:p>
    <w:p w14:paraId="0674B63F" w14:textId="69E53349" w:rsidR="00084A24" w:rsidRDefault="00B052DF" w:rsidP="007233FF">
      <w:pPr>
        <w:pStyle w:val="Body"/>
        <w:rPr>
          <w:rFonts w:eastAsia="Microsoft YaHei"/>
        </w:rPr>
      </w:pPr>
      <w:r>
        <w:rPr>
          <w:rFonts w:eastAsia="Microsoft YaHei" w:hint="eastAsia"/>
        </w:rPr>
        <w:lastRenderedPageBreak/>
        <w:t xml:space="preserve">The </w:t>
      </w:r>
      <w:r w:rsidRPr="007233FF">
        <w:rPr>
          <w:rStyle w:val="Literal"/>
          <w:rFonts w:hint="eastAsia"/>
        </w:rPr>
        <w:t>Cacher</w:t>
      </w:r>
      <w:r w:rsidRPr="007233FF">
        <w:rPr>
          <w:rFonts w:eastAsia="Microsoft YaHei" w:hint="eastAsia"/>
        </w:rPr>
        <w:t xml:space="preserve"> struct has a </w:t>
      </w:r>
      <w:r w:rsidRPr="007233FF">
        <w:rPr>
          <w:rStyle w:val="Literal"/>
          <w:rFonts w:hint="eastAsia"/>
        </w:rPr>
        <w:t>calculation</w:t>
      </w:r>
      <w:r w:rsidRPr="007233FF">
        <w:rPr>
          <w:rFonts w:eastAsia="Microsoft YaHei" w:hint="eastAsia"/>
        </w:rPr>
        <w:t xml:space="preserve"> field of the generic type </w:t>
      </w:r>
      <w:r w:rsidRPr="007233FF">
        <w:rPr>
          <w:rStyle w:val="Literal"/>
          <w:rFonts w:hint="eastAsia"/>
        </w:rPr>
        <w:t>T</w:t>
      </w:r>
      <w:r w:rsidRPr="007233FF">
        <w:rPr>
          <w:rFonts w:eastAsia="Microsoft YaHei" w:hint="eastAsia"/>
        </w:rPr>
        <w:t>. The</w:t>
      </w:r>
      <w:r w:rsidR="007233FF" w:rsidRPr="007233FF">
        <w:rPr>
          <w:rFonts w:eastAsia="Microsoft YaHei" w:hint="eastAsia"/>
        </w:rPr>
        <w:t xml:space="preserve"> </w:t>
      </w:r>
      <w:r w:rsidRPr="007233FF">
        <w:rPr>
          <w:rFonts w:eastAsia="Microsoft YaHei" w:hint="eastAsia"/>
        </w:rPr>
        <w:t xml:space="preserve">trait bounds on </w:t>
      </w:r>
      <w:r w:rsidRPr="007233FF">
        <w:rPr>
          <w:rStyle w:val="Literal"/>
          <w:rFonts w:hint="eastAsia"/>
        </w:rPr>
        <w:t>T</w:t>
      </w:r>
      <w:r w:rsidRPr="007233FF">
        <w:rPr>
          <w:rFonts w:eastAsia="Microsoft YaHei" w:hint="eastAsia"/>
        </w:rPr>
        <w:t xml:space="preserve"> specify </w:t>
      </w:r>
      <w:del w:id="332" w:author="Liz Chadwick" w:date="2017-09-21T13:36:00Z">
        <w:r w:rsidRPr="007233FF" w:rsidDel="00C87A85">
          <w:rPr>
            <w:rFonts w:eastAsia="Microsoft YaHei" w:hint="eastAsia"/>
          </w:rPr>
          <w:delText xml:space="preserve">that </w:delText>
        </w:r>
        <w:r w:rsidRPr="007233FF" w:rsidDel="00C87A85">
          <w:rPr>
            <w:rStyle w:val="Literal"/>
            <w:rFonts w:hint="eastAsia"/>
          </w:rPr>
          <w:delText>T</w:delText>
        </w:r>
        <w:r w:rsidRPr="007233FF" w:rsidDel="00C87A85">
          <w:rPr>
            <w:rFonts w:eastAsia="Microsoft YaHei" w:hint="eastAsia"/>
          </w:rPr>
          <w:delText xml:space="preserve"> is </w:delText>
        </w:r>
      </w:del>
      <w:ins w:id="333" w:author="Liz Chadwick" w:date="2017-09-21T13:36:00Z">
        <w:r w:rsidR="00C87A85">
          <w:rPr>
            <w:rFonts w:eastAsia="Microsoft YaHei"/>
          </w:rPr>
          <w:t xml:space="preserve">that it’s </w:t>
        </w:r>
      </w:ins>
      <w:r w:rsidRPr="007233FF">
        <w:rPr>
          <w:rFonts w:eastAsia="Microsoft YaHei" w:hint="eastAsia"/>
        </w:rPr>
        <w:t xml:space="preserve">a closure </w:t>
      </w:r>
      <w:del w:id="334" w:author="Liz Chadwick" w:date="2017-09-21T13:36:00Z">
        <w:r w:rsidRPr="007233FF" w:rsidDel="00C87A85">
          <w:rPr>
            <w:rFonts w:eastAsia="Microsoft YaHei" w:hint="eastAsia"/>
          </w:rPr>
          <w:delText xml:space="preserve">by </w:delText>
        </w:r>
      </w:del>
      <w:del w:id="335" w:author="Carol Nichols" w:date="2017-10-05T18:01:00Z">
        <w:r w:rsidRPr="007233FF" w:rsidDel="004B4401">
          <w:rPr>
            <w:rFonts w:eastAsia="Microsoft YaHei" w:hint="eastAsia"/>
          </w:rPr>
          <w:delText>using</w:delText>
        </w:r>
      </w:del>
      <w:ins w:id="336" w:author="Carol Nichols" w:date="2017-10-05T18:01:00Z">
        <w:r w:rsidR="001C16F6">
          <w:rPr>
            <w:rFonts w:eastAsia="Microsoft YaHei"/>
          </w:rPr>
          <w:t>by using</w:t>
        </w:r>
      </w:ins>
      <w:r w:rsidRPr="007233FF">
        <w:rPr>
          <w:rFonts w:eastAsia="Microsoft YaHei" w:hint="eastAsia"/>
        </w:rPr>
        <w:t xml:space="preserve"> the </w:t>
      </w:r>
      <w:r w:rsidRPr="007233FF">
        <w:rPr>
          <w:rStyle w:val="Literal"/>
          <w:rFonts w:hint="eastAsia"/>
        </w:rPr>
        <w:t>Fn</w:t>
      </w:r>
      <w:r w:rsidRPr="007233FF">
        <w:rPr>
          <w:rFonts w:eastAsia="Microsoft YaHei" w:hint="eastAsia"/>
        </w:rPr>
        <w:t xml:space="preserve"> trait. Any</w:t>
      </w:r>
      <w:r w:rsidR="007233FF" w:rsidRPr="007233FF">
        <w:rPr>
          <w:rFonts w:eastAsia="Microsoft YaHei" w:hint="eastAsia"/>
        </w:rPr>
        <w:t xml:space="preserve"> </w:t>
      </w:r>
      <w:r w:rsidRPr="007233FF">
        <w:rPr>
          <w:rFonts w:eastAsia="Microsoft YaHei" w:hint="eastAsia"/>
        </w:rPr>
        <w:t xml:space="preserve">closure we want to store in the </w:t>
      </w:r>
      <w:r w:rsidRPr="007233FF">
        <w:rPr>
          <w:rStyle w:val="Literal"/>
          <w:rFonts w:hint="eastAsia"/>
        </w:rPr>
        <w:t>calculation</w:t>
      </w:r>
      <w:r w:rsidRPr="007233FF">
        <w:rPr>
          <w:rFonts w:eastAsia="Microsoft YaHei" w:hint="eastAsia"/>
        </w:rPr>
        <w:t xml:space="preserve"> field </w:t>
      </w:r>
      <w:del w:id="337" w:author="Liz Chadwick" w:date="2017-09-21T13:36:00Z">
        <w:r w:rsidRPr="007233FF" w:rsidDel="00C87A85">
          <w:rPr>
            <w:rFonts w:eastAsia="Microsoft YaHei" w:hint="eastAsia"/>
          </w:rPr>
          <w:delText xml:space="preserve">of a </w:delText>
        </w:r>
        <w:r w:rsidRPr="007233FF" w:rsidDel="00C87A85">
          <w:rPr>
            <w:rStyle w:val="Literal"/>
            <w:rFonts w:hint="eastAsia"/>
          </w:rPr>
          <w:delText>Cacher</w:delText>
        </w:r>
        <w:r w:rsidRPr="007233FF" w:rsidDel="00C87A85">
          <w:rPr>
            <w:rFonts w:eastAsia="Microsoft YaHei" w:hint="eastAsia"/>
          </w:rPr>
          <w:delText xml:space="preserve"> </w:delText>
        </w:r>
      </w:del>
      <w:del w:id="338" w:author="Carol Nichols" w:date="2017-10-05T18:03:00Z">
        <w:r w:rsidRPr="007233FF" w:rsidDel="009C2E5D">
          <w:rPr>
            <w:rFonts w:eastAsia="Microsoft YaHei" w:hint="eastAsia"/>
          </w:rPr>
          <w:delText xml:space="preserve">instance </w:delText>
        </w:r>
      </w:del>
      <w:r w:rsidRPr="007233FF">
        <w:rPr>
          <w:rFonts w:eastAsia="Microsoft YaHei" w:hint="eastAsia"/>
        </w:rPr>
        <w:t>must</w:t>
      </w:r>
      <w:r w:rsidR="007233FF" w:rsidRPr="007233FF">
        <w:rPr>
          <w:rFonts w:eastAsia="Microsoft YaHei" w:hint="eastAsia"/>
        </w:rPr>
        <w:t xml:space="preserve"> </w:t>
      </w:r>
      <w:r w:rsidRPr="007233FF">
        <w:rPr>
          <w:rFonts w:eastAsia="Microsoft YaHei" w:hint="eastAsia"/>
        </w:rPr>
        <w:t xml:space="preserve">have one </w:t>
      </w:r>
      <w:r w:rsidRPr="007233FF">
        <w:rPr>
          <w:rStyle w:val="Literal"/>
          <w:rFonts w:hint="eastAsia"/>
        </w:rPr>
        <w:t>i32</w:t>
      </w:r>
      <w:r w:rsidRPr="007233FF">
        <w:rPr>
          <w:rFonts w:eastAsia="Microsoft YaHei" w:hint="eastAsia"/>
        </w:rPr>
        <w:t xml:space="preserve"> parameter (specified within the parentheses after </w:t>
      </w:r>
      <w:r w:rsidRPr="007233FF">
        <w:rPr>
          <w:rStyle w:val="Literal"/>
          <w:rFonts w:hint="eastAsia"/>
        </w:rPr>
        <w:t>Fn</w:t>
      </w:r>
      <w:r w:rsidRPr="007233FF">
        <w:rPr>
          <w:rFonts w:eastAsia="Microsoft YaHei" w:hint="eastAsia"/>
        </w:rPr>
        <w:t>) and must</w:t>
      </w:r>
      <w:r w:rsidR="007233FF" w:rsidRPr="007233FF">
        <w:rPr>
          <w:rFonts w:eastAsia="Microsoft YaHei" w:hint="eastAsia"/>
        </w:rPr>
        <w:t xml:space="preserve"> </w:t>
      </w:r>
      <w:r w:rsidRPr="007233FF">
        <w:rPr>
          <w:rFonts w:eastAsia="Microsoft YaHei" w:hint="eastAsia"/>
        </w:rPr>
        <w:t xml:space="preserve">return an </w:t>
      </w:r>
      <w:r w:rsidRPr="007233FF">
        <w:rPr>
          <w:rStyle w:val="Literal"/>
          <w:rFonts w:hint="eastAsia"/>
        </w:rPr>
        <w:t>i32</w:t>
      </w:r>
      <w:r w:rsidRPr="007233FF">
        <w:rPr>
          <w:rFonts w:eastAsia="Microsoft YaHei" w:hint="eastAsia"/>
        </w:rPr>
        <w:t xml:space="preserve"> (specified after the </w:t>
      </w:r>
      <w:r w:rsidRPr="007233FF">
        <w:rPr>
          <w:rStyle w:val="Literal"/>
          <w:rFonts w:hint="eastAsia"/>
        </w:rPr>
        <w:t>-&gt;</w:t>
      </w:r>
      <w:r>
        <w:rPr>
          <w:rFonts w:eastAsia="Microsoft YaHei" w:hint="eastAsia"/>
        </w:rPr>
        <w:t>).</w:t>
      </w:r>
    </w:p>
    <w:p w14:paraId="46804CA1" w14:textId="0273F0D7" w:rsidR="00084A24" w:rsidRDefault="00B052DF" w:rsidP="007233FF">
      <w:pPr>
        <w:pStyle w:val="Body"/>
        <w:rPr>
          <w:rFonts w:eastAsia="Microsoft YaHei"/>
        </w:rPr>
      </w:pPr>
      <w:r>
        <w:rPr>
          <w:rFonts w:eastAsia="Microsoft YaHei" w:hint="eastAsia"/>
        </w:rPr>
        <w:t xml:space="preserve">The </w:t>
      </w:r>
      <w:r w:rsidRPr="007233FF">
        <w:rPr>
          <w:rStyle w:val="Literal"/>
          <w:rFonts w:hint="eastAsia"/>
        </w:rPr>
        <w:t>value</w:t>
      </w:r>
      <w:r w:rsidRPr="007233FF">
        <w:rPr>
          <w:rFonts w:eastAsia="Microsoft YaHei" w:hint="eastAsia"/>
        </w:rPr>
        <w:t xml:space="preserve"> field is of type </w:t>
      </w:r>
      <w:r w:rsidRPr="007233FF">
        <w:rPr>
          <w:rStyle w:val="Literal"/>
          <w:rFonts w:hint="eastAsia"/>
        </w:rPr>
        <w:t>Option&lt;i32&gt;</w:t>
      </w:r>
      <w:r w:rsidRPr="007233FF">
        <w:rPr>
          <w:rFonts w:eastAsia="Microsoft YaHei" w:hint="eastAsia"/>
        </w:rPr>
        <w:t>. Before we execute the closure,</w:t>
      </w:r>
      <w:r w:rsidR="007233FF" w:rsidRPr="007233FF">
        <w:rPr>
          <w:rFonts w:eastAsia="Microsoft YaHei" w:hint="eastAsia"/>
        </w:rPr>
        <w:t xml:space="preserve"> </w:t>
      </w:r>
      <w:r w:rsidRPr="007233FF">
        <w:rPr>
          <w:rStyle w:val="Literal"/>
          <w:rFonts w:hint="eastAsia"/>
        </w:rPr>
        <w:t>value</w:t>
      </w:r>
      <w:r w:rsidRPr="007233FF">
        <w:rPr>
          <w:rFonts w:eastAsia="Microsoft YaHei" w:hint="eastAsia"/>
        </w:rPr>
        <w:t xml:space="preserve"> will be </w:t>
      </w:r>
      <w:r w:rsidRPr="007233FF">
        <w:rPr>
          <w:rStyle w:val="Literal"/>
          <w:rFonts w:hint="eastAsia"/>
        </w:rPr>
        <w:t>None</w:t>
      </w:r>
      <w:r w:rsidRPr="007233FF">
        <w:rPr>
          <w:rFonts w:eastAsia="Microsoft YaHei" w:hint="eastAsia"/>
        </w:rPr>
        <w:t xml:space="preserve">. </w:t>
      </w:r>
      <w:del w:id="339" w:author="Liz Chadwick" w:date="2017-09-21T13:37:00Z">
        <w:r w:rsidRPr="007233FF" w:rsidDel="00C87A85">
          <w:rPr>
            <w:rFonts w:eastAsia="Microsoft YaHei" w:hint="eastAsia"/>
          </w:rPr>
          <w:delText xml:space="preserve">If </w:delText>
        </w:r>
      </w:del>
      <w:ins w:id="340" w:author="Liz Chadwick" w:date="2017-09-21T13:37:00Z">
        <w:r w:rsidR="00C87A85">
          <w:rPr>
            <w:rFonts w:eastAsia="Microsoft YaHei"/>
          </w:rPr>
          <w:t xml:space="preserve">When </w:t>
        </w:r>
      </w:ins>
      <w:del w:id="341" w:author="Carol Nichols" w:date="2017-10-05T18:04:00Z">
        <w:r w:rsidRPr="007233FF" w:rsidDel="00040C53">
          <w:rPr>
            <w:rFonts w:eastAsia="Microsoft YaHei" w:hint="eastAsia"/>
          </w:rPr>
          <w:delText xml:space="preserve">the </w:delText>
        </w:r>
      </w:del>
      <w:r w:rsidRPr="007233FF">
        <w:rPr>
          <w:rFonts w:eastAsia="Microsoft YaHei" w:hint="eastAsia"/>
        </w:rPr>
        <w:t>code</w:t>
      </w:r>
      <w:ins w:id="342" w:author="Carol Nichols" w:date="2017-10-05T18:04:00Z">
        <w:r w:rsidR="00040C53">
          <w:rPr>
            <w:rFonts w:eastAsia="Microsoft YaHei"/>
          </w:rPr>
          <w:t xml:space="preserve"> using a </w:t>
        </w:r>
        <w:r w:rsidR="00040C53" w:rsidRPr="00040C53">
          <w:rPr>
            <w:rStyle w:val="Literal"/>
            <w:rFonts w:eastAsia="Microsoft YaHei"/>
            <w:rPrChange w:id="343" w:author="Carol Nichols" w:date="2017-10-05T18:04:00Z">
              <w:rPr>
                <w:rFonts w:eastAsia="Microsoft YaHei"/>
              </w:rPr>
            </w:rPrChange>
          </w:rPr>
          <w:t>Cacher</w:t>
        </w:r>
      </w:ins>
      <w:r w:rsidRPr="007233FF">
        <w:rPr>
          <w:rFonts w:eastAsia="Microsoft YaHei" w:hint="eastAsia"/>
        </w:rPr>
        <w:t xml:space="preserve"> </w:t>
      </w:r>
      <w:del w:id="344" w:author="Liz Chadwick" w:date="2017-09-21T13:37:00Z">
        <w:r w:rsidRPr="007233FF" w:rsidDel="00C87A85">
          <w:rPr>
            <w:rFonts w:eastAsia="Microsoft YaHei" w:hint="eastAsia"/>
          </w:rPr>
          <w:delText>using</w:delText>
        </w:r>
      </w:del>
      <w:del w:id="345" w:author="Liz Chadwick" w:date="2017-09-21T13:36:00Z">
        <w:r w:rsidRPr="007233FF" w:rsidDel="00C87A85">
          <w:rPr>
            <w:rFonts w:eastAsia="Microsoft YaHei" w:hint="eastAsia"/>
          </w:rPr>
          <w:delText xml:space="preserve"> a</w:delText>
        </w:r>
      </w:del>
      <w:del w:id="346" w:author="Liz Chadwick" w:date="2017-09-21T13:37:00Z">
        <w:r w:rsidRPr="007233FF" w:rsidDel="00C87A85">
          <w:rPr>
            <w:rFonts w:eastAsia="Microsoft YaHei" w:hint="eastAsia"/>
          </w:rPr>
          <w:delText xml:space="preserve"> </w:delText>
        </w:r>
        <w:r w:rsidRPr="007233FF" w:rsidDel="00C87A85">
          <w:rPr>
            <w:rStyle w:val="Literal"/>
            <w:rFonts w:hint="eastAsia"/>
          </w:rPr>
          <w:delText>Cacher</w:delText>
        </w:r>
        <w:r w:rsidRPr="007233FF" w:rsidDel="00C87A85">
          <w:rPr>
            <w:rFonts w:eastAsia="Microsoft YaHei" w:hint="eastAsia"/>
          </w:rPr>
          <w:delText xml:space="preserve"> </w:delText>
        </w:r>
      </w:del>
      <w:r w:rsidRPr="007233FF">
        <w:rPr>
          <w:rFonts w:eastAsia="Microsoft YaHei" w:hint="eastAsia"/>
        </w:rPr>
        <w:t xml:space="preserve">asks for the </w:t>
      </w:r>
      <w:r w:rsidRPr="00C87A85">
        <w:rPr>
          <w:rStyle w:val="EmphasisItalic"/>
          <w:rFonts w:eastAsia="Microsoft YaHei"/>
          <w:rPrChange w:id="347" w:author="Liz Chadwick" w:date="2017-09-21T13:36:00Z">
            <w:rPr>
              <w:rFonts w:eastAsia="Microsoft YaHei"/>
            </w:rPr>
          </w:rPrChange>
        </w:rPr>
        <w:t>result</w:t>
      </w:r>
      <w:r w:rsidRPr="007233FF">
        <w:rPr>
          <w:rFonts w:eastAsia="Microsoft YaHei" w:hint="eastAsia"/>
        </w:rPr>
        <w:t xml:space="preserve"> of the</w:t>
      </w:r>
      <w:r w:rsidR="007233FF" w:rsidRPr="007233FF">
        <w:rPr>
          <w:rFonts w:eastAsia="Microsoft YaHei" w:hint="eastAsia"/>
        </w:rPr>
        <w:t xml:space="preserve"> </w:t>
      </w:r>
      <w:r w:rsidRPr="007233FF">
        <w:rPr>
          <w:rFonts w:eastAsia="Microsoft YaHei" w:hint="eastAsia"/>
        </w:rPr>
        <w:t xml:space="preserve">closure, </w:t>
      </w:r>
      <w:del w:id="348" w:author="Liz Chadwick" w:date="2017-09-21T13:37:00Z">
        <w:r w:rsidRPr="007233FF" w:rsidDel="00C87A85">
          <w:rPr>
            <w:rFonts w:eastAsia="Microsoft YaHei" w:hint="eastAsia"/>
          </w:rPr>
          <w:delText>we</w:delText>
        </w:r>
        <w:r w:rsidR="007233FF" w:rsidRPr="007233FF" w:rsidDel="00C87A85">
          <w:rPr>
            <w:rFonts w:eastAsia="Microsoft YaHei"/>
          </w:rPr>
          <w:delText>’</w:delText>
        </w:r>
        <w:r w:rsidRPr="007233FF" w:rsidDel="00C87A85">
          <w:rPr>
            <w:rFonts w:eastAsia="Microsoft YaHei" w:hint="eastAsia"/>
          </w:rPr>
          <w:delText xml:space="preserve">ll </w:delText>
        </w:r>
      </w:del>
      <w:ins w:id="349" w:author="Carol Nichols" w:date="2017-10-05T18:04:00Z">
        <w:r w:rsidR="00040C53">
          <w:rPr>
            <w:rFonts w:eastAsia="Microsoft YaHei"/>
          </w:rPr>
          <w:t xml:space="preserve">the </w:t>
        </w:r>
        <w:r w:rsidR="00040C53" w:rsidRPr="00040C53">
          <w:rPr>
            <w:rStyle w:val="Literal"/>
            <w:rFonts w:eastAsia="Microsoft YaHei"/>
            <w:rPrChange w:id="350" w:author="Carol Nichols" w:date="2017-10-05T18:04:00Z">
              <w:rPr>
                <w:rFonts w:eastAsia="Microsoft YaHei"/>
              </w:rPr>
            </w:rPrChange>
          </w:rPr>
          <w:t>Cacher</w:t>
        </w:r>
      </w:ins>
      <w:ins w:id="351" w:author="Liz Chadwick" w:date="2017-09-21T13:37:00Z">
        <w:del w:id="352" w:author="Carol Nichols" w:date="2017-10-05T18:04:00Z">
          <w:r w:rsidR="00C87A85" w:rsidDel="00040C53">
            <w:rPr>
              <w:rFonts w:eastAsia="Microsoft YaHei"/>
            </w:rPr>
            <w:delText>it</w:delText>
          </w:r>
        </w:del>
        <w:r w:rsidR="00C87A85">
          <w:rPr>
            <w:rFonts w:eastAsia="Microsoft YaHei"/>
          </w:rPr>
          <w:t xml:space="preserve"> will </w:t>
        </w:r>
      </w:ins>
      <w:r w:rsidRPr="007233FF">
        <w:rPr>
          <w:rFonts w:eastAsia="Microsoft YaHei" w:hint="eastAsia"/>
        </w:rPr>
        <w:t>execute the closure at that time and store the result within a</w:t>
      </w:r>
      <w:r w:rsidR="007233FF" w:rsidRPr="007233FF">
        <w:rPr>
          <w:rFonts w:eastAsia="Microsoft YaHei" w:hint="eastAsia"/>
        </w:rPr>
        <w:t xml:space="preserve"> </w:t>
      </w:r>
      <w:r w:rsidRPr="007233FF">
        <w:rPr>
          <w:rStyle w:val="Literal"/>
          <w:rFonts w:hint="eastAsia"/>
        </w:rPr>
        <w:t>Some</w:t>
      </w:r>
      <w:r w:rsidRPr="007233FF">
        <w:rPr>
          <w:rFonts w:eastAsia="Microsoft YaHei" w:hint="eastAsia"/>
        </w:rPr>
        <w:t xml:space="preserve"> variant in the </w:t>
      </w:r>
      <w:r w:rsidRPr="007233FF">
        <w:rPr>
          <w:rStyle w:val="Literal"/>
          <w:rFonts w:hint="eastAsia"/>
        </w:rPr>
        <w:t>value</w:t>
      </w:r>
      <w:r w:rsidRPr="007233FF">
        <w:rPr>
          <w:rFonts w:eastAsia="Microsoft YaHei" w:hint="eastAsia"/>
        </w:rPr>
        <w:t xml:space="preserve"> field. Then if the code asks for the result of</w:t>
      </w:r>
      <w:r w:rsidR="007233FF" w:rsidRPr="007233FF">
        <w:rPr>
          <w:rFonts w:eastAsia="Microsoft YaHei" w:hint="eastAsia"/>
        </w:rPr>
        <w:t xml:space="preserve"> </w:t>
      </w:r>
      <w:r w:rsidRPr="007233FF">
        <w:rPr>
          <w:rFonts w:eastAsia="Microsoft YaHei" w:hint="eastAsia"/>
        </w:rPr>
        <w:t xml:space="preserve">the closure again, instead of executing the closure again, </w:t>
      </w:r>
      <w:del w:id="353" w:author="Liz Chadwick" w:date="2017-09-21T13:37:00Z">
        <w:r w:rsidRPr="007233FF" w:rsidDel="00C87A85">
          <w:rPr>
            <w:rFonts w:eastAsia="Microsoft YaHei" w:hint="eastAsia"/>
          </w:rPr>
          <w:delText>we</w:delText>
        </w:r>
        <w:r w:rsidR="007233FF" w:rsidRPr="007233FF" w:rsidDel="00C87A85">
          <w:rPr>
            <w:rFonts w:eastAsia="Microsoft YaHei"/>
          </w:rPr>
          <w:delText>’</w:delText>
        </w:r>
        <w:r w:rsidRPr="007233FF" w:rsidDel="00C87A85">
          <w:rPr>
            <w:rFonts w:eastAsia="Microsoft YaHei" w:hint="eastAsia"/>
          </w:rPr>
          <w:delText xml:space="preserve">ll </w:delText>
        </w:r>
      </w:del>
      <w:ins w:id="354" w:author="Carol Nichols" w:date="2017-10-05T18:05:00Z">
        <w:r w:rsidR="0086482C">
          <w:rPr>
            <w:rFonts w:eastAsia="Microsoft YaHei"/>
          </w:rPr>
          <w:t xml:space="preserve">the </w:t>
        </w:r>
        <w:r w:rsidR="0086482C" w:rsidRPr="0086482C">
          <w:rPr>
            <w:rStyle w:val="Literal"/>
            <w:rFonts w:eastAsia="Microsoft YaHei"/>
            <w:rPrChange w:id="355" w:author="Carol Nichols" w:date="2017-10-05T18:05:00Z">
              <w:rPr>
                <w:rFonts w:eastAsia="Microsoft YaHei"/>
              </w:rPr>
            </w:rPrChange>
          </w:rPr>
          <w:t>Cacher</w:t>
        </w:r>
        <w:r w:rsidR="0086482C">
          <w:rPr>
            <w:rFonts w:eastAsia="Microsoft YaHei"/>
          </w:rPr>
          <w:t xml:space="preserve"> wi</w:t>
        </w:r>
      </w:ins>
      <w:ins w:id="356" w:author="Liz Chadwick" w:date="2017-09-21T13:37:00Z">
        <w:del w:id="357" w:author="Carol Nichols" w:date="2017-10-05T18:05:00Z">
          <w:r w:rsidR="00C87A85" w:rsidDel="0086482C">
            <w:rPr>
              <w:rFonts w:eastAsia="Microsoft YaHei"/>
            </w:rPr>
            <w:delText>it</w:delText>
          </w:r>
          <w:r w:rsidR="00C87A85" w:rsidRPr="007233FF" w:rsidDel="0086482C">
            <w:rPr>
              <w:rFonts w:eastAsia="Microsoft YaHei"/>
            </w:rPr>
            <w:delText>’</w:delText>
          </w:r>
        </w:del>
        <w:r w:rsidR="00C87A85" w:rsidRPr="007233FF">
          <w:rPr>
            <w:rFonts w:eastAsia="Microsoft YaHei" w:hint="eastAsia"/>
          </w:rPr>
          <w:t xml:space="preserve">ll </w:t>
        </w:r>
      </w:ins>
      <w:r w:rsidRPr="007233FF">
        <w:rPr>
          <w:rFonts w:eastAsia="Microsoft YaHei" w:hint="eastAsia"/>
        </w:rPr>
        <w:t>return the</w:t>
      </w:r>
      <w:r w:rsidR="007233FF" w:rsidRPr="007233FF">
        <w:rPr>
          <w:rFonts w:eastAsia="Microsoft YaHei" w:hint="eastAsia"/>
        </w:rPr>
        <w:t xml:space="preserve"> </w:t>
      </w:r>
      <w:r w:rsidRPr="007233FF">
        <w:rPr>
          <w:rFonts w:eastAsia="Microsoft YaHei" w:hint="eastAsia"/>
        </w:rPr>
        <w:t xml:space="preserve">result </w:t>
      </w:r>
      <w:del w:id="358" w:author="Liz Chadwick" w:date="2017-09-21T13:37:00Z">
        <w:r w:rsidRPr="007233FF" w:rsidDel="00C87A85">
          <w:rPr>
            <w:rFonts w:eastAsia="Microsoft YaHei" w:hint="eastAsia"/>
          </w:rPr>
          <w:delText>that we</w:delText>
        </w:r>
        <w:r w:rsidR="007233FF" w:rsidRPr="007233FF" w:rsidDel="00C87A85">
          <w:rPr>
            <w:rFonts w:eastAsia="Microsoft YaHei"/>
          </w:rPr>
          <w:delText>’</w:delText>
        </w:r>
        <w:r w:rsidRPr="007233FF" w:rsidDel="00C87A85">
          <w:rPr>
            <w:rFonts w:eastAsia="Microsoft YaHei" w:hint="eastAsia"/>
          </w:rPr>
          <w:delText xml:space="preserve">re holding </w:delText>
        </w:r>
      </w:del>
      <w:ins w:id="359" w:author="Liz Chadwick" w:date="2017-09-21T13:37:00Z">
        <w:r w:rsidR="00C87A85">
          <w:rPr>
            <w:rFonts w:eastAsia="Microsoft YaHei"/>
          </w:rPr>
          <w:t xml:space="preserve">held </w:t>
        </w:r>
      </w:ins>
      <w:r w:rsidRPr="007233FF">
        <w:rPr>
          <w:rFonts w:eastAsia="Microsoft YaHei" w:hint="eastAsia"/>
        </w:rPr>
        <w:t xml:space="preserve">in the </w:t>
      </w:r>
      <w:commentRangeStart w:id="360"/>
      <w:r w:rsidRPr="007233FF">
        <w:rPr>
          <w:rStyle w:val="Literal"/>
          <w:rFonts w:hint="eastAsia"/>
        </w:rPr>
        <w:t>Some</w:t>
      </w:r>
      <w:r>
        <w:rPr>
          <w:rFonts w:eastAsia="Microsoft YaHei" w:hint="eastAsia"/>
        </w:rPr>
        <w:t xml:space="preserve"> variant.</w:t>
      </w:r>
      <w:ins w:id="361" w:author="Liz Chadwick" w:date="2017-09-21T13:37:00Z">
        <w:r w:rsidR="00C87A85">
          <w:rPr>
            <w:rFonts w:eastAsia="Microsoft YaHei"/>
          </w:rPr>
          <w:t xml:space="preserve"> </w:t>
        </w:r>
        <w:commentRangeEnd w:id="360"/>
        <w:r w:rsidR="00C87A85">
          <w:rPr>
            <w:rStyle w:val="CommentReference"/>
          </w:rPr>
          <w:commentReference w:id="360"/>
        </w:r>
      </w:ins>
    </w:p>
    <w:p w14:paraId="430889BD" w14:textId="4B64ABD5" w:rsidR="00084A24" w:rsidRDefault="00B052DF" w:rsidP="007233FF">
      <w:pPr>
        <w:pStyle w:val="Body"/>
        <w:rPr>
          <w:rFonts w:eastAsia="Microsoft YaHei"/>
        </w:rPr>
      </w:pPr>
      <w:r>
        <w:rPr>
          <w:rFonts w:eastAsia="Microsoft YaHei" w:hint="eastAsia"/>
        </w:rPr>
        <w:t xml:space="preserve">The logic around the </w:t>
      </w:r>
      <w:r w:rsidRPr="007233FF">
        <w:rPr>
          <w:rStyle w:val="Literal"/>
          <w:rFonts w:hint="eastAsia"/>
        </w:rPr>
        <w:t>value</w:t>
      </w:r>
      <w:r>
        <w:rPr>
          <w:rFonts w:eastAsia="Microsoft YaHei" w:hint="eastAsia"/>
        </w:rPr>
        <w:t xml:space="preserve"> field </w:t>
      </w:r>
      <w:del w:id="362" w:author="Liz Chadwick" w:date="2017-09-21T13:37:00Z">
        <w:r w:rsidDel="00C87A85">
          <w:rPr>
            <w:rFonts w:eastAsia="Microsoft YaHei" w:hint="eastAsia"/>
          </w:rPr>
          <w:delText xml:space="preserve">that </w:delText>
        </w:r>
      </w:del>
      <w:r>
        <w:rPr>
          <w:rFonts w:eastAsia="Microsoft YaHei" w:hint="eastAsia"/>
        </w:rPr>
        <w:t>we</w:t>
      </w:r>
      <w:r w:rsidR="007233FF">
        <w:rPr>
          <w:rFonts w:eastAsia="Microsoft YaHei"/>
        </w:rPr>
        <w:t>’</w:t>
      </w:r>
      <w:r>
        <w:rPr>
          <w:rFonts w:eastAsia="Microsoft YaHei" w:hint="eastAsia"/>
        </w:rPr>
        <w:t>ve just described is defined in</w:t>
      </w:r>
      <w:r w:rsidR="007233FF">
        <w:rPr>
          <w:rFonts w:eastAsia="Microsoft YaHei" w:hint="eastAsia"/>
        </w:rPr>
        <w:t xml:space="preserve"> </w:t>
      </w:r>
      <w:r>
        <w:rPr>
          <w:rFonts w:eastAsia="Microsoft YaHei" w:hint="eastAsia"/>
        </w:rPr>
        <w:t>Listing 13-10:</w:t>
      </w:r>
    </w:p>
    <w:p w14:paraId="3998FBEA" w14:textId="77777777" w:rsidR="00084A24" w:rsidRDefault="00B052DF" w:rsidP="00895C67">
      <w:pPr>
        <w:pStyle w:val="ProductionDirective"/>
        <w:rPr>
          <w:rFonts w:eastAsia="Microsoft YaHei"/>
        </w:rPr>
      </w:pPr>
      <w:r>
        <w:rPr>
          <w:rFonts w:eastAsia="Microsoft YaHei" w:hint="eastAsia"/>
        </w:rPr>
        <w:t>Filename: src/main.rs</w:t>
      </w:r>
    </w:p>
    <w:p w14:paraId="3D051B32" w14:textId="77777777" w:rsidR="00084A24" w:rsidRPr="00895C67" w:rsidRDefault="00B052DF" w:rsidP="00895C67">
      <w:pPr>
        <w:pStyle w:val="CodeA"/>
      </w:pPr>
      <w:r w:rsidRPr="00895C67">
        <w:rPr>
          <w:rFonts w:hint="eastAsia"/>
        </w:rPr>
        <w:t>impl&lt;T&gt; Cacher&lt;T&gt;</w:t>
      </w:r>
    </w:p>
    <w:p w14:paraId="07F1292E" w14:textId="56B225F2" w:rsidR="00084A24" w:rsidRPr="00895C67" w:rsidRDefault="00F33658" w:rsidP="00895C67">
      <w:pPr>
        <w:pStyle w:val="CodeB"/>
      </w:pPr>
      <w:ins w:id="363" w:author="Carol Nichols" w:date="2017-10-05T18:58:00Z">
        <w:r w:rsidRPr="00B94BF3">
          <w:rPr>
            <w:rStyle w:val="Wingdings"/>
          </w:rPr>
          <w:t></w:t>
        </w:r>
      </w:ins>
      <w:r w:rsidR="00B052DF" w:rsidRPr="00895C67">
        <w:rPr>
          <w:rFonts w:hint="eastAsia"/>
        </w:rPr>
        <w:t xml:space="preserve">    where T: Fn(i32) -&gt; i32</w:t>
      </w:r>
    </w:p>
    <w:p w14:paraId="49C57F49" w14:textId="77777777" w:rsidR="00084A24" w:rsidRPr="00895C67" w:rsidRDefault="00B052DF" w:rsidP="00895C67">
      <w:pPr>
        <w:pStyle w:val="CodeB"/>
      </w:pPr>
      <w:r w:rsidRPr="00895C67">
        <w:rPr>
          <w:rFonts w:hint="eastAsia"/>
        </w:rPr>
        <w:t>{</w:t>
      </w:r>
    </w:p>
    <w:p w14:paraId="38B0E87D" w14:textId="169D5F6D" w:rsidR="00084A24" w:rsidRPr="00895C67" w:rsidRDefault="00F33658" w:rsidP="00895C67">
      <w:pPr>
        <w:pStyle w:val="CodeB"/>
      </w:pPr>
      <w:ins w:id="364" w:author="Carol Nichols" w:date="2017-10-05T18:59:00Z">
        <w:r w:rsidRPr="00B94BF3">
          <w:rPr>
            <w:rStyle w:val="Wingdings"/>
          </w:rPr>
          <w:t></w:t>
        </w:r>
      </w:ins>
      <w:r w:rsidR="00B052DF" w:rsidRPr="00895C67">
        <w:rPr>
          <w:rFonts w:hint="eastAsia"/>
        </w:rPr>
        <w:t xml:space="preserve">    fn new(calculation: T) -&gt; Cacher&lt;T&gt; {</w:t>
      </w:r>
    </w:p>
    <w:p w14:paraId="75D3DC7F" w14:textId="0E724C5A" w:rsidR="00084A24" w:rsidRPr="00895C67" w:rsidRDefault="00F33658" w:rsidP="00895C67">
      <w:pPr>
        <w:pStyle w:val="CodeB"/>
      </w:pPr>
      <w:ins w:id="365" w:author="Carol Nichols" w:date="2017-10-05T19:00:00Z">
        <w:r w:rsidRPr="00AE197B">
          <w:rPr>
            <w:rStyle w:val="Wingdings"/>
          </w:rPr>
          <w:t></w:t>
        </w:r>
      </w:ins>
      <w:r w:rsidR="00B052DF" w:rsidRPr="00895C67">
        <w:rPr>
          <w:rFonts w:hint="eastAsia"/>
        </w:rPr>
        <w:t xml:space="preserve">        Cacher {</w:t>
      </w:r>
    </w:p>
    <w:p w14:paraId="5BBEF337" w14:textId="77777777" w:rsidR="00084A24" w:rsidRPr="00895C67" w:rsidRDefault="00B052DF" w:rsidP="00895C67">
      <w:pPr>
        <w:pStyle w:val="CodeB"/>
      </w:pPr>
      <w:r w:rsidRPr="00895C67">
        <w:rPr>
          <w:rFonts w:hint="eastAsia"/>
        </w:rPr>
        <w:t xml:space="preserve">            calculation,</w:t>
      </w:r>
    </w:p>
    <w:p w14:paraId="47856138" w14:textId="77777777" w:rsidR="00084A24" w:rsidRPr="00895C67" w:rsidRDefault="00B052DF" w:rsidP="00895C67">
      <w:pPr>
        <w:pStyle w:val="CodeB"/>
      </w:pPr>
      <w:r w:rsidRPr="00895C67">
        <w:rPr>
          <w:rFonts w:hint="eastAsia"/>
        </w:rPr>
        <w:t xml:space="preserve">            value: None,</w:t>
      </w:r>
    </w:p>
    <w:p w14:paraId="62EF6BD2" w14:textId="77777777" w:rsidR="00084A24" w:rsidRPr="00895C67" w:rsidRDefault="00B052DF" w:rsidP="00895C67">
      <w:pPr>
        <w:pStyle w:val="CodeB"/>
      </w:pPr>
      <w:r w:rsidRPr="00895C67">
        <w:rPr>
          <w:rFonts w:hint="eastAsia"/>
        </w:rPr>
        <w:t xml:space="preserve">        }</w:t>
      </w:r>
    </w:p>
    <w:p w14:paraId="16084643" w14:textId="77777777" w:rsidR="00084A24" w:rsidRPr="00895C67" w:rsidRDefault="00B052DF" w:rsidP="00895C67">
      <w:pPr>
        <w:pStyle w:val="CodeB"/>
      </w:pPr>
      <w:r w:rsidRPr="00895C67">
        <w:rPr>
          <w:rFonts w:hint="eastAsia"/>
        </w:rPr>
        <w:t xml:space="preserve">    }</w:t>
      </w:r>
    </w:p>
    <w:p w14:paraId="567C2C30" w14:textId="77777777" w:rsidR="00084A24" w:rsidRPr="00895C67" w:rsidRDefault="00084A24" w:rsidP="00895C67">
      <w:pPr>
        <w:pStyle w:val="CodeB"/>
      </w:pPr>
    </w:p>
    <w:p w14:paraId="74B821F3" w14:textId="658BA434" w:rsidR="00084A24" w:rsidRPr="00895C67" w:rsidRDefault="00F33658" w:rsidP="00895C67">
      <w:pPr>
        <w:pStyle w:val="CodeB"/>
      </w:pPr>
      <w:ins w:id="366" w:author="Carol Nichols" w:date="2017-10-05T19:00:00Z">
        <w:r w:rsidRPr="00AE197B">
          <w:rPr>
            <w:rStyle w:val="Wingdings"/>
          </w:rPr>
          <w:t></w:t>
        </w:r>
      </w:ins>
      <w:r w:rsidR="00B052DF" w:rsidRPr="00895C67">
        <w:rPr>
          <w:rFonts w:hint="eastAsia"/>
        </w:rPr>
        <w:t xml:space="preserve">    fn value(&amp;mut self, arg: i32) -&gt; i32 {</w:t>
      </w:r>
    </w:p>
    <w:p w14:paraId="56FB526C" w14:textId="77777777" w:rsidR="00084A24" w:rsidRPr="00895C67" w:rsidRDefault="00B052DF" w:rsidP="00895C67">
      <w:pPr>
        <w:pStyle w:val="CodeB"/>
      </w:pPr>
      <w:r w:rsidRPr="00895C67">
        <w:rPr>
          <w:rFonts w:hint="eastAsia"/>
        </w:rPr>
        <w:t xml:space="preserve">        match self.value {</w:t>
      </w:r>
    </w:p>
    <w:p w14:paraId="0295EFDA" w14:textId="07298991" w:rsidR="00084A24" w:rsidRPr="00895C67" w:rsidRDefault="00F33658" w:rsidP="00895C67">
      <w:pPr>
        <w:pStyle w:val="CodeB"/>
      </w:pPr>
      <w:ins w:id="367" w:author="Carol Nichols" w:date="2017-10-05T19:00:00Z">
        <w:r w:rsidRPr="00F33658">
          <w:rPr>
            <w:rStyle w:val="Wingdings"/>
            <w:rPrChange w:id="368" w:author="Carol Nichols" w:date="2017-10-05T19:00:00Z">
              <w:rPr/>
            </w:rPrChange>
          </w:rPr>
          <w:t>y</w:t>
        </w:r>
      </w:ins>
      <w:r w:rsidR="00B052DF" w:rsidRPr="00895C67">
        <w:rPr>
          <w:rFonts w:hint="eastAsia"/>
        </w:rPr>
        <w:t xml:space="preserve">            Some(v) =&gt; v,</w:t>
      </w:r>
    </w:p>
    <w:p w14:paraId="4D1F1FEA" w14:textId="027DD72F" w:rsidR="00084A24" w:rsidRPr="00895C67" w:rsidRDefault="00E07D16" w:rsidP="00895C67">
      <w:pPr>
        <w:pStyle w:val="CodeB"/>
      </w:pPr>
      <w:ins w:id="369" w:author="Carol Nichols" w:date="2017-10-05T19:01:00Z">
        <w:r w:rsidRPr="00E07D16">
          <w:rPr>
            <w:rStyle w:val="Wingdings"/>
            <w:rPrChange w:id="370" w:author="Carol Nichols" w:date="2017-10-05T19:01:00Z">
              <w:rPr/>
            </w:rPrChange>
          </w:rPr>
          <w:t>z</w:t>
        </w:r>
      </w:ins>
      <w:r w:rsidR="00B052DF" w:rsidRPr="00895C67">
        <w:rPr>
          <w:rFonts w:hint="eastAsia"/>
        </w:rPr>
        <w:t xml:space="preserve">            None =&gt; {</w:t>
      </w:r>
    </w:p>
    <w:p w14:paraId="3E1823CF" w14:textId="77777777" w:rsidR="00084A24" w:rsidRPr="00895C67" w:rsidRDefault="00B052DF" w:rsidP="00895C67">
      <w:pPr>
        <w:pStyle w:val="CodeB"/>
      </w:pPr>
      <w:r w:rsidRPr="00895C67">
        <w:rPr>
          <w:rFonts w:hint="eastAsia"/>
        </w:rPr>
        <w:t xml:space="preserve">                let v = (self.calculation)(arg);</w:t>
      </w:r>
    </w:p>
    <w:p w14:paraId="3F2297D6" w14:textId="77777777" w:rsidR="00084A24" w:rsidRPr="00895C67" w:rsidRDefault="00B052DF" w:rsidP="00895C67">
      <w:pPr>
        <w:pStyle w:val="CodeB"/>
      </w:pPr>
      <w:r w:rsidRPr="00895C67">
        <w:rPr>
          <w:rFonts w:hint="eastAsia"/>
        </w:rPr>
        <w:t xml:space="preserve">                self.value = Some(v);</w:t>
      </w:r>
    </w:p>
    <w:p w14:paraId="2D27CC34" w14:textId="77777777" w:rsidR="00084A24" w:rsidRPr="00895C67" w:rsidRDefault="00B052DF" w:rsidP="00895C67">
      <w:pPr>
        <w:pStyle w:val="CodeB"/>
      </w:pPr>
      <w:r w:rsidRPr="00895C67">
        <w:rPr>
          <w:rFonts w:hint="eastAsia"/>
        </w:rPr>
        <w:t xml:space="preserve">                v</w:t>
      </w:r>
    </w:p>
    <w:p w14:paraId="6AD1AA19" w14:textId="77777777" w:rsidR="00084A24" w:rsidRPr="00895C67" w:rsidRDefault="00B052DF" w:rsidP="00895C67">
      <w:pPr>
        <w:pStyle w:val="CodeB"/>
      </w:pPr>
      <w:r w:rsidRPr="00895C67">
        <w:rPr>
          <w:rFonts w:hint="eastAsia"/>
        </w:rPr>
        <w:t xml:space="preserve">            },</w:t>
      </w:r>
    </w:p>
    <w:p w14:paraId="08777EAA" w14:textId="77777777" w:rsidR="00084A24" w:rsidRPr="00895C67" w:rsidRDefault="00B052DF" w:rsidP="00895C67">
      <w:pPr>
        <w:pStyle w:val="CodeB"/>
      </w:pPr>
      <w:r w:rsidRPr="00895C67">
        <w:rPr>
          <w:rFonts w:hint="eastAsia"/>
        </w:rPr>
        <w:t xml:space="preserve">        }</w:t>
      </w:r>
    </w:p>
    <w:p w14:paraId="6B4303B7" w14:textId="77777777" w:rsidR="00084A24" w:rsidRPr="00895C67" w:rsidRDefault="00B052DF" w:rsidP="00895C67">
      <w:pPr>
        <w:pStyle w:val="CodeB"/>
      </w:pPr>
      <w:r w:rsidRPr="00895C67">
        <w:rPr>
          <w:rFonts w:hint="eastAsia"/>
        </w:rPr>
        <w:t xml:space="preserve">    }</w:t>
      </w:r>
    </w:p>
    <w:p w14:paraId="04F27A05" w14:textId="77777777" w:rsidR="00084A24" w:rsidRPr="00895C67" w:rsidRDefault="00B052DF" w:rsidP="00895C67">
      <w:pPr>
        <w:pStyle w:val="CodeC"/>
      </w:pPr>
      <w:r w:rsidRPr="00895C67">
        <w:rPr>
          <w:rFonts w:hint="eastAsia"/>
        </w:rPr>
        <w:t>}</w:t>
      </w:r>
    </w:p>
    <w:p w14:paraId="653FD314" w14:textId="6A3C5E2C" w:rsidR="00084A24" w:rsidRDefault="00B052DF" w:rsidP="00895C67">
      <w:pPr>
        <w:pStyle w:val="Listing"/>
        <w:rPr>
          <w:rFonts w:eastAsia="Microsoft YaHei"/>
        </w:rPr>
      </w:pPr>
      <w:r w:rsidRPr="007233FF">
        <w:rPr>
          <w:rFonts w:eastAsia="Microsoft YaHei" w:hint="eastAsia"/>
        </w:rPr>
        <w:t xml:space="preserve">Listing 13-10: </w:t>
      </w:r>
      <w:ins w:id="371" w:author="Liz Chadwick" w:date="2017-09-21T13:38:00Z">
        <w:r w:rsidR="00C87A85">
          <w:rPr>
            <w:rFonts w:eastAsia="Microsoft YaHei"/>
          </w:rPr>
          <w:t>The ca</w:t>
        </w:r>
        <w:del w:id="372" w:author="Carol Nichols" w:date="2017-10-05T15:32:00Z">
          <w:r w:rsidR="00C87A85" w:rsidDel="00455C73">
            <w:rPr>
              <w:rFonts w:eastAsia="Microsoft YaHei"/>
            </w:rPr>
            <w:delText>s</w:delText>
          </w:r>
        </w:del>
      </w:ins>
      <w:ins w:id="373" w:author="Carol Nichols" w:date="2017-10-05T15:32:00Z">
        <w:r w:rsidR="00455C73">
          <w:rPr>
            <w:rFonts w:eastAsia="Microsoft YaHei"/>
          </w:rPr>
          <w:t>c</w:t>
        </w:r>
      </w:ins>
      <w:ins w:id="374" w:author="Liz Chadwick" w:date="2017-09-21T13:38:00Z">
        <w:r w:rsidR="00C87A85">
          <w:rPr>
            <w:rFonts w:eastAsia="Microsoft YaHei"/>
          </w:rPr>
          <w:t xml:space="preserve">hing logic of </w:t>
        </w:r>
      </w:ins>
      <w:del w:id="375" w:author="Liz Chadwick" w:date="2017-09-21T13:38:00Z">
        <w:r w:rsidRPr="007233FF" w:rsidDel="00C87A85">
          <w:rPr>
            <w:rFonts w:eastAsia="Microsoft YaHei" w:hint="eastAsia"/>
          </w:rPr>
          <w:delText xml:space="preserve">Implementations on </w:delText>
        </w:r>
      </w:del>
      <w:r w:rsidRPr="007233FF">
        <w:rPr>
          <w:rStyle w:val="Literal"/>
          <w:rFonts w:hint="eastAsia"/>
        </w:rPr>
        <w:t>Cacher</w:t>
      </w:r>
      <w:r w:rsidRPr="007233FF">
        <w:rPr>
          <w:rFonts w:eastAsia="Microsoft YaHei" w:hint="eastAsia"/>
        </w:rPr>
        <w:t xml:space="preserve"> </w:t>
      </w:r>
      <w:del w:id="376" w:author="Liz Chadwick" w:date="2017-09-21T13:38:00Z">
        <w:r w:rsidRPr="007233FF" w:rsidDel="00C87A85">
          <w:rPr>
            <w:rFonts w:eastAsia="Microsoft YaHei" w:hint="eastAsia"/>
          </w:rPr>
          <w:delText>of an associated function named</w:delText>
        </w:r>
        <w:r w:rsidR="007233FF" w:rsidRPr="007233FF" w:rsidDel="00C87A85">
          <w:rPr>
            <w:rFonts w:eastAsia="Microsoft YaHei" w:hint="eastAsia"/>
          </w:rPr>
          <w:delText xml:space="preserve"> </w:delText>
        </w:r>
        <w:r w:rsidRPr="007233FF" w:rsidDel="00C87A85">
          <w:rPr>
            <w:rStyle w:val="Literal"/>
            <w:rFonts w:hint="eastAsia"/>
          </w:rPr>
          <w:delText>new</w:delText>
        </w:r>
        <w:r w:rsidRPr="007233FF" w:rsidDel="00C87A85">
          <w:rPr>
            <w:rFonts w:eastAsia="Microsoft YaHei" w:hint="eastAsia"/>
          </w:rPr>
          <w:delText xml:space="preserve"> and a method named </w:delText>
        </w:r>
        <w:r w:rsidRPr="007233FF" w:rsidDel="00C87A85">
          <w:rPr>
            <w:rStyle w:val="Literal"/>
            <w:rFonts w:hint="eastAsia"/>
          </w:rPr>
          <w:delText>value</w:delText>
        </w:r>
        <w:r w:rsidDel="00C87A85">
          <w:rPr>
            <w:rFonts w:eastAsia="Microsoft YaHei" w:hint="eastAsia"/>
          </w:rPr>
          <w:delText xml:space="preserve"> that manage the caching logic</w:delText>
        </w:r>
      </w:del>
    </w:p>
    <w:p w14:paraId="2F1E515E" w14:textId="77777777" w:rsidR="000120CD" w:rsidRDefault="00B052DF" w:rsidP="007233FF">
      <w:pPr>
        <w:pStyle w:val="Body"/>
        <w:rPr>
          <w:ins w:id="377" w:author="Liz Chadwick" w:date="2017-09-21T13:39:00Z"/>
          <w:rFonts w:eastAsia="Microsoft YaHei"/>
        </w:rPr>
      </w:pPr>
      <w:del w:id="378" w:author="Liz Chadwick" w:date="2017-09-21T13:38:00Z">
        <w:r w:rsidDel="000120CD">
          <w:rPr>
            <w:rFonts w:eastAsia="Microsoft YaHei" w:hint="eastAsia"/>
          </w:rPr>
          <w:lastRenderedPageBreak/>
          <w:delText xml:space="preserve">The fields on the </w:delText>
        </w:r>
        <w:r w:rsidRPr="007233FF" w:rsidDel="000120CD">
          <w:rPr>
            <w:rStyle w:val="Literal"/>
            <w:rFonts w:hint="eastAsia"/>
          </w:rPr>
          <w:delText>Cacher</w:delText>
        </w:r>
        <w:r w:rsidRPr="007233FF" w:rsidDel="000120CD">
          <w:rPr>
            <w:rFonts w:eastAsia="Microsoft YaHei" w:hint="eastAsia"/>
          </w:rPr>
          <w:delText xml:space="preserve"> struct are private since w</w:delText>
        </w:r>
      </w:del>
      <w:ins w:id="379" w:author="Liz Chadwick" w:date="2017-09-21T13:38:00Z">
        <w:r w:rsidR="000120CD">
          <w:rPr>
            <w:rFonts w:eastAsia="Microsoft YaHei"/>
          </w:rPr>
          <w:t>W</w:t>
        </w:r>
      </w:ins>
      <w:r w:rsidRPr="007233FF">
        <w:rPr>
          <w:rFonts w:eastAsia="Microsoft YaHei" w:hint="eastAsia"/>
        </w:rPr>
        <w:t xml:space="preserve">e want </w:t>
      </w:r>
      <w:r w:rsidRPr="007233FF">
        <w:rPr>
          <w:rStyle w:val="Literal"/>
          <w:rFonts w:hint="eastAsia"/>
        </w:rPr>
        <w:t>Cacher</w:t>
      </w:r>
      <w:r w:rsidRPr="007233FF">
        <w:rPr>
          <w:rFonts w:eastAsia="Microsoft YaHei" w:hint="eastAsia"/>
        </w:rPr>
        <w:t xml:space="preserve"> to manage</w:t>
      </w:r>
      <w:r w:rsidR="007233FF" w:rsidRPr="007233FF">
        <w:rPr>
          <w:rFonts w:eastAsia="Microsoft YaHei" w:hint="eastAsia"/>
        </w:rPr>
        <w:t xml:space="preserve"> </w:t>
      </w:r>
      <w:del w:id="380" w:author="Liz Chadwick" w:date="2017-09-21T13:38:00Z">
        <w:r w:rsidRPr="007233FF" w:rsidDel="000120CD">
          <w:rPr>
            <w:rFonts w:eastAsia="Microsoft YaHei" w:hint="eastAsia"/>
          </w:rPr>
          <w:delText xml:space="preserve">their </w:delText>
        </w:r>
      </w:del>
      <w:ins w:id="381" w:author="Liz Chadwick" w:date="2017-09-21T13:38:00Z">
        <w:r w:rsidR="000120CD">
          <w:rPr>
            <w:rFonts w:eastAsia="Microsoft YaHei"/>
          </w:rPr>
          <w:t>the struct fields</w:t>
        </w:r>
      </w:ins>
      <w:ins w:id="382" w:author="Liz Chadwick" w:date="2017-09-21T13:39:00Z">
        <w:r w:rsidR="000120CD">
          <w:rPr>
            <w:rFonts w:eastAsia="Microsoft YaHei"/>
          </w:rPr>
          <w:t xml:space="preserve">’ </w:t>
        </w:r>
      </w:ins>
      <w:r w:rsidRPr="007233FF">
        <w:rPr>
          <w:rFonts w:eastAsia="Microsoft YaHei" w:hint="eastAsia"/>
        </w:rPr>
        <w:t>values</w:t>
      </w:r>
      <w:ins w:id="383" w:author="Liz Chadwick" w:date="2017-09-21T13:39:00Z">
        <w:r w:rsidR="000120CD">
          <w:rPr>
            <w:rFonts w:eastAsia="Microsoft YaHei"/>
          </w:rPr>
          <w:t>,</w:t>
        </w:r>
      </w:ins>
      <w:r w:rsidRPr="007233FF">
        <w:rPr>
          <w:rFonts w:eastAsia="Microsoft YaHei" w:hint="eastAsia"/>
        </w:rPr>
        <w:t xml:space="preserve"> rather than letting the calling code potentially change the values</w:t>
      </w:r>
      <w:r w:rsidR="007233FF" w:rsidRPr="007233FF">
        <w:rPr>
          <w:rFonts w:eastAsia="Microsoft YaHei" w:hint="eastAsia"/>
        </w:rPr>
        <w:t xml:space="preserve"> </w:t>
      </w:r>
      <w:r w:rsidRPr="007233FF">
        <w:rPr>
          <w:rFonts w:eastAsia="Microsoft YaHei" w:hint="eastAsia"/>
        </w:rPr>
        <w:t>in these fields directly</w:t>
      </w:r>
      <w:ins w:id="384" w:author="Liz Chadwick" w:date="2017-09-21T13:39:00Z">
        <w:r w:rsidR="000120CD">
          <w:rPr>
            <w:rFonts w:eastAsia="Microsoft YaHei"/>
          </w:rPr>
          <w:t>, so</w:t>
        </w:r>
        <w:r w:rsidR="000120CD" w:rsidRPr="000120CD">
          <w:rPr>
            <w:rFonts w:eastAsia="Microsoft YaHei" w:hint="eastAsia"/>
          </w:rPr>
          <w:t xml:space="preserve"> </w:t>
        </w:r>
        <w:r w:rsidR="000120CD">
          <w:rPr>
            <w:rFonts w:eastAsia="Microsoft YaHei"/>
          </w:rPr>
          <w:t xml:space="preserve">these </w:t>
        </w:r>
        <w:r w:rsidR="000120CD">
          <w:rPr>
            <w:rFonts w:eastAsia="Microsoft YaHei" w:hint="eastAsia"/>
          </w:rPr>
          <w:t xml:space="preserve">fields </w:t>
        </w:r>
        <w:r w:rsidR="000120CD" w:rsidRPr="007233FF">
          <w:rPr>
            <w:rFonts w:eastAsia="Microsoft YaHei" w:hint="eastAsia"/>
          </w:rPr>
          <w:t>are private</w:t>
        </w:r>
      </w:ins>
      <w:r w:rsidRPr="007233FF">
        <w:rPr>
          <w:rFonts w:eastAsia="Microsoft YaHei" w:hint="eastAsia"/>
        </w:rPr>
        <w:t xml:space="preserve">. </w:t>
      </w:r>
    </w:p>
    <w:p w14:paraId="5C91881F" w14:textId="57DE83C7" w:rsidR="00084A24" w:rsidRDefault="00B052DF" w:rsidP="007233FF">
      <w:pPr>
        <w:pStyle w:val="Body"/>
        <w:rPr>
          <w:rFonts w:eastAsia="Microsoft YaHei"/>
        </w:rPr>
      </w:pPr>
      <w:r w:rsidRPr="007233FF">
        <w:rPr>
          <w:rFonts w:eastAsia="Microsoft YaHei" w:hint="eastAsia"/>
        </w:rPr>
        <w:t xml:space="preserve">The </w:t>
      </w:r>
      <w:r w:rsidRPr="007233FF">
        <w:rPr>
          <w:rStyle w:val="Literal"/>
          <w:rFonts w:hint="eastAsia"/>
        </w:rPr>
        <w:t>Cacher::new</w:t>
      </w:r>
      <w:r w:rsidRPr="007233FF">
        <w:rPr>
          <w:rFonts w:eastAsia="Microsoft YaHei" w:hint="eastAsia"/>
        </w:rPr>
        <w:t xml:space="preserve"> function takes a generic parameter</w:t>
      </w:r>
      <w:r w:rsidR="007233FF" w:rsidRPr="007233FF">
        <w:rPr>
          <w:rFonts w:eastAsia="Microsoft YaHei" w:hint="eastAsia"/>
        </w:rPr>
        <w:t xml:space="preserve"> </w:t>
      </w:r>
      <w:r w:rsidRPr="007233FF">
        <w:rPr>
          <w:rStyle w:val="Literal"/>
          <w:rFonts w:hint="eastAsia"/>
        </w:rPr>
        <w:t>T</w:t>
      </w:r>
      <w:ins w:id="385" w:author="Carol Nichols" w:date="2017-10-05T18:59:00Z">
        <w:r w:rsidR="00F33658">
          <w:rPr>
            <w:rStyle w:val="Literal"/>
          </w:rPr>
          <w:t xml:space="preserve"> </w:t>
        </w:r>
        <w:r w:rsidR="00F33658" w:rsidRPr="00B94BF3">
          <w:rPr>
            <w:rStyle w:val="Wingdings"/>
          </w:rPr>
          <w:t></w:t>
        </w:r>
      </w:ins>
      <w:r w:rsidRPr="007233FF">
        <w:rPr>
          <w:rFonts w:eastAsia="Microsoft YaHei" w:hint="eastAsia"/>
        </w:rPr>
        <w:t>, which we</w:t>
      </w:r>
      <w:r w:rsidR="007233FF" w:rsidRPr="007233FF">
        <w:rPr>
          <w:rFonts w:eastAsia="Microsoft YaHei"/>
        </w:rPr>
        <w:t>’</w:t>
      </w:r>
      <w:r w:rsidRPr="007233FF">
        <w:rPr>
          <w:rFonts w:eastAsia="Microsoft YaHei" w:hint="eastAsia"/>
        </w:rPr>
        <w:t xml:space="preserve">ve defined </w:t>
      </w:r>
      <w:del w:id="386" w:author="Liz Chadwick" w:date="2017-09-21T13:39:00Z">
        <w:r w:rsidRPr="007233FF" w:rsidDel="000120CD">
          <w:rPr>
            <w:rFonts w:eastAsia="Microsoft YaHei" w:hint="eastAsia"/>
          </w:rPr>
          <w:delText xml:space="preserve">in the context of the </w:delText>
        </w:r>
        <w:r w:rsidRPr="007233FF" w:rsidDel="000120CD">
          <w:rPr>
            <w:rStyle w:val="Literal"/>
            <w:rFonts w:hint="eastAsia"/>
          </w:rPr>
          <w:delText>impl</w:delText>
        </w:r>
        <w:r w:rsidRPr="007233FF" w:rsidDel="000120CD">
          <w:rPr>
            <w:rFonts w:eastAsia="Microsoft YaHei" w:hint="eastAsia"/>
          </w:rPr>
          <w:delText xml:space="preserve"> block to have </w:delText>
        </w:r>
      </w:del>
      <w:ins w:id="387" w:author="Liz Chadwick" w:date="2017-09-21T13:39:00Z">
        <w:r w:rsidR="000120CD">
          <w:rPr>
            <w:rFonts w:eastAsia="Microsoft YaHei"/>
          </w:rPr>
          <w:t xml:space="preserve">as having </w:t>
        </w:r>
      </w:ins>
      <w:r w:rsidRPr="007233FF">
        <w:rPr>
          <w:rFonts w:eastAsia="Microsoft YaHei" w:hint="eastAsia"/>
        </w:rPr>
        <w:t>the same</w:t>
      </w:r>
      <w:r w:rsidR="007233FF" w:rsidRPr="007233FF">
        <w:rPr>
          <w:rFonts w:eastAsia="Microsoft YaHei" w:hint="eastAsia"/>
        </w:rPr>
        <w:t xml:space="preserve"> </w:t>
      </w:r>
      <w:r w:rsidRPr="007233FF">
        <w:rPr>
          <w:rFonts w:eastAsia="Microsoft YaHei" w:hint="eastAsia"/>
        </w:rPr>
        <w:t xml:space="preserve">trait bound as the </w:t>
      </w:r>
      <w:r w:rsidRPr="007233FF">
        <w:rPr>
          <w:rStyle w:val="Literal"/>
          <w:rFonts w:hint="eastAsia"/>
        </w:rPr>
        <w:t>Cacher</w:t>
      </w:r>
      <w:r w:rsidRPr="007233FF">
        <w:rPr>
          <w:rFonts w:eastAsia="Microsoft YaHei" w:hint="eastAsia"/>
        </w:rPr>
        <w:t xml:space="preserve"> struct</w:t>
      </w:r>
      <w:ins w:id="388" w:author="Carol Nichols" w:date="2017-10-05T18:59:00Z">
        <w:r w:rsidR="00F33658">
          <w:rPr>
            <w:rFonts w:eastAsia="Microsoft YaHei"/>
          </w:rPr>
          <w:t xml:space="preserve"> </w:t>
        </w:r>
        <w:r w:rsidR="00F33658" w:rsidRPr="00B94BF3">
          <w:rPr>
            <w:rStyle w:val="Wingdings"/>
          </w:rPr>
          <w:t></w:t>
        </w:r>
      </w:ins>
      <w:r w:rsidRPr="007233FF">
        <w:rPr>
          <w:rFonts w:eastAsia="Microsoft YaHei" w:hint="eastAsia"/>
        </w:rPr>
        <w:t>.</w:t>
      </w:r>
      <w:ins w:id="389" w:author="Liz Chadwick" w:date="2017-09-21T13:39:00Z">
        <w:r w:rsidR="000120CD">
          <w:rPr>
            <w:rFonts w:eastAsia="Microsoft YaHei"/>
          </w:rPr>
          <w:t xml:space="preserve"> Then</w:t>
        </w:r>
      </w:ins>
      <w:r w:rsidRPr="007233FF">
        <w:rPr>
          <w:rFonts w:eastAsia="Microsoft YaHei" w:hint="eastAsia"/>
        </w:rPr>
        <w:t xml:space="preserve"> </w:t>
      </w:r>
      <w:r w:rsidRPr="007233FF">
        <w:rPr>
          <w:rStyle w:val="Literal"/>
          <w:rFonts w:hint="eastAsia"/>
        </w:rPr>
        <w:t>Cacher::new</w:t>
      </w:r>
      <w:r w:rsidRPr="007233FF">
        <w:rPr>
          <w:rFonts w:eastAsia="Microsoft YaHei" w:hint="eastAsia"/>
        </w:rPr>
        <w:t xml:space="preserve"> returns a </w:t>
      </w:r>
      <w:r w:rsidRPr="007233FF">
        <w:rPr>
          <w:rStyle w:val="Literal"/>
          <w:rFonts w:hint="eastAsia"/>
        </w:rPr>
        <w:t>Cacher</w:t>
      </w:r>
      <w:r w:rsidRPr="007233FF">
        <w:rPr>
          <w:rFonts w:eastAsia="Microsoft YaHei" w:hint="eastAsia"/>
        </w:rPr>
        <w:t xml:space="preserve"> instance</w:t>
      </w:r>
      <w:ins w:id="390" w:author="Carol Nichols" w:date="2017-10-05T18:59:00Z">
        <w:r w:rsidR="00F33658">
          <w:rPr>
            <w:rFonts w:eastAsia="Microsoft YaHei"/>
          </w:rPr>
          <w:t xml:space="preserve"> </w:t>
        </w:r>
        <w:r w:rsidR="00F33658" w:rsidRPr="00AE197B">
          <w:rPr>
            <w:rStyle w:val="Wingdings"/>
          </w:rPr>
          <w:t></w:t>
        </w:r>
      </w:ins>
      <w:r w:rsidR="007233FF" w:rsidRPr="007233FF">
        <w:rPr>
          <w:rFonts w:eastAsia="Microsoft YaHei" w:hint="eastAsia"/>
        </w:rPr>
        <w:t xml:space="preserve"> </w:t>
      </w:r>
      <w:r w:rsidRPr="007233FF">
        <w:rPr>
          <w:rFonts w:eastAsia="Microsoft YaHei" w:hint="eastAsia"/>
        </w:rPr>
        <w:t xml:space="preserve">that holds the closure specified in the </w:t>
      </w:r>
      <w:r w:rsidRPr="007233FF">
        <w:rPr>
          <w:rStyle w:val="Literal"/>
          <w:rFonts w:hint="eastAsia"/>
        </w:rPr>
        <w:t>calculation</w:t>
      </w:r>
      <w:r w:rsidRPr="007233FF">
        <w:rPr>
          <w:rFonts w:eastAsia="Microsoft YaHei" w:hint="eastAsia"/>
        </w:rPr>
        <w:t xml:space="preserve"> field and a </w:t>
      </w:r>
      <w:r w:rsidRPr="007233FF">
        <w:rPr>
          <w:rStyle w:val="Literal"/>
          <w:rFonts w:hint="eastAsia"/>
        </w:rPr>
        <w:t>None</w:t>
      </w:r>
      <w:r w:rsidRPr="007233FF">
        <w:rPr>
          <w:rFonts w:eastAsia="Microsoft YaHei" w:hint="eastAsia"/>
        </w:rPr>
        <w:t xml:space="preserve"> value</w:t>
      </w:r>
      <w:r w:rsidR="007233FF" w:rsidRPr="007233FF">
        <w:rPr>
          <w:rFonts w:eastAsia="Microsoft YaHei" w:hint="eastAsia"/>
        </w:rPr>
        <w:t xml:space="preserve"> </w:t>
      </w:r>
      <w:r w:rsidRPr="007233FF">
        <w:rPr>
          <w:rFonts w:eastAsia="Microsoft YaHei" w:hint="eastAsia"/>
        </w:rPr>
        <w:t xml:space="preserve">in the </w:t>
      </w:r>
      <w:r w:rsidRPr="007233FF">
        <w:rPr>
          <w:rStyle w:val="Literal"/>
          <w:rFonts w:hint="eastAsia"/>
        </w:rPr>
        <w:t>value</w:t>
      </w:r>
      <w:r>
        <w:rPr>
          <w:rFonts w:eastAsia="Microsoft YaHei" w:hint="eastAsia"/>
        </w:rPr>
        <w:t xml:space="preserve"> field, since we haven</w:t>
      </w:r>
      <w:r w:rsidR="007233FF">
        <w:rPr>
          <w:rFonts w:eastAsia="Microsoft YaHei"/>
        </w:rPr>
        <w:t>’</w:t>
      </w:r>
      <w:r>
        <w:rPr>
          <w:rFonts w:eastAsia="Microsoft YaHei" w:hint="eastAsia"/>
        </w:rPr>
        <w:t>t executed the closure yet.</w:t>
      </w:r>
    </w:p>
    <w:p w14:paraId="561FEFA4" w14:textId="5F8F42BC" w:rsidR="00084A24" w:rsidRDefault="00B052DF" w:rsidP="007233FF">
      <w:pPr>
        <w:pStyle w:val="Body"/>
        <w:rPr>
          <w:rFonts w:eastAsia="Microsoft YaHei"/>
        </w:rPr>
      </w:pPr>
      <w:r>
        <w:rPr>
          <w:rFonts w:eastAsia="Microsoft YaHei" w:hint="eastAsia"/>
        </w:rPr>
        <w:t>When the calling code wants the result of evaluating the closure, instead of</w:t>
      </w:r>
      <w:r w:rsidR="007233FF">
        <w:rPr>
          <w:rFonts w:eastAsia="Microsoft YaHei" w:hint="eastAsia"/>
        </w:rPr>
        <w:t xml:space="preserve"> </w:t>
      </w:r>
      <w:r>
        <w:rPr>
          <w:rFonts w:eastAsia="Microsoft YaHei" w:hint="eastAsia"/>
        </w:rPr>
        <w:t xml:space="preserve">calling the closure directly, it will call the </w:t>
      </w:r>
      <w:r w:rsidRPr="007233FF">
        <w:rPr>
          <w:rStyle w:val="Literal"/>
          <w:rFonts w:hint="eastAsia"/>
        </w:rPr>
        <w:t>value</w:t>
      </w:r>
      <w:r w:rsidRPr="007233FF">
        <w:rPr>
          <w:rFonts w:eastAsia="Microsoft YaHei" w:hint="eastAsia"/>
        </w:rPr>
        <w:t xml:space="preserve"> method</w:t>
      </w:r>
      <w:ins w:id="391" w:author="Carol Nichols" w:date="2017-10-05T19:00:00Z">
        <w:r w:rsidR="00F33658">
          <w:rPr>
            <w:rFonts w:eastAsia="Microsoft YaHei"/>
          </w:rPr>
          <w:t xml:space="preserve"> </w:t>
        </w:r>
        <w:r w:rsidR="00F33658" w:rsidRPr="00AE197B">
          <w:rPr>
            <w:rStyle w:val="Wingdings"/>
          </w:rPr>
          <w:t></w:t>
        </w:r>
      </w:ins>
      <w:r w:rsidRPr="007233FF">
        <w:rPr>
          <w:rFonts w:eastAsia="Microsoft YaHei" w:hint="eastAsia"/>
        </w:rPr>
        <w:t>. This method</w:t>
      </w:r>
      <w:r w:rsidR="007233FF" w:rsidRPr="007233FF">
        <w:rPr>
          <w:rFonts w:eastAsia="Microsoft YaHei" w:hint="eastAsia"/>
        </w:rPr>
        <w:t xml:space="preserve"> </w:t>
      </w:r>
      <w:r w:rsidRPr="007233FF">
        <w:rPr>
          <w:rFonts w:eastAsia="Microsoft YaHei" w:hint="eastAsia"/>
        </w:rPr>
        <w:t xml:space="preserve">checks to see if we already have a resulting value in </w:t>
      </w:r>
      <w:r w:rsidRPr="007233FF">
        <w:rPr>
          <w:rStyle w:val="Literal"/>
          <w:rFonts w:hint="eastAsia"/>
        </w:rPr>
        <w:t>self.value</w:t>
      </w:r>
      <w:r w:rsidRPr="007233FF">
        <w:rPr>
          <w:rFonts w:eastAsia="Microsoft YaHei" w:hint="eastAsia"/>
        </w:rPr>
        <w:t xml:space="preserve"> in a </w:t>
      </w:r>
      <w:r w:rsidRPr="007233FF">
        <w:rPr>
          <w:rStyle w:val="Literal"/>
          <w:rFonts w:hint="eastAsia"/>
        </w:rPr>
        <w:t>Some</w:t>
      </w:r>
      <w:r w:rsidRPr="007233FF">
        <w:rPr>
          <w:rFonts w:eastAsia="Microsoft YaHei" w:hint="eastAsia"/>
        </w:rPr>
        <w:t>;</w:t>
      </w:r>
      <w:r w:rsidR="007233FF" w:rsidRPr="007233FF">
        <w:rPr>
          <w:rFonts w:eastAsia="Microsoft YaHei" w:hint="eastAsia"/>
        </w:rPr>
        <w:t xml:space="preserve"> </w:t>
      </w:r>
      <w:r w:rsidRPr="007233FF">
        <w:rPr>
          <w:rFonts w:eastAsia="Microsoft YaHei" w:hint="eastAsia"/>
        </w:rPr>
        <w:t xml:space="preserve">if we do, it returns the value within the </w:t>
      </w:r>
      <w:r w:rsidRPr="007233FF">
        <w:rPr>
          <w:rStyle w:val="Literal"/>
          <w:rFonts w:hint="eastAsia"/>
        </w:rPr>
        <w:t>Some</w:t>
      </w:r>
      <w:r>
        <w:rPr>
          <w:rFonts w:eastAsia="Microsoft YaHei" w:hint="eastAsia"/>
        </w:rPr>
        <w:t xml:space="preserve"> without executing the closure</w:t>
      </w:r>
      <w:r w:rsidR="007233FF">
        <w:rPr>
          <w:rFonts w:eastAsia="Microsoft YaHei" w:hint="eastAsia"/>
        </w:rPr>
        <w:t xml:space="preserve"> </w:t>
      </w:r>
      <w:r>
        <w:rPr>
          <w:rFonts w:eastAsia="Microsoft YaHei" w:hint="eastAsia"/>
        </w:rPr>
        <w:t>again</w:t>
      </w:r>
      <w:ins w:id="392" w:author="Carol Nichols" w:date="2017-10-05T19:00:00Z">
        <w:r w:rsidR="00F33658">
          <w:rPr>
            <w:rFonts w:eastAsia="Microsoft YaHei"/>
          </w:rPr>
          <w:t xml:space="preserve"> </w:t>
        </w:r>
        <w:r w:rsidR="00F33658" w:rsidRPr="00F33658">
          <w:rPr>
            <w:rStyle w:val="Wingdings"/>
            <w:rFonts w:eastAsia="Microsoft YaHei"/>
            <w:rPrChange w:id="393" w:author="Carol Nichols" w:date="2017-10-05T19:00:00Z">
              <w:rPr>
                <w:rFonts w:eastAsia="Microsoft YaHei"/>
              </w:rPr>
            </w:rPrChange>
          </w:rPr>
          <w:t>y</w:t>
        </w:r>
      </w:ins>
      <w:r>
        <w:rPr>
          <w:rFonts w:eastAsia="Microsoft YaHei" w:hint="eastAsia"/>
        </w:rPr>
        <w:t>.</w:t>
      </w:r>
    </w:p>
    <w:p w14:paraId="22395360" w14:textId="1C8C649D" w:rsidR="00084A24" w:rsidRDefault="00B052DF" w:rsidP="007233FF">
      <w:pPr>
        <w:pStyle w:val="Body"/>
        <w:rPr>
          <w:rFonts w:eastAsia="Microsoft YaHei"/>
        </w:rPr>
      </w:pPr>
      <w:r>
        <w:rPr>
          <w:rFonts w:eastAsia="Microsoft YaHei" w:hint="eastAsia"/>
        </w:rPr>
        <w:t xml:space="preserve">If </w:t>
      </w:r>
      <w:r w:rsidRPr="007233FF">
        <w:rPr>
          <w:rStyle w:val="Literal"/>
          <w:rFonts w:hint="eastAsia"/>
        </w:rPr>
        <w:t>self.value</w:t>
      </w:r>
      <w:r w:rsidRPr="007233FF">
        <w:rPr>
          <w:rFonts w:eastAsia="Microsoft YaHei" w:hint="eastAsia"/>
        </w:rPr>
        <w:t xml:space="preserve"> is </w:t>
      </w:r>
      <w:r w:rsidRPr="007233FF">
        <w:rPr>
          <w:rStyle w:val="Literal"/>
          <w:rFonts w:hint="eastAsia"/>
        </w:rPr>
        <w:t>None</w:t>
      </w:r>
      <w:r w:rsidRPr="007233FF">
        <w:rPr>
          <w:rFonts w:eastAsia="Microsoft YaHei" w:hint="eastAsia"/>
        </w:rPr>
        <w:t xml:space="preserve">, we call the closure stored in </w:t>
      </w:r>
      <w:r w:rsidRPr="007233FF">
        <w:rPr>
          <w:rStyle w:val="Literal"/>
          <w:rFonts w:hint="eastAsia"/>
        </w:rPr>
        <w:t>self.calculation</w:t>
      </w:r>
      <w:r w:rsidRPr="007233FF">
        <w:rPr>
          <w:rFonts w:eastAsia="Microsoft YaHei" w:hint="eastAsia"/>
        </w:rPr>
        <w:t>,</w:t>
      </w:r>
      <w:r w:rsidR="007233FF" w:rsidRPr="007233FF">
        <w:rPr>
          <w:rFonts w:eastAsia="Microsoft YaHei" w:hint="eastAsia"/>
        </w:rPr>
        <w:t xml:space="preserve"> </w:t>
      </w:r>
      <w:r w:rsidRPr="007233FF">
        <w:rPr>
          <w:rFonts w:eastAsia="Microsoft YaHei" w:hint="eastAsia"/>
        </w:rPr>
        <w:t xml:space="preserve">save the result in </w:t>
      </w:r>
      <w:r w:rsidRPr="007233FF">
        <w:rPr>
          <w:rStyle w:val="Literal"/>
          <w:rFonts w:hint="eastAsia"/>
        </w:rPr>
        <w:t>self.value</w:t>
      </w:r>
      <w:r>
        <w:rPr>
          <w:rFonts w:eastAsia="Microsoft YaHei" w:hint="eastAsia"/>
        </w:rPr>
        <w:t xml:space="preserve"> for future use, and return the value as well</w:t>
      </w:r>
      <w:ins w:id="394" w:author="Carol Nichols" w:date="2017-10-05T19:01:00Z">
        <w:r w:rsidR="00E07D16">
          <w:rPr>
            <w:rFonts w:eastAsia="Microsoft YaHei"/>
          </w:rPr>
          <w:t xml:space="preserve"> </w:t>
        </w:r>
        <w:r w:rsidR="00E07D16" w:rsidRPr="00AE197B">
          <w:rPr>
            <w:rStyle w:val="Wingdings"/>
          </w:rPr>
          <w:t></w:t>
        </w:r>
      </w:ins>
      <w:r>
        <w:rPr>
          <w:rFonts w:eastAsia="Microsoft YaHei" w:hint="eastAsia"/>
        </w:rPr>
        <w:t>.</w:t>
      </w:r>
    </w:p>
    <w:p w14:paraId="0C4059D4" w14:textId="77777777" w:rsidR="00084A24" w:rsidRDefault="00B052DF" w:rsidP="007233FF">
      <w:pPr>
        <w:pStyle w:val="Body"/>
        <w:rPr>
          <w:rFonts w:eastAsia="Microsoft YaHei"/>
        </w:rPr>
      </w:pPr>
      <w:r>
        <w:rPr>
          <w:rFonts w:eastAsia="Microsoft YaHei" w:hint="eastAsia"/>
        </w:rPr>
        <w:t xml:space="preserve">Listing 13-11 shows how we can use this </w:t>
      </w:r>
      <w:r w:rsidRPr="007233FF">
        <w:rPr>
          <w:rStyle w:val="Literal"/>
          <w:rFonts w:hint="eastAsia"/>
        </w:rPr>
        <w:t>Cacher</w:t>
      </w:r>
      <w:r w:rsidRPr="007233FF">
        <w:rPr>
          <w:rFonts w:eastAsia="Microsoft YaHei" w:hint="eastAsia"/>
        </w:rPr>
        <w:t xml:space="preserve"> struct in the</w:t>
      </w:r>
      <w:r w:rsidR="007233FF" w:rsidRPr="007233FF">
        <w:rPr>
          <w:rFonts w:eastAsia="Microsoft YaHei" w:hint="eastAsia"/>
        </w:rPr>
        <w:t xml:space="preserve"> </w:t>
      </w:r>
      <w:r w:rsidRPr="007233FF">
        <w:rPr>
          <w:rStyle w:val="Literal"/>
          <w:rFonts w:hint="eastAsia"/>
        </w:rPr>
        <w:t>generate_workout</w:t>
      </w:r>
      <w:r>
        <w:rPr>
          <w:rFonts w:eastAsia="Microsoft YaHei" w:hint="eastAsia"/>
        </w:rPr>
        <w:t xml:space="preserve"> function from Listing 13-6:</w:t>
      </w:r>
    </w:p>
    <w:p w14:paraId="1BC2C63A" w14:textId="77777777" w:rsidR="00084A24" w:rsidRDefault="00B052DF" w:rsidP="00895C67">
      <w:pPr>
        <w:pStyle w:val="ProductionDirective"/>
        <w:rPr>
          <w:rFonts w:eastAsia="Microsoft YaHei"/>
        </w:rPr>
      </w:pPr>
      <w:r>
        <w:rPr>
          <w:rFonts w:eastAsia="Microsoft YaHei" w:hint="eastAsia"/>
        </w:rPr>
        <w:t>Filename: src/main</w:t>
      </w:r>
      <w:commentRangeStart w:id="395"/>
      <w:commentRangeStart w:id="396"/>
      <w:r>
        <w:rPr>
          <w:rFonts w:eastAsia="Microsoft YaHei" w:hint="eastAsia"/>
        </w:rPr>
        <w:t>.</w:t>
      </w:r>
      <w:commentRangeEnd w:id="395"/>
      <w:r w:rsidR="000C5B67">
        <w:rPr>
          <w:rStyle w:val="CommentReference"/>
          <w:smallCaps w:val="0"/>
          <w:color w:val="auto"/>
        </w:rPr>
        <w:commentReference w:id="395"/>
      </w:r>
      <w:commentRangeEnd w:id="396"/>
      <w:r w:rsidR="00A13435">
        <w:rPr>
          <w:rStyle w:val="CommentReference"/>
          <w:smallCaps w:val="0"/>
          <w:color w:val="auto"/>
        </w:rPr>
        <w:commentReference w:id="396"/>
      </w:r>
      <w:r>
        <w:rPr>
          <w:rFonts w:eastAsia="Microsoft YaHei" w:hint="eastAsia"/>
        </w:rPr>
        <w:t>rs</w:t>
      </w:r>
    </w:p>
    <w:p w14:paraId="1A3B58FE" w14:textId="77777777" w:rsidR="00084A24" w:rsidRPr="00895C67" w:rsidRDefault="00B052DF">
      <w:pPr>
        <w:pStyle w:val="CodeAWingding"/>
        <w:pPrChange w:id="397" w:author="Carol Nichols" w:date="2017-10-05T16:43:00Z">
          <w:pPr>
            <w:pStyle w:val="CodeA"/>
          </w:pPr>
        </w:pPrChange>
      </w:pPr>
      <w:r w:rsidRPr="00895C67">
        <w:rPr>
          <w:rFonts w:hint="eastAsia"/>
        </w:rPr>
        <w:t>fn generate_workout(intensity: i32, random_number: i32) {</w:t>
      </w:r>
    </w:p>
    <w:p w14:paraId="71D1CB68" w14:textId="5AAB11A8" w:rsidR="00084A24" w:rsidRPr="00895C67" w:rsidRDefault="00FD61BA" w:rsidP="00895C67">
      <w:pPr>
        <w:pStyle w:val="CodeB"/>
      </w:pPr>
      <w:ins w:id="398" w:author="Carol Nichols" w:date="2017-10-05T18:55:00Z">
        <w:r w:rsidRPr="00B94BF3">
          <w:rPr>
            <w:rStyle w:val="Wingdings"/>
          </w:rPr>
          <w:t></w:t>
        </w:r>
      </w:ins>
      <w:r w:rsidR="00B052DF" w:rsidRPr="00895C67">
        <w:rPr>
          <w:rFonts w:hint="eastAsia"/>
        </w:rPr>
        <w:t xml:space="preserve">    let mut expensive_result = Cacher::new(|num| {</w:t>
      </w:r>
    </w:p>
    <w:p w14:paraId="18754B65" w14:textId="77777777" w:rsidR="00084A24" w:rsidRPr="00895C67" w:rsidRDefault="00B052DF" w:rsidP="00895C67">
      <w:pPr>
        <w:pStyle w:val="CodeB"/>
      </w:pPr>
      <w:r w:rsidRPr="00895C67">
        <w:rPr>
          <w:rFonts w:hint="eastAsia"/>
        </w:rPr>
        <w:t xml:space="preserve">        println!("calculating slowly...");</w:t>
      </w:r>
    </w:p>
    <w:p w14:paraId="66DA29D8" w14:textId="77777777" w:rsidR="00084A24" w:rsidRPr="00895C67" w:rsidRDefault="00B052DF" w:rsidP="00895C67">
      <w:pPr>
        <w:pStyle w:val="CodeB"/>
      </w:pPr>
      <w:r w:rsidRPr="00895C67">
        <w:rPr>
          <w:rFonts w:hint="eastAsia"/>
        </w:rPr>
        <w:t xml:space="preserve">        thread::sleep(Duration::from_secs(2));</w:t>
      </w:r>
    </w:p>
    <w:p w14:paraId="5A844099" w14:textId="77777777" w:rsidR="00084A24" w:rsidRPr="00895C67" w:rsidRDefault="00B052DF" w:rsidP="00895C67">
      <w:pPr>
        <w:pStyle w:val="CodeB"/>
      </w:pPr>
      <w:r w:rsidRPr="00895C67">
        <w:rPr>
          <w:rFonts w:hint="eastAsia"/>
        </w:rPr>
        <w:t xml:space="preserve">        num</w:t>
      </w:r>
    </w:p>
    <w:p w14:paraId="1EAF1476" w14:textId="77777777" w:rsidR="00084A24" w:rsidRPr="00895C67" w:rsidRDefault="00B052DF" w:rsidP="00895C67">
      <w:pPr>
        <w:pStyle w:val="CodeB"/>
      </w:pPr>
      <w:r w:rsidRPr="00895C67">
        <w:rPr>
          <w:rFonts w:hint="eastAsia"/>
        </w:rPr>
        <w:t xml:space="preserve">    });</w:t>
      </w:r>
    </w:p>
    <w:p w14:paraId="3DB0B567" w14:textId="77777777" w:rsidR="00084A24" w:rsidRPr="00895C67" w:rsidRDefault="00084A24" w:rsidP="00895C67">
      <w:pPr>
        <w:pStyle w:val="CodeB"/>
      </w:pPr>
    </w:p>
    <w:p w14:paraId="3F2C15A5" w14:textId="77777777" w:rsidR="00084A24" w:rsidRPr="00895C67" w:rsidRDefault="00B052DF">
      <w:pPr>
        <w:pStyle w:val="CodeBWingding"/>
        <w:pPrChange w:id="399" w:author="Carol Nichols" w:date="2017-10-05T16:43:00Z">
          <w:pPr>
            <w:pStyle w:val="CodeB"/>
          </w:pPr>
        </w:pPrChange>
      </w:pPr>
      <w:r w:rsidRPr="00895C67">
        <w:rPr>
          <w:rFonts w:hint="eastAsia"/>
        </w:rPr>
        <w:t xml:space="preserve">    if intensity &lt; 25 {</w:t>
      </w:r>
    </w:p>
    <w:p w14:paraId="194743FE" w14:textId="77777777" w:rsidR="00084A24" w:rsidRPr="00895C67" w:rsidRDefault="00B052DF">
      <w:pPr>
        <w:pStyle w:val="CodeBWingding"/>
        <w:pPrChange w:id="400" w:author="Carol Nichols" w:date="2017-10-05T16:43:00Z">
          <w:pPr>
            <w:pStyle w:val="CodeB"/>
          </w:pPr>
        </w:pPrChange>
      </w:pPr>
      <w:r w:rsidRPr="00895C67">
        <w:rPr>
          <w:rFonts w:hint="eastAsia"/>
        </w:rPr>
        <w:t xml:space="preserve">        println!(</w:t>
      </w:r>
    </w:p>
    <w:p w14:paraId="5E083413" w14:textId="77777777" w:rsidR="00084A24" w:rsidRPr="00895C67" w:rsidRDefault="00B052DF">
      <w:pPr>
        <w:pStyle w:val="CodeBWingding"/>
        <w:pPrChange w:id="401" w:author="Carol Nichols" w:date="2017-10-05T16:43:00Z">
          <w:pPr>
            <w:pStyle w:val="CodeB"/>
          </w:pPr>
        </w:pPrChange>
      </w:pPr>
      <w:r w:rsidRPr="00895C67">
        <w:rPr>
          <w:rFonts w:hint="eastAsia"/>
        </w:rPr>
        <w:t xml:space="preserve">            "Today, do {} pushups!",</w:t>
      </w:r>
    </w:p>
    <w:p w14:paraId="7BC29DB5" w14:textId="65E0FC58" w:rsidR="00084A24" w:rsidRPr="00895C67" w:rsidRDefault="00FD61BA" w:rsidP="00895C67">
      <w:pPr>
        <w:pStyle w:val="CodeB"/>
      </w:pPr>
      <w:ins w:id="402" w:author="Carol Nichols" w:date="2017-10-05T18:56:00Z">
        <w:r w:rsidRPr="00B94BF3">
          <w:rPr>
            <w:rStyle w:val="Wingdings"/>
          </w:rPr>
          <w:t></w:t>
        </w:r>
      </w:ins>
      <w:r w:rsidR="00B052DF" w:rsidRPr="00895C67">
        <w:rPr>
          <w:rFonts w:hint="eastAsia"/>
        </w:rPr>
        <w:t xml:space="preserve">            expensive_result.value(intensity)</w:t>
      </w:r>
    </w:p>
    <w:p w14:paraId="74291CAA" w14:textId="77777777" w:rsidR="00084A24" w:rsidRPr="00895C67" w:rsidRDefault="00B052DF">
      <w:pPr>
        <w:pStyle w:val="CodeBWingding"/>
        <w:pPrChange w:id="403" w:author="Carol Nichols" w:date="2017-10-05T16:44:00Z">
          <w:pPr>
            <w:pStyle w:val="CodeB"/>
          </w:pPr>
        </w:pPrChange>
      </w:pPr>
      <w:r w:rsidRPr="00895C67">
        <w:rPr>
          <w:rFonts w:hint="eastAsia"/>
        </w:rPr>
        <w:t xml:space="preserve">        );</w:t>
      </w:r>
    </w:p>
    <w:p w14:paraId="683DA5F5" w14:textId="77777777" w:rsidR="00084A24" w:rsidRPr="00895C67" w:rsidRDefault="00B052DF">
      <w:pPr>
        <w:pStyle w:val="CodeBWingding"/>
        <w:pPrChange w:id="404" w:author="Carol Nichols" w:date="2017-10-05T16:44:00Z">
          <w:pPr>
            <w:pStyle w:val="CodeB"/>
          </w:pPr>
        </w:pPrChange>
      </w:pPr>
      <w:r w:rsidRPr="00895C67">
        <w:rPr>
          <w:rFonts w:hint="eastAsia"/>
        </w:rPr>
        <w:t xml:space="preserve">        println!(</w:t>
      </w:r>
    </w:p>
    <w:p w14:paraId="2014A01E" w14:textId="77777777" w:rsidR="00084A24" w:rsidRPr="00895C67" w:rsidRDefault="00B052DF">
      <w:pPr>
        <w:pStyle w:val="CodeBWingding"/>
        <w:pPrChange w:id="405" w:author="Carol Nichols" w:date="2017-10-05T16:44:00Z">
          <w:pPr>
            <w:pStyle w:val="CodeB"/>
          </w:pPr>
        </w:pPrChange>
      </w:pPr>
      <w:r w:rsidRPr="00895C67">
        <w:rPr>
          <w:rFonts w:hint="eastAsia"/>
        </w:rPr>
        <w:t xml:space="preserve">            "Next, do {} situps!",</w:t>
      </w:r>
    </w:p>
    <w:p w14:paraId="524F58E4" w14:textId="4DD9610B" w:rsidR="00084A24" w:rsidRPr="00895C67" w:rsidRDefault="00FD61BA" w:rsidP="00895C67">
      <w:pPr>
        <w:pStyle w:val="CodeB"/>
      </w:pPr>
      <w:ins w:id="406" w:author="Carol Nichols" w:date="2017-10-05T18:57:00Z">
        <w:r w:rsidRPr="00FD61BA">
          <w:rPr>
            <w:rStyle w:val="Wingdings"/>
            <w:rPrChange w:id="407" w:author="Carol Nichols" w:date="2017-10-05T18:57:00Z">
              <w:rPr/>
            </w:rPrChange>
          </w:rPr>
          <w:t>w</w:t>
        </w:r>
      </w:ins>
      <w:r w:rsidR="00B052DF" w:rsidRPr="00895C67">
        <w:rPr>
          <w:rFonts w:hint="eastAsia"/>
        </w:rPr>
        <w:t xml:space="preserve">            expensive_result.value(intensity)</w:t>
      </w:r>
    </w:p>
    <w:p w14:paraId="4912134C" w14:textId="77777777" w:rsidR="00084A24" w:rsidRPr="00895C67" w:rsidRDefault="00B052DF">
      <w:pPr>
        <w:pStyle w:val="CodeBWingding"/>
        <w:pPrChange w:id="408" w:author="Carol Nichols" w:date="2017-10-05T16:44:00Z">
          <w:pPr>
            <w:pStyle w:val="CodeB"/>
          </w:pPr>
        </w:pPrChange>
      </w:pPr>
      <w:r w:rsidRPr="00895C67">
        <w:rPr>
          <w:rFonts w:hint="eastAsia"/>
        </w:rPr>
        <w:t xml:space="preserve">        );</w:t>
      </w:r>
    </w:p>
    <w:p w14:paraId="557B16BC" w14:textId="77777777" w:rsidR="00084A24" w:rsidRPr="00895C67" w:rsidRDefault="00B052DF">
      <w:pPr>
        <w:pStyle w:val="CodeBWingding"/>
        <w:pPrChange w:id="409" w:author="Carol Nichols" w:date="2017-10-05T16:44:00Z">
          <w:pPr>
            <w:pStyle w:val="CodeB"/>
          </w:pPr>
        </w:pPrChange>
      </w:pPr>
      <w:r w:rsidRPr="00895C67">
        <w:rPr>
          <w:rFonts w:hint="eastAsia"/>
        </w:rPr>
        <w:t xml:space="preserve">    } else {</w:t>
      </w:r>
    </w:p>
    <w:p w14:paraId="6E24191D" w14:textId="77777777" w:rsidR="00084A24" w:rsidRPr="00895C67" w:rsidRDefault="00B052DF">
      <w:pPr>
        <w:pStyle w:val="CodeBWingding"/>
        <w:pPrChange w:id="410" w:author="Carol Nichols" w:date="2017-10-05T16:44:00Z">
          <w:pPr>
            <w:pStyle w:val="CodeB"/>
          </w:pPr>
        </w:pPrChange>
      </w:pPr>
      <w:r w:rsidRPr="00895C67">
        <w:rPr>
          <w:rFonts w:hint="eastAsia"/>
        </w:rPr>
        <w:t xml:space="preserve">        if random_number == 3 {</w:t>
      </w:r>
    </w:p>
    <w:p w14:paraId="79E4602C" w14:textId="77777777" w:rsidR="00084A24" w:rsidRPr="00895C67" w:rsidRDefault="00B052DF">
      <w:pPr>
        <w:pStyle w:val="CodeBWingding"/>
        <w:pPrChange w:id="411" w:author="Carol Nichols" w:date="2017-10-05T16:44:00Z">
          <w:pPr>
            <w:pStyle w:val="CodeB"/>
          </w:pPr>
        </w:pPrChange>
      </w:pPr>
      <w:r w:rsidRPr="00895C67">
        <w:rPr>
          <w:rFonts w:hint="eastAsia"/>
        </w:rPr>
        <w:t xml:space="preserve">            println!("Take a break today! Remember to stay hydrated!");</w:t>
      </w:r>
    </w:p>
    <w:p w14:paraId="494A74E4" w14:textId="77777777" w:rsidR="00084A24" w:rsidRPr="00895C67" w:rsidRDefault="00B052DF">
      <w:pPr>
        <w:pStyle w:val="CodeBWingding"/>
        <w:pPrChange w:id="412" w:author="Carol Nichols" w:date="2017-10-05T16:44:00Z">
          <w:pPr>
            <w:pStyle w:val="CodeB"/>
          </w:pPr>
        </w:pPrChange>
      </w:pPr>
      <w:r w:rsidRPr="00895C67">
        <w:rPr>
          <w:rFonts w:hint="eastAsia"/>
        </w:rPr>
        <w:lastRenderedPageBreak/>
        <w:t xml:space="preserve">        } else {</w:t>
      </w:r>
    </w:p>
    <w:p w14:paraId="487320E0" w14:textId="77777777" w:rsidR="00084A24" w:rsidRPr="00895C67" w:rsidRDefault="00B052DF">
      <w:pPr>
        <w:pStyle w:val="CodeBWingding"/>
        <w:pPrChange w:id="413" w:author="Carol Nichols" w:date="2017-10-05T16:44:00Z">
          <w:pPr>
            <w:pStyle w:val="CodeB"/>
          </w:pPr>
        </w:pPrChange>
      </w:pPr>
      <w:r w:rsidRPr="00895C67">
        <w:rPr>
          <w:rFonts w:hint="eastAsia"/>
        </w:rPr>
        <w:t xml:space="preserve">            println!(</w:t>
      </w:r>
    </w:p>
    <w:p w14:paraId="03C1073F" w14:textId="77777777" w:rsidR="00084A24" w:rsidRPr="00895C67" w:rsidRDefault="00B052DF">
      <w:pPr>
        <w:pStyle w:val="CodeBWingding"/>
        <w:pPrChange w:id="414" w:author="Carol Nichols" w:date="2017-10-05T16:44:00Z">
          <w:pPr>
            <w:pStyle w:val="CodeB"/>
          </w:pPr>
        </w:pPrChange>
      </w:pPr>
      <w:r w:rsidRPr="00895C67">
        <w:rPr>
          <w:rFonts w:hint="eastAsia"/>
        </w:rPr>
        <w:t xml:space="preserve">                "Today, run for {} minutes!",</w:t>
      </w:r>
    </w:p>
    <w:p w14:paraId="1F3FB582" w14:textId="14191273" w:rsidR="00084A24" w:rsidRPr="00895C67" w:rsidRDefault="00FD61BA" w:rsidP="00895C67">
      <w:pPr>
        <w:pStyle w:val="CodeB"/>
      </w:pPr>
      <w:ins w:id="415" w:author="Carol Nichols" w:date="2017-10-05T18:57:00Z">
        <w:r w:rsidRPr="00FD61BA">
          <w:rPr>
            <w:rStyle w:val="Wingdings"/>
            <w:rPrChange w:id="416" w:author="Carol Nichols" w:date="2017-10-05T18:57:00Z">
              <w:rPr/>
            </w:rPrChange>
          </w:rPr>
          <w:t>x</w:t>
        </w:r>
      </w:ins>
      <w:r w:rsidR="00B052DF" w:rsidRPr="00895C67">
        <w:rPr>
          <w:rFonts w:hint="eastAsia"/>
        </w:rPr>
        <w:t xml:space="preserve">                expensive_result.value(intensity)</w:t>
      </w:r>
    </w:p>
    <w:p w14:paraId="6A2309DA" w14:textId="686DA08B" w:rsidR="00084A24" w:rsidRPr="00895C67" w:rsidRDefault="00B052DF">
      <w:pPr>
        <w:pStyle w:val="CodeBWingding"/>
        <w:pPrChange w:id="417" w:author="Carol Nichols" w:date="2017-10-05T16:44:00Z">
          <w:pPr>
            <w:pStyle w:val="CodeB"/>
          </w:pPr>
        </w:pPrChange>
      </w:pPr>
      <w:r w:rsidRPr="00895C67">
        <w:rPr>
          <w:rFonts w:hint="eastAsia"/>
        </w:rPr>
        <w:t xml:space="preserve">            )</w:t>
      </w:r>
      <w:ins w:id="418" w:author="Carol Nichols" w:date="2017-10-05T16:44:00Z">
        <w:r w:rsidR="001E53D5">
          <w:t>;</w:t>
        </w:r>
      </w:ins>
    </w:p>
    <w:p w14:paraId="5D3DD0ED" w14:textId="77777777" w:rsidR="00084A24" w:rsidRPr="00895C67" w:rsidRDefault="00B052DF">
      <w:pPr>
        <w:pStyle w:val="CodeBWingding"/>
        <w:pPrChange w:id="419" w:author="Carol Nichols" w:date="2017-10-05T16:44:00Z">
          <w:pPr>
            <w:pStyle w:val="CodeB"/>
          </w:pPr>
        </w:pPrChange>
      </w:pPr>
      <w:r w:rsidRPr="00895C67">
        <w:rPr>
          <w:rFonts w:hint="eastAsia"/>
        </w:rPr>
        <w:t xml:space="preserve">        }</w:t>
      </w:r>
    </w:p>
    <w:p w14:paraId="2785010C" w14:textId="77777777" w:rsidR="00084A24" w:rsidRPr="00895C67" w:rsidRDefault="00B052DF">
      <w:pPr>
        <w:pStyle w:val="CodeBWingding"/>
        <w:pPrChange w:id="420" w:author="Carol Nichols" w:date="2017-10-05T16:44:00Z">
          <w:pPr>
            <w:pStyle w:val="CodeB"/>
          </w:pPr>
        </w:pPrChange>
      </w:pPr>
      <w:r w:rsidRPr="00895C67">
        <w:rPr>
          <w:rFonts w:hint="eastAsia"/>
        </w:rPr>
        <w:t xml:space="preserve">    }</w:t>
      </w:r>
    </w:p>
    <w:p w14:paraId="3485E0E2" w14:textId="77777777" w:rsidR="00084A24" w:rsidRPr="00895C67" w:rsidRDefault="00B052DF">
      <w:pPr>
        <w:pStyle w:val="CodeCWingding"/>
        <w:pPrChange w:id="421" w:author="Carol Nichols" w:date="2017-10-05T16:44:00Z">
          <w:pPr>
            <w:pStyle w:val="CodeC"/>
          </w:pPr>
        </w:pPrChange>
      </w:pPr>
      <w:r w:rsidRPr="00895C67">
        <w:rPr>
          <w:rFonts w:hint="eastAsia"/>
        </w:rPr>
        <w:t>}</w:t>
      </w:r>
    </w:p>
    <w:p w14:paraId="0F11086F" w14:textId="77777777" w:rsidR="00084A24" w:rsidRDefault="00B052DF" w:rsidP="00895C67">
      <w:pPr>
        <w:pStyle w:val="Listing"/>
        <w:rPr>
          <w:rFonts w:eastAsia="Microsoft YaHei"/>
        </w:rPr>
      </w:pPr>
      <w:r w:rsidRPr="007233FF">
        <w:rPr>
          <w:rFonts w:eastAsia="Microsoft YaHei" w:hint="eastAsia"/>
        </w:rPr>
        <w:t xml:space="preserve">Listing 13-11: Using </w:t>
      </w:r>
      <w:r w:rsidRPr="007233FF">
        <w:rPr>
          <w:rStyle w:val="Literal"/>
          <w:rFonts w:hint="eastAsia"/>
        </w:rPr>
        <w:t>Cacher</w:t>
      </w:r>
      <w:r w:rsidRPr="007233FF">
        <w:rPr>
          <w:rFonts w:eastAsia="Microsoft YaHei" w:hint="eastAsia"/>
        </w:rPr>
        <w:t xml:space="preserve"> in the </w:t>
      </w:r>
      <w:r w:rsidRPr="007233FF">
        <w:rPr>
          <w:rStyle w:val="Literal"/>
          <w:rFonts w:hint="eastAsia"/>
        </w:rPr>
        <w:t>generate_workout</w:t>
      </w:r>
      <w:r>
        <w:rPr>
          <w:rFonts w:eastAsia="Microsoft YaHei" w:hint="eastAsia"/>
        </w:rPr>
        <w:t xml:space="preserve"> function to abstract</w:t>
      </w:r>
      <w:r w:rsidR="007233FF">
        <w:rPr>
          <w:rFonts w:eastAsia="Microsoft YaHei" w:hint="eastAsia"/>
        </w:rPr>
        <w:t xml:space="preserve"> </w:t>
      </w:r>
      <w:r>
        <w:rPr>
          <w:rFonts w:eastAsia="Microsoft YaHei" w:hint="eastAsia"/>
        </w:rPr>
        <w:t>away the caching logic</w:t>
      </w:r>
    </w:p>
    <w:p w14:paraId="4A583C61" w14:textId="276CCD9F" w:rsidR="000C5B67" w:rsidRDefault="00B052DF" w:rsidP="007233FF">
      <w:pPr>
        <w:pStyle w:val="Body"/>
        <w:rPr>
          <w:ins w:id="422" w:author="Liz Chadwick" w:date="2017-09-21T13:43:00Z"/>
          <w:rFonts w:eastAsia="Microsoft YaHei"/>
        </w:rPr>
      </w:pPr>
      <w:r>
        <w:rPr>
          <w:rFonts w:eastAsia="Microsoft YaHei" w:hint="eastAsia"/>
        </w:rPr>
        <w:t>Instead of saving the closure in a variable directly, we save a new instance of</w:t>
      </w:r>
      <w:r w:rsidR="007233FF">
        <w:rPr>
          <w:rFonts w:eastAsia="Microsoft YaHei" w:hint="eastAsia"/>
        </w:rPr>
        <w:t xml:space="preserve"> </w:t>
      </w:r>
      <w:r w:rsidRPr="007233FF">
        <w:rPr>
          <w:rStyle w:val="Literal"/>
          <w:rFonts w:hint="eastAsia"/>
        </w:rPr>
        <w:t>Cacher</w:t>
      </w:r>
      <w:r w:rsidRPr="007233FF">
        <w:rPr>
          <w:rFonts w:eastAsia="Microsoft YaHei" w:hint="eastAsia"/>
        </w:rPr>
        <w:t xml:space="preserve"> that holds the closure</w:t>
      </w:r>
      <w:ins w:id="423" w:author="Carol Nichols" w:date="2017-10-05T18:56:00Z">
        <w:r w:rsidR="00FD61BA">
          <w:rPr>
            <w:rFonts w:eastAsia="Microsoft YaHei"/>
          </w:rPr>
          <w:t xml:space="preserve"> </w:t>
        </w:r>
        <w:r w:rsidR="00FD61BA" w:rsidRPr="00B94BF3">
          <w:rPr>
            <w:rStyle w:val="Wingdings"/>
          </w:rPr>
          <w:t></w:t>
        </w:r>
      </w:ins>
      <w:r w:rsidRPr="007233FF">
        <w:rPr>
          <w:rFonts w:eastAsia="Microsoft YaHei" w:hint="eastAsia"/>
        </w:rPr>
        <w:t>. Then, in each place we want the result</w:t>
      </w:r>
      <w:ins w:id="424" w:author="Carol Nichols" w:date="2017-10-05T18:56:00Z">
        <w:r w:rsidR="00FD61BA">
          <w:rPr>
            <w:rFonts w:eastAsia="Microsoft YaHei"/>
          </w:rPr>
          <w:t xml:space="preserve"> </w:t>
        </w:r>
        <w:r w:rsidR="00FD61BA" w:rsidRPr="00B94BF3">
          <w:rPr>
            <w:rStyle w:val="Wingdings"/>
          </w:rPr>
          <w:t></w:t>
        </w:r>
      </w:ins>
      <w:ins w:id="425" w:author="Carol Nichols" w:date="2017-10-05T18:57:00Z">
        <w:r w:rsidR="00FD61BA">
          <w:rPr>
            <w:rStyle w:val="Wingdings"/>
          </w:rPr>
          <w:t></w:t>
        </w:r>
        <w:r w:rsidR="00FD61BA">
          <w:rPr>
            <w:rStyle w:val="Wingdings"/>
          </w:rPr>
          <w:t></w:t>
        </w:r>
      </w:ins>
      <w:r w:rsidRPr="007233FF">
        <w:rPr>
          <w:rFonts w:eastAsia="Microsoft YaHei" w:hint="eastAsia"/>
        </w:rPr>
        <w:t>, we</w:t>
      </w:r>
      <w:r w:rsidR="007233FF" w:rsidRPr="007233FF">
        <w:rPr>
          <w:rFonts w:eastAsia="Microsoft YaHei" w:hint="eastAsia"/>
        </w:rPr>
        <w:t xml:space="preserve"> </w:t>
      </w:r>
      <w:r w:rsidRPr="007233FF">
        <w:rPr>
          <w:rFonts w:eastAsia="Microsoft YaHei" w:hint="eastAsia"/>
        </w:rPr>
        <w:t xml:space="preserve">call the </w:t>
      </w:r>
      <w:r w:rsidRPr="007233FF">
        <w:rPr>
          <w:rStyle w:val="Literal"/>
          <w:rFonts w:hint="eastAsia"/>
        </w:rPr>
        <w:t>value</w:t>
      </w:r>
      <w:r w:rsidRPr="007233FF">
        <w:rPr>
          <w:rFonts w:eastAsia="Microsoft YaHei" w:hint="eastAsia"/>
        </w:rPr>
        <w:t xml:space="preserve"> method on the </w:t>
      </w:r>
      <w:r w:rsidRPr="007233FF">
        <w:rPr>
          <w:rStyle w:val="Literal"/>
          <w:rFonts w:hint="eastAsia"/>
        </w:rPr>
        <w:t>Cacher</w:t>
      </w:r>
      <w:r w:rsidRPr="007233FF">
        <w:rPr>
          <w:rFonts w:eastAsia="Microsoft YaHei" w:hint="eastAsia"/>
        </w:rPr>
        <w:t xml:space="preserve"> instance. We can call the </w:t>
      </w:r>
      <w:r w:rsidRPr="007233FF">
        <w:rPr>
          <w:rStyle w:val="Literal"/>
          <w:rFonts w:hint="eastAsia"/>
        </w:rPr>
        <w:t>value</w:t>
      </w:r>
      <w:r w:rsidR="007233FF" w:rsidRPr="007233FF">
        <w:rPr>
          <w:rFonts w:eastAsia="Microsoft YaHei" w:hint="eastAsia"/>
        </w:rPr>
        <w:t xml:space="preserve"> </w:t>
      </w:r>
      <w:r w:rsidRPr="007233FF">
        <w:rPr>
          <w:rFonts w:eastAsia="Microsoft YaHei" w:hint="eastAsia"/>
        </w:rPr>
        <w:t>method as many times as we want, or not call it at all, and the expensive</w:t>
      </w:r>
      <w:r w:rsidR="007233FF" w:rsidRPr="007233FF">
        <w:rPr>
          <w:rFonts w:eastAsia="Microsoft YaHei" w:hint="eastAsia"/>
        </w:rPr>
        <w:t xml:space="preserve"> </w:t>
      </w:r>
      <w:r w:rsidRPr="007233FF">
        <w:rPr>
          <w:rFonts w:eastAsia="Microsoft YaHei" w:hint="eastAsia"/>
        </w:rPr>
        <w:t xml:space="preserve">calculation will be run a maximum of once. </w:t>
      </w:r>
    </w:p>
    <w:p w14:paraId="4A5DA063" w14:textId="4EC798DF" w:rsidR="000C5B67" w:rsidRDefault="00B052DF" w:rsidP="000C5B67">
      <w:pPr>
        <w:pStyle w:val="Body"/>
        <w:rPr>
          <w:ins w:id="426" w:author="Liz Chadwick" w:date="2017-09-21T13:46:00Z"/>
          <w:rFonts w:eastAsia="Microsoft YaHei"/>
        </w:rPr>
      </w:pPr>
      <w:r w:rsidRPr="007233FF">
        <w:rPr>
          <w:rFonts w:eastAsia="Microsoft YaHei" w:hint="eastAsia"/>
        </w:rPr>
        <w:t>Try running this program with the</w:t>
      </w:r>
      <w:r w:rsidR="007233FF" w:rsidRPr="007233FF">
        <w:rPr>
          <w:rFonts w:eastAsia="Microsoft YaHei" w:hint="eastAsia"/>
        </w:rPr>
        <w:t xml:space="preserve"> </w:t>
      </w:r>
      <w:r w:rsidRPr="007233FF">
        <w:rPr>
          <w:rStyle w:val="Literal"/>
          <w:rFonts w:hint="eastAsia"/>
        </w:rPr>
        <w:t>main</w:t>
      </w:r>
      <w:r w:rsidRPr="007233FF">
        <w:rPr>
          <w:rFonts w:eastAsia="Microsoft YaHei" w:hint="eastAsia"/>
        </w:rPr>
        <w:t xml:space="preserve"> function from Listing 13-2</w:t>
      </w:r>
      <w:ins w:id="427" w:author="Carol Nichols" w:date="2017-10-05T18:08:00Z">
        <w:r w:rsidR="009B2A07">
          <w:rPr>
            <w:rFonts w:eastAsia="Microsoft YaHei"/>
          </w:rPr>
          <w:t>.</w:t>
        </w:r>
      </w:ins>
      <w:del w:id="428" w:author="Carol Nichols" w:date="2017-10-05T18:08:00Z">
        <w:r w:rsidRPr="007233FF" w:rsidDel="009B2A07">
          <w:rPr>
            <w:rFonts w:eastAsia="Microsoft YaHei" w:hint="eastAsia"/>
          </w:rPr>
          <w:delText>,</w:delText>
        </w:r>
      </w:del>
      <w:r w:rsidRPr="007233FF">
        <w:rPr>
          <w:rFonts w:eastAsia="Microsoft YaHei" w:hint="eastAsia"/>
        </w:rPr>
        <w:t xml:space="preserve"> </w:t>
      </w:r>
      <w:del w:id="429" w:author="Carol Nichols" w:date="2017-10-05T18:08:00Z">
        <w:r w:rsidRPr="007233FF" w:rsidDel="009B2A07">
          <w:rPr>
            <w:rFonts w:eastAsia="Microsoft YaHei" w:hint="eastAsia"/>
          </w:rPr>
          <w:delText>and c</w:delText>
        </w:r>
      </w:del>
      <w:ins w:id="430" w:author="Carol Nichols" w:date="2017-10-05T18:08:00Z">
        <w:r w:rsidR="009B2A07">
          <w:rPr>
            <w:rFonts w:eastAsia="Microsoft YaHei"/>
          </w:rPr>
          <w:t>C</w:t>
        </w:r>
      </w:ins>
      <w:r w:rsidRPr="007233FF">
        <w:rPr>
          <w:rFonts w:eastAsia="Microsoft YaHei" w:hint="eastAsia"/>
        </w:rPr>
        <w:t>hange the values in the</w:t>
      </w:r>
      <w:r w:rsidR="007233FF" w:rsidRPr="007233FF">
        <w:rPr>
          <w:rFonts w:eastAsia="Microsoft YaHei" w:hint="eastAsia"/>
        </w:rPr>
        <w:t xml:space="preserve"> </w:t>
      </w:r>
      <w:r w:rsidRPr="007233FF">
        <w:rPr>
          <w:rStyle w:val="Literal"/>
          <w:rFonts w:hint="eastAsia"/>
        </w:rPr>
        <w:t>simulated_user_specified_value</w:t>
      </w:r>
      <w:r w:rsidRPr="007233FF">
        <w:rPr>
          <w:rFonts w:eastAsia="Microsoft YaHei" w:hint="eastAsia"/>
        </w:rPr>
        <w:t xml:space="preserve"> and </w:t>
      </w:r>
      <w:r w:rsidRPr="007233FF">
        <w:rPr>
          <w:rStyle w:val="Literal"/>
          <w:rFonts w:hint="eastAsia"/>
        </w:rPr>
        <w:t>simulated_random_number</w:t>
      </w:r>
      <w:r w:rsidRPr="007233FF">
        <w:rPr>
          <w:rFonts w:eastAsia="Microsoft YaHei" w:hint="eastAsia"/>
        </w:rPr>
        <w:t xml:space="preserve"> variables</w:t>
      </w:r>
      <w:ins w:id="431" w:author="Liz Chadwick" w:date="2017-09-21T13:44:00Z">
        <w:del w:id="432" w:author="Carol Nichols" w:date="2017-10-05T18:08:00Z">
          <w:r w:rsidR="000C5B67" w:rsidDel="009B2A07">
            <w:rPr>
              <w:rFonts w:eastAsia="Microsoft YaHei"/>
            </w:rPr>
            <w:delText>. Then</w:delText>
          </w:r>
        </w:del>
      </w:ins>
      <w:ins w:id="433" w:author="Carol Nichols" w:date="2017-10-05T18:08:00Z">
        <w:r w:rsidR="009B2A07">
          <w:rPr>
            <w:rFonts w:eastAsia="Microsoft YaHei"/>
          </w:rPr>
          <w:t xml:space="preserve"> to</w:t>
        </w:r>
      </w:ins>
      <w:r w:rsidRPr="007233FF">
        <w:rPr>
          <w:rFonts w:eastAsia="Microsoft YaHei" w:hint="eastAsia"/>
        </w:rPr>
        <w:t xml:space="preserve"> </w:t>
      </w:r>
      <w:del w:id="434" w:author="Liz Chadwick" w:date="2017-09-21T13:44:00Z">
        <w:r w:rsidRPr="007233FF" w:rsidDel="000C5B67">
          <w:rPr>
            <w:rFonts w:eastAsia="Microsoft YaHei" w:hint="eastAsia"/>
          </w:rPr>
          <w:delText>to</w:delText>
        </w:r>
      </w:del>
      <w:del w:id="435" w:author="Carol Nichols" w:date="2017-10-05T15:34:00Z">
        <w:r w:rsidR="007233FF" w:rsidRPr="007233FF" w:rsidDel="007E3E25">
          <w:rPr>
            <w:rFonts w:eastAsia="Microsoft YaHei" w:hint="eastAsia"/>
          </w:rPr>
          <w:delText xml:space="preserve"> </w:delText>
        </w:r>
      </w:del>
      <w:r w:rsidRPr="007233FF">
        <w:rPr>
          <w:rFonts w:eastAsia="Microsoft YaHei" w:hint="eastAsia"/>
        </w:rPr>
        <w:t xml:space="preserve">verify that in all of the cases in the various </w:t>
      </w:r>
      <w:r w:rsidRPr="007233FF">
        <w:rPr>
          <w:rStyle w:val="Literal"/>
          <w:rFonts w:hint="eastAsia"/>
        </w:rPr>
        <w:t>if</w:t>
      </w:r>
      <w:r w:rsidRPr="007233FF">
        <w:rPr>
          <w:rFonts w:eastAsia="Microsoft YaHei" w:hint="eastAsia"/>
        </w:rPr>
        <w:t xml:space="preserve"> and </w:t>
      </w:r>
      <w:r w:rsidRPr="007233FF">
        <w:rPr>
          <w:rStyle w:val="Literal"/>
          <w:rFonts w:hint="eastAsia"/>
        </w:rPr>
        <w:t>else</w:t>
      </w:r>
      <w:r w:rsidRPr="007233FF">
        <w:rPr>
          <w:rFonts w:eastAsia="Microsoft YaHei" w:hint="eastAsia"/>
        </w:rPr>
        <w:t xml:space="preserve"> blocks,</w:t>
      </w:r>
      <w:r w:rsidR="007233FF" w:rsidRPr="007233FF">
        <w:rPr>
          <w:rFonts w:eastAsia="Microsoft YaHei" w:hint="eastAsia"/>
        </w:rPr>
        <w:t xml:space="preserve"> </w:t>
      </w:r>
      <w:r w:rsidRPr="007233FF">
        <w:rPr>
          <w:rStyle w:val="Literal"/>
          <w:rFonts w:hint="eastAsia"/>
        </w:rPr>
        <w:t>calculating slowly...</w:t>
      </w:r>
      <w:r>
        <w:rPr>
          <w:rFonts w:eastAsia="Microsoft YaHei" w:hint="eastAsia"/>
        </w:rPr>
        <w:t xml:space="preserve"> </w:t>
      </w:r>
      <w:del w:id="436" w:author="Liz Chadwick" w:date="2017-09-21T13:44:00Z">
        <w:r w:rsidDel="000C5B67">
          <w:rPr>
            <w:rFonts w:eastAsia="Microsoft YaHei" w:hint="eastAsia"/>
          </w:rPr>
          <w:delText xml:space="preserve">printed by the closure </w:delText>
        </w:r>
      </w:del>
      <w:r>
        <w:rPr>
          <w:rFonts w:eastAsia="Microsoft YaHei" w:hint="eastAsia"/>
        </w:rPr>
        <w:t>only shows up once and only when</w:t>
      </w:r>
      <w:r w:rsidR="007233FF">
        <w:rPr>
          <w:rFonts w:eastAsia="Microsoft YaHei" w:hint="eastAsia"/>
        </w:rPr>
        <w:t xml:space="preserve"> </w:t>
      </w:r>
      <w:r>
        <w:rPr>
          <w:rFonts w:eastAsia="Microsoft YaHei" w:hint="eastAsia"/>
        </w:rPr>
        <w:t>needed.</w:t>
      </w:r>
      <w:r w:rsidR="000C5B67">
        <w:rPr>
          <w:rFonts w:eastAsia="Microsoft YaHei"/>
        </w:rPr>
        <w:t xml:space="preserve"> </w:t>
      </w:r>
      <w:r>
        <w:rPr>
          <w:rFonts w:eastAsia="Microsoft YaHei" w:hint="eastAsia"/>
        </w:rPr>
        <w:t xml:space="preserve">The </w:t>
      </w:r>
      <w:r w:rsidRPr="007233FF">
        <w:rPr>
          <w:rStyle w:val="Literal"/>
          <w:rFonts w:hint="eastAsia"/>
        </w:rPr>
        <w:t>Cacher</w:t>
      </w:r>
      <w:r w:rsidRPr="007233FF">
        <w:rPr>
          <w:rFonts w:eastAsia="Microsoft YaHei" w:hint="eastAsia"/>
        </w:rPr>
        <w:t xml:space="preserve"> takes care of the logic necessary to ensure we aren</w:t>
      </w:r>
      <w:r w:rsidR="007233FF" w:rsidRPr="007233FF">
        <w:rPr>
          <w:rFonts w:eastAsia="Microsoft YaHei"/>
        </w:rPr>
        <w:t>’</w:t>
      </w:r>
      <w:r w:rsidRPr="007233FF">
        <w:rPr>
          <w:rFonts w:eastAsia="Microsoft YaHei" w:hint="eastAsia"/>
        </w:rPr>
        <w:t>t calling the</w:t>
      </w:r>
      <w:r w:rsidR="007233FF" w:rsidRPr="007233FF">
        <w:rPr>
          <w:rFonts w:eastAsia="Microsoft YaHei" w:hint="eastAsia"/>
        </w:rPr>
        <w:t xml:space="preserve"> </w:t>
      </w:r>
      <w:r w:rsidRPr="007233FF">
        <w:rPr>
          <w:rFonts w:eastAsia="Microsoft YaHei" w:hint="eastAsia"/>
        </w:rPr>
        <w:t xml:space="preserve">expensive calculation more than we need to, so that </w:t>
      </w:r>
      <w:r w:rsidRPr="007233FF">
        <w:rPr>
          <w:rStyle w:val="Literal"/>
          <w:rFonts w:hint="eastAsia"/>
        </w:rPr>
        <w:t>generate_workout</w:t>
      </w:r>
      <w:r w:rsidRPr="007233FF">
        <w:rPr>
          <w:rFonts w:eastAsia="Microsoft YaHei" w:hint="eastAsia"/>
        </w:rPr>
        <w:t xml:space="preserve"> can</w:t>
      </w:r>
      <w:r w:rsidR="007233FF" w:rsidRPr="007233FF">
        <w:rPr>
          <w:rFonts w:eastAsia="Microsoft YaHei" w:hint="eastAsia"/>
        </w:rPr>
        <w:t xml:space="preserve"> </w:t>
      </w:r>
      <w:r w:rsidRPr="007233FF">
        <w:rPr>
          <w:rFonts w:eastAsia="Microsoft YaHei" w:hint="eastAsia"/>
        </w:rPr>
        <w:t xml:space="preserve">focus on the business logic. </w:t>
      </w:r>
    </w:p>
    <w:p w14:paraId="5FE585BF" w14:textId="32610914" w:rsidR="000C5B67" w:rsidRDefault="008973F5" w:rsidP="000C5B67">
      <w:pPr>
        <w:pStyle w:val="HeadB"/>
        <w:rPr>
          <w:ins w:id="437" w:author="Liz Chadwick" w:date="2017-09-21T13:46:00Z"/>
          <w:rFonts w:eastAsia="Microsoft YaHei"/>
        </w:rPr>
      </w:pPr>
      <w:ins w:id="438" w:author="Liz Chadwick" w:date="2017-09-21T13:50:00Z">
        <w:r>
          <w:rPr>
            <w:rFonts w:eastAsia="Microsoft YaHei"/>
          </w:rPr>
          <w:t xml:space="preserve">Limitations of </w:t>
        </w:r>
      </w:ins>
      <w:ins w:id="439" w:author="Carol Nichols" w:date="2017-10-05T15:36:00Z">
        <w:r w:rsidR="00237CA3">
          <w:rPr>
            <w:rFonts w:eastAsia="Microsoft YaHei"/>
          </w:rPr>
          <w:t xml:space="preserve">the </w:t>
        </w:r>
      </w:ins>
      <w:ins w:id="440" w:author="Liz Chadwick" w:date="2017-09-21T13:50:00Z">
        <w:del w:id="441" w:author="Carol Nichols" w:date="2017-10-05T15:36:00Z">
          <w:r w:rsidRPr="00237CA3" w:rsidDel="00237CA3">
            <w:rPr>
              <w:rStyle w:val="Literal"/>
              <w:rFonts w:eastAsia="Microsoft YaHei"/>
              <w:rPrChange w:id="442" w:author="Carol Nichols" w:date="2017-10-05T15:36:00Z">
                <w:rPr>
                  <w:rFonts w:eastAsia="Microsoft YaHei"/>
                </w:rPr>
              </w:rPrChange>
            </w:rPr>
            <w:delText xml:space="preserve">Caching </w:delText>
          </w:r>
        </w:del>
      </w:ins>
      <w:ins w:id="443" w:author="Liz Chadwick" w:date="2017-09-21T13:53:00Z">
        <w:del w:id="444" w:author="Carol Nichols" w:date="2017-10-05T15:35:00Z">
          <w:r w:rsidRPr="00237CA3" w:rsidDel="009B5EC1">
            <w:rPr>
              <w:rStyle w:val="Literal"/>
              <w:rFonts w:eastAsia="Microsoft YaHei"/>
              <w:rPrChange w:id="445" w:author="Carol Nichols" w:date="2017-10-05T15:36:00Z">
                <w:rPr>
                  <w:rFonts w:eastAsia="Microsoft YaHei"/>
                </w:rPr>
              </w:rPrChange>
            </w:rPr>
            <w:delText>Types</w:delText>
          </w:r>
        </w:del>
        <w:del w:id="446" w:author="Carol Nichols" w:date="2017-10-05T15:36:00Z">
          <w:r w:rsidRPr="00237CA3" w:rsidDel="00237CA3">
            <w:rPr>
              <w:rStyle w:val="Literal"/>
              <w:rFonts w:eastAsia="Microsoft YaHei"/>
              <w:rPrChange w:id="447" w:author="Carol Nichols" w:date="2017-10-05T15:36:00Z">
                <w:rPr>
                  <w:rFonts w:eastAsia="Microsoft YaHei"/>
                </w:rPr>
              </w:rPrChange>
            </w:rPr>
            <w:delText xml:space="preserve"> </w:delText>
          </w:r>
        </w:del>
      </w:ins>
      <w:ins w:id="448" w:author="Liz Chadwick" w:date="2017-09-21T13:50:00Z">
        <w:del w:id="449" w:author="Carol Nichols" w:date="2017-10-05T15:36:00Z">
          <w:r w:rsidRPr="00237CA3" w:rsidDel="00237CA3">
            <w:rPr>
              <w:rStyle w:val="Literal"/>
              <w:rFonts w:eastAsia="Microsoft YaHei"/>
              <w:rPrChange w:id="450" w:author="Carol Nichols" w:date="2017-10-05T15:36:00Z">
                <w:rPr>
                  <w:rFonts w:eastAsia="Microsoft YaHei"/>
                </w:rPr>
              </w:rPrChange>
            </w:rPr>
            <w:delText xml:space="preserve">with </w:delText>
          </w:r>
          <w:commentRangeStart w:id="451"/>
          <w:r w:rsidRPr="00237CA3" w:rsidDel="00237CA3">
            <w:rPr>
              <w:rStyle w:val="Literal"/>
              <w:rFonts w:eastAsia="Microsoft YaHei"/>
              <w:rPrChange w:id="452" w:author="Carol Nichols" w:date="2017-10-05T15:36:00Z">
                <w:rPr>
                  <w:rFonts w:eastAsia="Microsoft YaHei"/>
                </w:rPr>
              </w:rPrChange>
            </w:rPr>
            <w:delText>Closures</w:delText>
          </w:r>
          <w:commentRangeEnd w:id="451"/>
          <w:r w:rsidRPr="00237CA3" w:rsidDel="00237CA3">
            <w:rPr>
              <w:rStyle w:val="Literal"/>
              <w:rPrChange w:id="453" w:author="Carol Nichols" w:date="2017-10-05T15:36:00Z">
                <w:rPr>
                  <w:rStyle w:val="CommentReference"/>
                  <w:rFonts w:ascii="Times New Roman" w:hAnsi="Times New Roman"/>
                  <w:b w:val="0"/>
                  <w:i w:val="0"/>
                </w:rPr>
              </w:rPrChange>
            </w:rPr>
            <w:commentReference w:id="451"/>
          </w:r>
        </w:del>
      </w:ins>
      <w:ins w:id="454" w:author="Carol Nichols" w:date="2017-10-05T15:36:00Z">
        <w:r w:rsidR="00237CA3" w:rsidRPr="00237CA3">
          <w:rPr>
            <w:rStyle w:val="Literal"/>
            <w:rFonts w:eastAsia="Microsoft YaHei"/>
            <w:rPrChange w:id="455" w:author="Carol Nichols" w:date="2017-10-05T15:36:00Z">
              <w:rPr>
                <w:rFonts w:eastAsia="Microsoft YaHei"/>
              </w:rPr>
            </w:rPrChange>
          </w:rPr>
          <w:t>Cacher</w:t>
        </w:r>
        <w:r w:rsidR="00237CA3">
          <w:rPr>
            <w:rFonts w:eastAsia="Microsoft YaHei"/>
          </w:rPr>
          <w:t xml:space="preserve"> Implementation</w:t>
        </w:r>
      </w:ins>
    </w:p>
    <w:p w14:paraId="2FCCA6BB" w14:textId="04DEDECB" w:rsidR="00084A24" w:rsidRDefault="00B052DF">
      <w:pPr>
        <w:pStyle w:val="BodyFirst"/>
        <w:rPr>
          <w:rFonts w:eastAsia="Microsoft YaHei"/>
        </w:rPr>
        <w:pPrChange w:id="456" w:author="Liz Chadwick" w:date="2017-09-21T13:47:00Z">
          <w:pPr>
            <w:pStyle w:val="Body"/>
          </w:pPr>
        </w:pPrChange>
      </w:pPr>
      <w:r w:rsidRPr="007233FF">
        <w:rPr>
          <w:rFonts w:eastAsia="Microsoft YaHei" w:hint="eastAsia"/>
        </w:rPr>
        <w:t xml:space="preserve">Caching values is a </w:t>
      </w:r>
      <w:del w:id="457" w:author="Liz Chadwick" w:date="2017-09-21T13:45:00Z">
        <w:r w:rsidRPr="007233FF" w:rsidDel="000C5B67">
          <w:rPr>
            <w:rFonts w:eastAsia="Microsoft YaHei" w:hint="eastAsia"/>
          </w:rPr>
          <w:delText xml:space="preserve">more </w:delText>
        </w:r>
      </w:del>
      <w:r w:rsidRPr="007233FF">
        <w:rPr>
          <w:rFonts w:eastAsia="Microsoft YaHei" w:hint="eastAsia"/>
        </w:rPr>
        <w:t>generally useful behavior</w:t>
      </w:r>
      <w:r w:rsidR="007233FF" w:rsidRPr="007233FF">
        <w:rPr>
          <w:rFonts w:eastAsia="Microsoft YaHei" w:hint="eastAsia"/>
        </w:rPr>
        <w:t xml:space="preserve"> </w:t>
      </w:r>
      <w:r w:rsidRPr="007233FF">
        <w:rPr>
          <w:rFonts w:eastAsia="Microsoft YaHei" w:hint="eastAsia"/>
        </w:rPr>
        <w:t xml:space="preserve">that we might want to use in other parts of our code with </w:t>
      </w:r>
      <w:del w:id="458" w:author="Liz Chadwick" w:date="2017-09-21T13:45:00Z">
        <w:r w:rsidRPr="007233FF" w:rsidDel="000C5B67">
          <w:rPr>
            <w:rFonts w:eastAsia="Microsoft YaHei" w:hint="eastAsia"/>
          </w:rPr>
          <w:delText xml:space="preserve">other </w:delText>
        </w:r>
      </w:del>
      <w:ins w:id="459" w:author="Liz Chadwick" w:date="2017-09-21T13:45:00Z">
        <w:r w:rsidR="000C5B67">
          <w:rPr>
            <w:rFonts w:eastAsia="Microsoft YaHei"/>
          </w:rPr>
          <w:t xml:space="preserve">different </w:t>
        </w:r>
      </w:ins>
      <w:r w:rsidRPr="007233FF">
        <w:rPr>
          <w:rFonts w:eastAsia="Microsoft YaHei" w:hint="eastAsia"/>
        </w:rPr>
        <w:t>closures</w:t>
      </w:r>
      <w:del w:id="460" w:author="Liz Chadwick" w:date="2017-09-21T13:45:00Z">
        <w:r w:rsidRPr="007233FF" w:rsidDel="000C5B67">
          <w:rPr>
            <w:rFonts w:eastAsia="Microsoft YaHei" w:hint="eastAsia"/>
          </w:rPr>
          <w:delText xml:space="preserve"> as</w:delText>
        </w:r>
        <w:r w:rsidR="007233FF" w:rsidRPr="007233FF" w:rsidDel="000C5B67">
          <w:rPr>
            <w:rFonts w:eastAsia="Microsoft YaHei" w:hint="eastAsia"/>
          </w:rPr>
          <w:delText xml:space="preserve"> </w:delText>
        </w:r>
        <w:r w:rsidRPr="007233FF" w:rsidDel="000C5B67">
          <w:rPr>
            <w:rFonts w:eastAsia="Microsoft YaHei" w:hint="eastAsia"/>
          </w:rPr>
          <w:delText>well</w:delText>
        </w:r>
      </w:del>
      <w:r w:rsidRPr="007233FF">
        <w:rPr>
          <w:rFonts w:eastAsia="Microsoft YaHei" w:hint="eastAsia"/>
        </w:rPr>
        <w:t>. However, there are a few problems with the current implementation of</w:t>
      </w:r>
      <w:r w:rsidR="007233FF" w:rsidRPr="007233FF">
        <w:rPr>
          <w:rFonts w:eastAsia="Microsoft YaHei" w:hint="eastAsia"/>
        </w:rPr>
        <w:t xml:space="preserve"> </w:t>
      </w:r>
      <w:r w:rsidRPr="007233FF">
        <w:rPr>
          <w:rStyle w:val="Literal"/>
          <w:rFonts w:hint="eastAsia"/>
        </w:rPr>
        <w:t>Cacher</w:t>
      </w:r>
      <w:r>
        <w:rPr>
          <w:rFonts w:eastAsia="Microsoft YaHei" w:hint="eastAsia"/>
        </w:rPr>
        <w:t xml:space="preserve"> that would make reusing it in different contexts difficult.</w:t>
      </w:r>
    </w:p>
    <w:p w14:paraId="59252155" w14:textId="77777777" w:rsidR="00084A24" w:rsidRDefault="00B052DF" w:rsidP="007233FF">
      <w:pPr>
        <w:pStyle w:val="Body"/>
        <w:rPr>
          <w:rFonts w:eastAsia="Microsoft YaHei"/>
        </w:rPr>
      </w:pPr>
      <w:r>
        <w:rPr>
          <w:rFonts w:eastAsia="Microsoft YaHei" w:hint="eastAsia"/>
        </w:rPr>
        <w:t xml:space="preserve">The first problem is a </w:t>
      </w:r>
      <w:r w:rsidRPr="007233FF">
        <w:rPr>
          <w:rStyle w:val="Literal"/>
          <w:rFonts w:hint="eastAsia"/>
        </w:rPr>
        <w:t>Cacher</w:t>
      </w:r>
      <w:r w:rsidRPr="007233FF">
        <w:rPr>
          <w:rFonts w:eastAsia="Microsoft YaHei" w:hint="eastAsia"/>
        </w:rPr>
        <w:t xml:space="preserve"> instance assumes it will always get the same</w:t>
      </w:r>
      <w:r w:rsidR="007233FF" w:rsidRPr="007233FF">
        <w:rPr>
          <w:rFonts w:eastAsia="Microsoft YaHei" w:hint="eastAsia"/>
        </w:rPr>
        <w:t xml:space="preserve"> </w:t>
      </w:r>
      <w:r w:rsidRPr="007233FF">
        <w:rPr>
          <w:rFonts w:eastAsia="Microsoft YaHei" w:hint="eastAsia"/>
        </w:rPr>
        <w:t xml:space="preserve">value for the parameter </w:t>
      </w:r>
      <w:r w:rsidRPr="007233FF">
        <w:rPr>
          <w:rStyle w:val="Literal"/>
          <w:rFonts w:hint="eastAsia"/>
        </w:rPr>
        <w:t>arg</w:t>
      </w:r>
      <w:r w:rsidRPr="007233FF">
        <w:rPr>
          <w:rFonts w:eastAsia="Microsoft YaHei" w:hint="eastAsia"/>
        </w:rPr>
        <w:t xml:space="preserve"> to the </w:t>
      </w:r>
      <w:r w:rsidRPr="007233FF">
        <w:rPr>
          <w:rStyle w:val="Literal"/>
          <w:rFonts w:hint="eastAsia"/>
        </w:rPr>
        <w:t>value</w:t>
      </w:r>
      <w:r w:rsidRPr="007233FF">
        <w:rPr>
          <w:rFonts w:eastAsia="Microsoft YaHei" w:hint="eastAsia"/>
        </w:rPr>
        <w:t xml:space="preserve"> method. That is, this test of</w:t>
      </w:r>
      <w:r w:rsidR="007233FF" w:rsidRPr="007233FF">
        <w:rPr>
          <w:rFonts w:eastAsia="Microsoft YaHei" w:hint="eastAsia"/>
        </w:rPr>
        <w:t xml:space="preserve"> </w:t>
      </w:r>
      <w:r w:rsidRPr="007233FF">
        <w:rPr>
          <w:rStyle w:val="Literal"/>
          <w:rFonts w:hint="eastAsia"/>
        </w:rPr>
        <w:t>Cacher</w:t>
      </w:r>
      <w:r>
        <w:rPr>
          <w:rFonts w:eastAsia="Microsoft YaHei" w:hint="eastAsia"/>
        </w:rPr>
        <w:t xml:space="preserve"> will fail:</w:t>
      </w:r>
    </w:p>
    <w:p w14:paraId="007CAC13" w14:textId="77777777" w:rsidR="00084A24" w:rsidRPr="00895C67" w:rsidRDefault="00B052DF" w:rsidP="00895C67">
      <w:pPr>
        <w:pStyle w:val="CodeA"/>
      </w:pPr>
      <w:r w:rsidRPr="00895C67">
        <w:rPr>
          <w:rFonts w:hint="eastAsia"/>
        </w:rPr>
        <w:t>#[test]</w:t>
      </w:r>
    </w:p>
    <w:p w14:paraId="49E2017C" w14:textId="77777777" w:rsidR="00084A24" w:rsidRPr="00895C67" w:rsidRDefault="00B052DF" w:rsidP="00895C67">
      <w:pPr>
        <w:pStyle w:val="CodeB"/>
      </w:pPr>
      <w:r w:rsidRPr="00895C67">
        <w:rPr>
          <w:rFonts w:hint="eastAsia"/>
        </w:rPr>
        <w:t>fn call_with_different_values() {</w:t>
      </w:r>
    </w:p>
    <w:p w14:paraId="7E5FCECE" w14:textId="77777777" w:rsidR="00084A24" w:rsidRPr="00895C67" w:rsidRDefault="00B052DF" w:rsidP="00895C67">
      <w:pPr>
        <w:pStyle w:val="CodeB"/>
      </w:pPr>
      <w:r w:rsidRPr="00895C67">
        <w:rPr>
          <w:rFonts w:hint="eastAsia"/>
        </w:rPr>
        <w:t xml:space="preserve">    let mut c = Cacher::new(|a| a);</w:t>
      </w:r>
    </w:p>
    <w:p w14:paraId="3C8DBB8F" w14:textId="77777777" w:rsidR="00084A24" w:rsidRPr="00895C67" w:rsidRDefault="00084A24" w:rsidP="00895C67">
      <w:pPr>
        <w:pStyle w:val="CodeB"/>
      </w:pPr>
    </w:p>
    <w:p w14:paraId="24612735" w14:textId="77777777" w:rsidR="00084A24" w:rsidRPr="00895C67" w:rsidRDefault="00B052DF" w:rsidP="00895C67">
      <w:pPr>
        <w:pStyle w:val="CodeB"/>
      </w:pPr>
      <w:r w:rsidRPr="00895C67">
        <w:rPr>
          <w:rFonts w:hint="eastAsia"/>
        </w:rPr>
        <w:t xml:space="preserve">    let v1 = c.value(1);</w:t>
      </w:r>
    </w:p>
    <w:p w14:paraId="3E29CFF4" w14:textId="77777777" w:rsidR="00084A24" w:rsidRPr="00895C67" w:rsidRDefault="00B052DF" w:rsidP="00895C67">
      <w:pPr>
        <w:pStyle w:val="CodeB"/>
      </w:pPr>
      <w:r w:rsidRPr="00895C67">
        <w:rPr>
          <w:rFonts w:hint="eastAsia"/>
        </w:rPr>
        <w:t xml:space="preserve">    let v2 = c.value(2);</w:t>
      </w:r>
    </w:p>
    <w:p w14:paraId="651BAA37" w14:textId="77777777" w:rsidR="00084A24" w:rsidRPr="00895C67" w:rsidRDefault="00084A24" w:rsidP="00895C67">
      <w:pPr>
        <w:pStyle w:val="CodeB"/>
      </w:pPr>
    </w:p>
    <w:p w14:paraId="715DF35E" w14:textId="77777777" w:rsidR="00084A24" w:rsidRPr="00895C67" w:rsidRDefault="00B052DF" w:rsidP="00895C67">
      <w:pPr>
        <w:pStyle w:val="CodeB"/>
      </w:pPr>
      <w:r w:rsidRPr="00895C67">
        <w:rPr>
          <w:rFonts w:hint="eastAsia"/>
        </w:rPr>
        <w:t xml:space="preserve">    assert_eq!(v2, 2);</w:t>
      </w:r>
    </w:p>
    <w:p w14:paraId="3C4E52DD" w14:textId="77777777" w:rsidR="00084A24" w:rsidRPr="00895C67" w:rsidRDefault="00B052DF" w:rsidP="00895C67">
      <w:pPr>
        <w:pStyle w:val="CodeC"/>
      </w:pPr>
      <w:r w:rsidRPr="00895C67">
        <w:rPr>
          <w:rFonts w:hint="eastAsia"/>
        </w:rPr>
        <w:lastRenderedPageBreak/>
        <w:t>}</w:t>
      </w:r>
    </w:p>
    <w:p w14:paraId="23CDA98D" w14:textId="5D7A6734" w:rsidR="00084A24" w:rsidRDefault="00B052DF" w:rsidP="007233FF">
      <w:pPr>
        <w:pStyle w:val="Body"/>
        <w:rPr>
          <w:rFonts w:eastAsia="Microsoft YaHei"/>
        </w:rPr>
      </w:pPr>
      <w:r w:rsidRPr="007233FF">
        <w:rPr>
          <w:rFonts w:eastAsia="Microsoft YaHei" w:hint="eastAsia"/>
        </w:rPr>
        <w:t xml:space="preserve">This test creates a new </w:t>
      </w:r>
      <w:r w:rsidRPr="007233FF">
        <w:rPr>
          <w:rStyle w:val="Literal"/>
          <w:rFonts w:hint="eastAsia"/>
        </w:rPr>
        <w:t>Cacher</w:t>
      </w:r>
      <w:r w:rsidRPr="007233FF">
        <w:rPr>
          <w:rFonts w:eastAsia="Microsoft YaHei" w:hint="eastAsia"/>
        </w:rPr>
        <w:t xml:space="preserve"> instance with a closure that returns the value</w:t>
      </w:r>
      <w:r w:rsidR="007233FF" w:rsidRPr="007233FF">
        <w:rPr>
          <w:rFonts w:eastAsia="Microsoft YaHei" w:hint="eastAsia"/>
        </w:rPr>
        <w:t xml:space="preserve"> </w:t>
      </w:r>
      <w:r w:rsidRPr="007233FF">
        <w:rPr>
          <w:rFonts w:eastAsia="Microsoft YaHei" w:hint="eastAsia"/>
        </w:rPr>
        <w:t xml:space="preserve">passed into it. We call the </w:t>
      </w:r>
      <w:r w:rsidRPr="007233FF">
        <w:rPr>
          <w:rStyle w:val="Literal"/>
          <w:rFonts w:hint="eastAsia"/>
        </w:rPr>
        <w:t>value</w:t>
      </w:r>
      <w:r w:rsidRPr="007233FF">
        <w:rPr>
          <w:rFonts w:eastAsia="Microsoft YaHei" w:hint="eastAsia"/>
        </w:rPr>
        <w:t xml:space="preserve"> method on this </w:t>
      </w:r>
      <w:r w:rsidRPr="007233FF">
        <w:rPr>
          <w:rStyle w:val="Literal"/>
          <w:rFonts w:hint="eastAsia"/>
        </w:rPr>
        <w:t>Cacher</w:t>
      </w:r>
      <w:r w:rsidRPr="007233FF">
        <w:rPr>
          <w:rFonts w:eastAsia="Microsoft YaHei" w:hint="eastAsia"/>
        </w:rPr>
        <w:t xml:space="preserve"> instance with</w:t>
      </w:r>
      <w:r w:rsidR="007233FF" w:rsidRPr="007233FF">
        <w:rPr>
          <w:rFonts w:eastAsia="Microsoft YaHei" w:hint="eastAsia"/>
        </w:rPr>
        <w:t xml:space="preserve"> </w:t>
      </w:r>
      <w:r w:rsidRPr="007233FF">
        <w:rPr>
          <w:rFonts w:eastAsia="Microsoft YaHei" w:hint="eastAsia"/>
        </w:rPr>
        <w:t xml:space="preserve">an </w:t>
      </w:r>
      <w:r w:rsidRPr="007233FF">
        <w:rPr>
          <w:rStyle w:val="Literal"/>
          <w:rFonts w:hint="eastAsia"/>
        </w:rPr>
        <w:t>arg</w:t>
      </w:r>
      <w:r w:rsidRPr="007233FF">
        <w:rPr>
          <w:rFonts w:eastAsia="Microsoft YaHei" w:hint="eastAsia"/>
        </w:rPr>
        <w:t xml:space="preserve"> value of 1 and then an </w:t>
      </w:r>
      <w:r w:rsidRPr="007233FF">
        <w:rPr>
          <w:rStyle w:val="Literal"/>
          <w:rFonts w:hint="eastAsia"/>
        </w:rPr>
        <w:t>arg</w:t>
      </w:r>
      <w:r w:rsidRPr="007233FF">
        <w:rPr>
          <w:rFonts w:eastAsia="Microsoft YaHei" w:hint="eastAsia"/>
        </w:rPr>
        <w:t xml:space="preserve"> value of 2, and we expect that the call</w:t>
      </w:r>
      <w:r w:rsidR="007233FF" w:rsidRPr="007233FF">
        <w:rPr>
          <w:rFonts w:eastAsia="Microsoft YaHei" w:hint="eastAsia"/>
        </w:rPr>
        <w:t xml:space="preserve"> </w:t>
      </w:r>
      <w:r w:rsidRPr="007233FF">
        <w:rPr>
          <w:rFonts w:eastAsia="Microsoft YaHei" w:hint="eastAsia"/>
        </w:rPr>
        <w:t xml:space="preserve">to </w:t>
      </w:r>
      <w:r w:rsidRPr="007233FF">
        <w:rPr>
          <w:rStyle w:val="Literal"/>
          <w:rFonts w:hint="eastAsia"/>
        </w:rPr>
        <w:t>value</w:t>
      </w:r>
      <w:r w:rsidRPr="007233FF">
        <w:rPr>
          <w:rFonts w:eastAsia="Microsoft YaHei" w:hint="eastAsia"/>
        </w:rPr>
        <w:t xml:space="preserve"> with the </w:t>
      </w:r>
      <w:r w:rsidRPr="007233FF">
        <w:rPr>
          <w:rStyle w:val="Literal"/>
          <w:rFonts w:hint="eastAsia"/>
        </w:rPr>
        <w:t>arg</w:t>
      </w:r>
      <w:r>
        <w:rPr>
          <w:rFonts w:eastAsia="Microsoft YaHei" w:hint="eastAsia"/>
        </w:rPr>
        <w:t xml:space="preserve"> value of 2 </w:t>
      </w:r>
      <w:del w:id="461" w:author="Liz Chadwick" w:date="2017-09-21T13:49:00Z">
        <w:r w:rsidDel="008973F5">
          <w:rPr>
            <w:rFonts w:eastAsia="Microsoft YaHei" w:hint="eastAsia"/>
          </w:rPr>
          <w:delText xml:space="preserve">returns </w:delText>
        </w:r>
      </w:del>
      <w:ins w:id="462" w:author="Liz Chadwick" w:date="2017-09-21T13:49:00Z">
        <w:r w:rsidR="008973F5">
          <w:rPr>
            <w:rFonts w:eastAsia="Microsoft YaHei"/>
          </w:rPr>
          <w:t xml:space="preserve">should return </w:t>
        </w:r>
      </w:ins>
      <w:r>
        <w:rPr>
          <w:rFonts w:eastAsia="Microsoft YaHei" w:hint="eastAsia"/>
        </w:rPr>
        <w:t>2.</w:t>
      </w:r>
    </w:p>
    <w:p w14:paraId="23EE41B8" w14:textId="77777777" w:rsidR="00084A24" w:rsidRDefault="00B052DF" w:rsidP="007233FF">
      <w:pPr>
        <w:pStyle w:val="Body"/>
        <w:rPr>
          <w:rFonts w:eastAsia="Microsoft YaHei"/>
        </w:rPr>
      </w:pPr>
      <w:r>
        <w:rPr>
          <w:rFonts w:eastAsia="Microsoft YaHei" w:hint="eastAsia"/>
        </w:rPr>
        <w:t xml:space="preserve">Run this with the </w:t>
      </w:r>
      <w:r w:rsidRPr="007233FF">
        <w:rPr>
          <w:rStyle w:val="Literal"/>
          <w:rFonts w:hint="eastAsia"/>
        </w:rPr>
        <w:t>Cacher</w:t>
      </w:r>
      <w:r w:rsidRPr="007233FF">
        <w:rPr>
          <w:rFonts w:eastAsia="Microsoft YaHei" w:hint="eastAsia"/>
        </w:rPr>
        <w:t xml:space="preserve"> implementation from Listing 13-9 and Listing 13-10</w:t>
      </w:r>
      <w:r w:rsidR="007233FF" w:rsidRPr="007233FF">
        <w:rPr>
          <w:rFonts w:eastAsia="Microsoft YaHei" w:hint="eastAsia"/>
        </w:rPr>
        <w:t xml:space="preserve"> </w:t>
      </w:r>
      <w:r w:rsidRPr="007233FF">
        <w:rPr>
          <w:rFonts w:eastAsia="Microsoft YaHei" w:hint="eastAsia"/>
        </w:rPr>
        <w:t xml:space="preserve">and the test will fail on the </w:t>
      </w:r>
      <w:r w:rsidRPr="007233FF">
        <w:rPr>
          <w:rStyle w:val="Literal"/>
          <w:rFonts w:hint="eastAsia"/>
        </w:rPr>
        <w:t>assert_eq!</w:t>
      </w:r>
      <w:r>
        <w:rPr>
          <w:rFonts w:eastAsia="Microsoft YaHei" w:hint="eastAsia"/>
        </w:rPr>
        <w:t xml:space="preserve"> with this message:</w:t>
      </w:r>
    </w:p>
    <w:p w14:paraId="065BEBDD" w14:textId="77777777" w:rsidR="00084A24" w:rsidRPr="00895C67" w:rsidRDefault="00B052DF" w:rsidP="00895C67">
      <w:pPr>
        <w:pStyle w:val="CodeA"/>
      </w:pPr>
      <w:r w:rsidRPr="00895C67">
        <w:rPr>
          <w:rFonts w:hint="eastAsia"/>
        </w:rPr>
        <w:t>thread 'call_with_different_arg_values' panicked at 'assertion failed:</w:t>
      </w:r>
    </w:p>
    <w:p w14:paraId="0F7443B9" w14:textId="77777777" w:rsidR="00084A24" w:rsidRPr="00895C67" w:rsidRDefault="00B052DF" w:rsidP="00895C67">
      <w:pPr>
        <w:pStyle w:val="CodeC"/>
      </w:pPr>
      <w:r w:rsidRPr="00895C67">
        <w:rPr>
          <w:rFonts w:hint="eastAsia"/>
        </w:rPr>
        <w:t>`(left == right)` (left: `1`, right: `2`)', src/main.rs</w:t>
      </w:r>
    </w:p>
    <w:p w14:paraId="7A56B9CA" w14:textId="77777777" w:rsidR="00084A24" w:rsidRDefault="00B052DF" w:rsidP="007233FF">
      <w:pPr>
        <w:pStyle w:val="Body"/>
        <w:rPr>
          <w:rFonts w:eastAsia="Microsoft YaHei"/>
        </w:rPr>
      </w:pPr>
      <w:r w:rsidRPr="007233FF">
        <w:rPr>
          <w:rFonts w:eastAsia="Microsoft YaHei" w:hint="eastAsia"/>
        </w:rPr>
        <w:t xml:space="preserve">The problem is that the first time we called </w:t>
      </w:r>
      <w:r w:rsidRPr="007233FF">
        <w:rPr>
          <w:rStyle w:val="Literal"/>
          <w:rFonts w:hint="eastAsia"/>
        </w:rPr>
        <w:t>c.value</w:t>
      </w:r>
      <w:r w:rsidRPr="007233FF">
        <w:rPr>
          <w:rFonts w:eastAsia="Microsoft YaHei" w:hint="eastAsia"/>
        </w:rPr>
        <w:t xml:space="preserve"> with 1, the </w:t>
      </w:r>
      <w:r w:rsidRPr="007233FF">
        <w:rPr>
          <w:rStyle w:val="Literal"/>
          <w:rFonts w:hint="eastAsia"/>
        </w:rPr>
        <w:t>Cacher</w:t>
      </w:r>
      <w:r w:rsidR="007233FF" w:rsidRPr="007233FF">
        <w:rPr>
          <w:rFonts w:eastAsia="Microsoft YaHei" w:hint="eastAsia"/>
        </w:rPr>
        <w:t xml:space="preserve"> </w:t>
      </w:r>
      <w:r w:rsidRPr="007233FF">
        <w:rPr>
          <w:rFonts w:eastAsia="Microsoft YaHei" w:hint="eastAsia"/>
        </w:rPr>
        <w:t xml:space="preserve">instance saved </w:t>
      </w:r>
      <w:r w:rsidRPr="007233FF">
        <w:rPr>
          <w:rStyle w:val="Literal"/>
          <w:rFonts w:hint="eastAsia"/>
        </w:rPr>
        <w:t>Some(1)</w:t>
      </w:r>
      <w:r w:rsidRPr="007233FF">
        <w:rPr>
          <w:rFonts w:eastAsia="Microsoft YaHei" w:hint="eastAsia"/>
        </w:rPr>
        <w:t xml:space="preserve"> in </w:t>
      </w:r>
      <w:r w:rsidRPr="007233FF">
        <w:rPr>
          <w:rStyle w:val="Literal"/>
          <w:rFonts w:hint="eastAsia"/>
        </w:rPr>
        <w:t>self.value</w:t>
      </w:r>
      <w:r w:rsidRPr="007233FF">
        <w:rPr>
          <w:rFonts w:eastAsia="Microsoft YaHei" w:hint="eastAsia"/>
        </w:rPr>
        <w:t>. After that, no matter what we pass</w:t>
      </w:r>
      <w:r w:rsidR="007233FF" w:rsidRPr="007233FF">
        <w:rPr>
          <w:rFonts w:eastAsia="Microsoft YaHei" w:hint="eastAsia"/>
        </w:rPr>
        <w:t xml:space="preserve"> </w:t>
      </w:r>
      <w:r w:rsidRPr="007233FF">
        <w:rPr>
          <w:rFonts w:eastAsia="Microsoft YaHei" w:hint="eastAsia"/>
        </w:rPr>
        <w:t xml:space="preserve">in to the </w:t>
      </w:r>
      <w:r w:rsidRPr="007233FF">
        <w:rPr>
          <w:rStyle w:val="Literal"/>
          <w:rFonts w:hint="eastAsia"/>
        </w:rPr>
        <w:t>value</w:t>
      </w:r>
      <w:r>
        <w:rPr>
          <w:rFonts w:eastAsia="Microsoft YaHei" w:hint="eastAsia"/>
        </w:rPr>
        <w:t xml:space="preserve"> method, it will always return 1.</w:t>
      </w:r>
    </w:p>
    <w:p w14:paraId="6C227351" w14:textId="23D1E00B" w:rsidR="00084A24" w:rsidRDefault="00B052DF" w:rsidP="007233FF">
      <w:pPr>
        <w:pStyle w:val="Body"/>
        <w:rPr>
          <w:rFonts w:eastAsia="Microsoft YaHei"/>
        </w:rPr>
      </w:pPr>
      <w:r>
        <w:rPr>
          <w:rFonts w:eastAsia="Microsoft YaHei" w:hint="eastAsia"/>
        </w:rPr>
        <w:t xml:space="preserve">Try modifying </w:t>
      </w:r>
      <w:r w:rsidRPr="007233FF">
        <w:rPr>
          <w:rStyle w:val="Literal"/>
          <w:rFonts w:hint="eastAsia"/>
        </w:rPr>
        <w:t>Cacher</w:t>
      </w:r>
      <w:r w:rsidRPr="007233FF">
        <w:rPr>
          <w:rFonts w:eastAsia="Microsoft YaHei" w:hint="eastAsia"/>
        </w:rPr>
        <w:t xml:space="preserve"> to hold a hash map rather than a single value. The keys</w:t>
      </w:r>
      <w:r w:rsidR="007233FF" w:rsidRPr="007233FF">
        <w:rPr>
          <w:rFonts w:eastAsia="Microsoft YaHei" w:hint="eastAsia"/>
        </w:rPr>
        <w:t xml:space="preserve"> </w:t>
      </w:r>
      <w:r w:rsidRPr="007233FF">
        <w:rPr>
          <w:rFonts w:eastAsia="Microsoft YaHei" w:hint="eastAsia"/>
        </w:rPr>
        <w:t xml:space="preserve">of the hash map will be the </w:t>
      </w:r>
      <w:r w:rsidRPr="007233FF">
        <w:rPr>
          <w:rStyle w:val="Literal"/>
          <w:rFonts w:hint="eastAsia"/>
        </w:rPr>
        <w:t>arg</w:t>
      </w:r>
      <w:r w:rsidRPr="007233FF">
        <w:rPr>
          <w:rFonts w:eastAsia="Microsoft YaHei" w:hint="eastAsia"/>
        </w:rPr>
        <w:t xml:space="preserve"> values that are passed in, and the values of</w:t>
      </w:r>
      <w:r w:rsidR="007233FF" w:rsidRPr="007233FF">
        <w:rPr>
          <w:rFonts w:eastAsia="Microsoft YaHei" w:hint="eastAsia"/>
        </w:rPr>
        <w:t xml:space="preserve"> </w:t>
      </w:r>
      <w:r w:rsidRPr="007233FF">
        <w:rPr>
          <w:rFonts w:eastAsia="Microsoft YaHei" w:hint="eastAsia"/>
        </w:rPr>
        <w:t>the hash map will be the result of calling the closure on that key. Instead of</w:t>
      </w:r>
      <w:r w:rsidR="007233FF" w:rsidRPr="007233FF">
        <w:rPr>
          <w:rFonts w:eastAsia="Microsoft YaHei" w:hint="eastAsia"/>
        </w:rPr>
        <w:t xml:space="preserve"> </w:t>
      </w:r>
      <w:r w:rsidRPr="007233FF">
        <w:rPr>
          <w:rFonts w:eastAsia="Microsoft YaHei" w:hint="eastAsia"/>
        </w:rPr>
        <w:t xml:space="preserve">looking at whether </w:t>
      </w:r>
      <w:r w:rsidRPr="007233FF">
        <w:rPr>
          <w:rStyle w:val="Literal"/>
          <w:rFonts w:hint="eastAsia"/>
        </w:rPr>
        <w:t>self.value</w:t>
      </w:r>
      <w:r w:rsidRPr="007233FF">
        <w:rPr>
          <w:rFonts w:eastAsia="Microsoft YaHei" w:hint="eastAsia"/>
        </w:rPr>
        <w:t xml:space="preserve"> directly has a </w:t>
      </w:r>
      <w:r w:rsidRPr="007233FF">
        <w:rPr>
          <w:rStyle w:val="Literal"/>
          <w:rFonts w:hint="eastAsia"/>
        </w:rPr>
        <w:t>Some</w:t>
      </w:r>
      <w:r w:rsidRPr="007233FF">
        <w:rPr>
          <w:rFonts w:eastAsia="Microsoft YaHei" w:hint="eastAsia"/>
        </w:rPr>
        <w:t xml:space="preserve"> or a </w:t>
      </w:r>
      <w:r w:rsidRPr="007233FF">
        <w:rPr>
          <w:rStyle w:val="Literal"/>
          <w:rFonts w:hint="eastAsia"/>
        </w:rPr>
        <w:t>None</w:t>
      </w:r>
      <w:r w:rsidRPr="007233FF">
        <w:rPr>
          <w:rFonts w:eastAsia="Microsoft YaHei" w:hint="eastAsia"/>
        </w:rPr>
        <w:t xml:space="preserve"> value, the</w:t>
      </w:r>
      <w:r w:rsidR="007233FF" w:rsidRPr="007233FF">
        <w:rPr>
          <w:rFonts w:eastAsia="Microsoft YaHei" w:hint="eastAsia"/>
        </w:rPr>
        <w:t xml:space="preserve"> </w:t>
      </w:r>
      <w:r w:rsidRPr="007233FF">
        <w:rPr>
          <w:rStyle w:val="Literal"/>
          <w:rFonts w:hint="eastAsia"/>
        </w:rPr>
        <w:t>value</w:t>
      </w:r>
      <w:r w:rsidRPr="007233FF">
        <w:rPr>
          <w:rFonts w:eastAsia="Microsoft YaHei" w:hint="eastAsia"/>
        </w:rPr>
        <w:t xml:space="preserve"> function will look up the </w:t>
      </w:r>
      <w:r w:rsidRPr="007233FF">
        <w:rPr>
          <w:rStyle w:val="Literal"/>
          <w:rFonts w:hint="eastAsia"/>
        </w:rPr>
        <w:t>arg</w:t>
      </w:r>
      <w:r w:rsidRPr="007233FF">
        <w:rPr>
          <w:rFonts w:eastAsia="Microsoft YaHei" w:hint="eastAsia"/>
        </w:rPr>
        <w:t xml:space="preserve"> in the hash map and return the value</w:t>
      </w:r>
      <w:ins w:id="463" w:author="Liz Chadwick" w:date="2017-09-21T13:52:00Z">
        <w:r w:rsidR="008973F5">
          <w:rPr>
            <w:rFonts w:eastAsia="Microsoft YaHei"/>
          </w:rPr>
          <w:t>,</w:t>
        </w:r>
      </w:ins>
      <w:r w:rsidRPr="007233FF">
        <w:rPr>
          <w:rFonts w:eastAsia="Microsoft YaHei" w:hint="eastAsia"/>
        </w:rPr>
        <w:t xml:space="preserve"> if</w:t>
      </w:r>
      <w:r w:rsidR="007233FF" w:rsidRPr="007233FF">
        <w:rPr>
          <w:rFonts w:eastAsia="Microsoft YaHei" w:hint="eastAsia"/>
        </w:rPr>
        <w:t xml:space="preserve"> </w:t>
      </w:r>
      <w:r w:rsidRPr="007233FF">
        <w:rPr>
          <w:rFonts w:eastAsia="Microsoft YaHei" w:hint="eastAsia"/>
        </w:rPr>
        <w:t>it</w:t>
      </w:r>
      <w:r w:rsidR="007233FF" w:rsidRPr="007233FF">
        <w:rPr>
          <w:rFonts w:eastAsia="Microsoft YaHei"/>
        </w:rPr>
        <w:t>’</w:t>
      </w:r>
      <w:r w:rsidRPr="007233FF">
        <w:rPr>
          <w:rFonts w:eastAsia="Microsoft YaHei" w:hint="eastAsia"/>
        </w:rPr>
        <w:t>s present. If it</w:t>
      </w:r>
      <w:r w:rsidR="007233FF" w:rsidRPr="007233FF">
        <w:rPr>
          <w:rFonts w:eastAsia="Microsoft YaHei"/>
        </w:rPr>
        <w:t>’</w:t>
      </w:r>
      <w:r w:rsidRPr="007233FF">
        <w:rPr>
          <w:rFonts w:eastAsia="Microsoft YaHei" w:hint="eastAsia"/>
        </w:rPr>
        <w:t xml:space="preserve">s not present, the </w:t>
      </w:r>
      <w:r w:rsidRPr="007233FF">
        <w:rPr>
          <w:rStyle w:val="Literal"/>
          <w:rFonts w:hint="eastAsia"/>
        </w:rPr>
        <w:t>Cacher</w:t>
      </w:r>
      <w:r w:rsidRPr="007233FF">
        <w:rPr>
          <w:rFonts w:eastAsia="Microsoft YaHei" w:hint="eastAsia"/>
        </w:rPr>
        <w:t xml:space="preserve"> will call the closure and save</w:t>
      </w:r>
      <w:r w:rsidR="007233FF" w:rsidRPr="007233FF">
        <w:rPr>
          <w:rFonts w:eastAsia="Microsoft YaHei" w:hint="eastAsia"/>
        </w:rPr>
        <w:t xml:space="preserve"> </w:t>
      </w:r>
      <w:r w:rsidRPr="007233FF">
        <w:rPr>
          <w:rFonts w:eastAsia="Microsoft YaHei" w:hint="eastAsia"/>
        </w:rPr>
        <w:t xml:space="preserve">the resulting value in the hash map associated with its </w:t>
      </w:r>
      <w:r w:rsidRPr="007233FF">
        <w:rPr>
          <w:rStyle w:val="Literal"/>
          <w:rFonts w:hint="eastAsia"/>
        </w:rPr>
        <w:t>arg</w:t>
      </w:r>
      <w:r>
        <w:rPr>
          <w:rFonts w:eastAsia="Microsoft YaHei" w:hint="eastAsia"/>
        </w:rPr>
        <w:t xml:space="preserve"> value.</w:t>
      </w:r>
    </w:p>
    <w:p w14:paraId="00AECADD" w14:textId="0CD8D6BE" w:rsidR="00084A24" w:rsidRDefault="00B052DF" w:rsidP="007233FF">
      <w:pPr>
        <w:pStyle w:val="Body"/>
        <w:rPr>
          <w:rFonts w:eastAsia="Microsoft YaHei"/>
        </w:rPr>
      </w:pPr>
      <w:r>
        <w:rPr>
          <w:rFonts w:eastAsia="Microsoft YaHei" w:hint="eastAsia"/>
        </w:rPr>
        <w:t xml:space="preserve">Another </w:t>
      </w:r>
      <w:ins w:id="464" w:author="Liz Chadwick" w:date="2017-09-21T13:52:00Z">
        <w:del w:id="465" w:author="Carol Nichols" w:date="2017-10-05T15:37:00Z">
          <w:r w:rsidR="008973F5" w:rsidDel="00BA78B2">
            <w:rPr>
              <w:rFonts w:eastAsia="Microsoft YaHei"/>
            </w:rPr>
            <w:delText xml:space="preserve">restrictive </w:delText>
          </w:r>
        </w:del>
      </w:ins>
      <w:r>
        <w:rPr>
          <w:rFonts w:eastAsia="Microsoft YaHei" w:hint="eastAsia"/>
        </w:rPr>
        <w:t xml:space="preserve">problem with the current </w:t>
      </w:r>
      <w:r w:rsidRPr="007233FF">
        <w:rPr>
          <w:rStyle w:val="Literal"/>
          <w:rFonts w:hint="eastAsia"/>
        </w:rPr>
        <w:t>Cacher</w:t>
      </w:r>
      <w:r w:rsidRPr="007233FF">
        <w:rPr>
          <w:rFonts w:eastAsia="Microsoft YaHei" w:hint="eastAsia"/>
        </w:rPr>
        <w:t xml:space="preserve"> implementation </w:t>
      </w:r>
      <w:del w:id="466" w:author="Liz Chadwick" w:date="2017-09-21T13:52:00Z">
        <w:r w:rsidRPr="007233FF" w:rsidDel="008973F5">
          <w:rPr>
            <w:rFonts w:eastAsia="Microsoft YaHei" w:hint="eastAsia"/>
          </w:rPr>
          <w:delText>that restricts its use</w:delText>
        </w:r>
        <w:r w:rsidR="007233FF" w:rsidRPr="007233FF" w:rsidDel="008973F5">
          <w:rPr>
            <w:rFonts w:eastAsia="Microsoft YaHei" w:hint="eastAsia"/>
          </w:rPr>
          <w:delText xml:space="preserve"> </w:delText>
        </w:r>
      </w:del>
      <w:r w:rsidRPr="007233FF">
        <w:rPr>
          <w:rFonts w:eastAsia="Microsoft YaHei" w:hint="eastAsia"/>
        </w:rPr>
        <w:t xml:space="preserve">is that it only accepts closures that take one parameter of type </w:t>
      </w:r>
      <w:r w:rsidRPr="007233FF">
        <w:rPr>
          <w:rStyle w:val="Literal"/>
          <w:rFonts w:hint="eastAsia"/>
        </w:rPr>
        <w:t>i32</w:t>
      </w:r>
      <w:r w:rsidRPr="007233FF">
        <w:rPr>
          <w:rFonts w:eastAsia="Microsoft YaHei" w:hint="eastAsia"/>
        </w:rPr>
        <w:t xml:space="preserve"> and</w:t>
      </w:r>
      <w:r w:rsidR="007233FF" w:rsidRPr="007233FF">
        <w:rPr>
          <w:rFonts w:eastAsia="Microsoft YaHei" w:hint="eastAsia"/>
        </w:rPr>
        <w:t xml:space="preserve"> </w:t>
      </w:r>
      <w:r w:rsidRPr="007233FF">
        <w:rPr>
          <w:rFonts w:eastAsia="Microsoft YaHei" w:hint="eastAsia"/>
        </w:rPr>
        <w:t xml:space="preserve">return an </w:t>
      </w:r>
      <w:r w:rsidRPr="007233FF">
        <w:rPr>
          <w:rStyle w:val="Literal"/>
          <w:rFonts w:hint="eastAsia"/>
        </w:rPr>
        <w:t>i32</w:t>
      </w:r>
      <w:r w:rsidRPr="007233FF">
        <w:rPr>
          <w:rFonts w:eastAsia="Microsoft YaHei" w:hint="eastAsia"/>
        </w:rPr>
        <w:t xml:space="preserve">. We might want </w:t>
      </w:r>
      <w:del w:id="467" w:author="Liz Chadwick" w:date="2017-09-21T13:52:00Z">
        <w:r w:rsidRPr="007233FF" w:rsidDel="008973F5">
          <w:rPr>
            <w:rFonts w:eastAsia="Microsoft YaHei" w:hint="eastAsia"/>
          </w:rPr>
          <w:delText xml:space="preserve">to be able </w:delText>
        </w:r>
      </w:del>
      <w:r w:rsidRPr="007233FF">
        <w:rPr>
          <w:rFonts w:eastAsia="Microsoft YaHei" w:hint="eastAsia"/>
        </w:rPr>
        <w:t>to cache the results of closures that</w:t>
      </w:r>
      <w:r w:rsidR="007233FF" w:rsidRPr="007233FF">
        <w:rPr>
          <w:rFonts w:eastAsia="Microsoft YaHei" w:hint="eastAsia"/>
        </w:rPr>
        <w:t xml:space="preserve"> </w:t>
      </w:r>
      <w:r w:rsidRPr="007233FF">
        <w:rPr>
          <w:rFonts w:eastAsia="Microsoft YaHei" w:hint="eastAsia"/>
        </w:rPr>
        <w:t xml:space="preserve">take a string slice </w:t>
      </w:r>
      <w:del w:id="468" w:author="Liz Chadwick" w:date="2017-09-21T13:52:00Z">
        <w:r w:rsidRPr="007233FF" w:rsidDel="008973F5">
          <w:rPr>
            <w:rFonts w:eastAsia="Microsoft YaHei" w:hint="eastAsia"/>
          </w:rPr>
          <w:delText xml:space="preserve">as an argument </w:delText>
        </w:r>
      </w:del>
      <w:r w:rsidRPr="007233FF">
        <w:rPr>
          <w:rFonts w:eastAsia="Microsoft YaHei" w:hint="eastAsia"/>
        </w:rPr>
        <w:t xml:space="preserve">and return </w:t>
      </w:r>
      <w:r w:rsidRPr="007233FF">
        <w:rPr>
          <w:rStyle w:val="Literal"/>
          <w:rFonts w:hint="eastAsia"/>
        </w:rPr>
        <w:t>usize</w:t>
      </w:r>
      <w:r w:rsidRPr="007233FF">
        <w:rPr>
          <w:rFonts w:eastAsia="Microsoft YaHei" w:hint="eastAsia"/>
        </w:rPr>
        <w:t xml:space="preserve"> values, for example. T</w:t>
      </w:r>
      <w:ins w:id="469" w:author="Liz Chadwick" w:date="2017-10-04T13:23:00Z">
        <w:r w:rsidR="00BB2DAB">
          <w:rPr>
            <w:rFonts w:eastAsia="Microsoft YaHei"/>
          </w:rPr>
          <w:t>o fix this issue, t</w:t>
        </w:r>
      </w:ins>
      <w:r w:rsidRPr="007233FF">
        <w:rPr>
          <w:rFonts w:eastAsia="Microsoft YaHei" w:hint="eastAsia"/>
        </w:rPr>
        <w:t>ry</w:t>
      </w:r>
      <w:r w:rsidR="007233FF" w:rsidRPr="007233FF">
        <w:rPr>
          <w:rFonts w:eastAsia="Microsoft YaHei" w:hint="eastAsia"/>
        </w:rPr>
        <w:t xml:space="preserve"> </w:t>
      </w:r>
      <w:r w:rsidRPr="007233FF">
        <w:rPr>
          <w:rFonts w:eastAsia="Microsoft YaHei" w:hint="eastAsia"/>
        </w:rPr>
        <w:t xml:space="preserve">introducing more generic parameters to increase the flexibility of the </w:t>
      </w:r>
      <w:r w:rsidRPr="007233FF">
        <w:rPr>
          <w:rStyle w:val="Literal"/>
          <w:rFonts w:hint="eastAsia"/>
        </w:rPr>
        <w:t>Cacher</w:t>
      </w:r>
      <w:r w:rsidR="007233FF">
        <w:rPr>
          <w:rFonts w:eastAsia="Microsoft YaHei" w:hint="eastAsia"/>
        </w:rPr>
        <w:t xml:space="preserve"> </w:t>
      </w:r>
      <w:r>
        <w:rPr>
          <w:rFonts w:eastAsia="Microsoft YaHei" w:hint="eastAsia"/>
        </w:rPr>
        <w:t>functionality.</w:t>
      </w:r>
    </w:p>
    <w:p w14:paraId="4CA92B12" w14:textId="77777777" w:rsidR="00084A24" w:rsidRPr="007233FF" w:rsidRDefault="00B052DF" w:rsidP="007233FF">
      <w:pPr>
        <w:pStyle w:val="HeadB"/>
        <w:rPr>
          <w:rFonts w:eastAsia="Microsoft YaHei"/>
        </w:rPr>
      </w:pPr>
      <w:bookmarkStart w:id="470" w:name="closures-can-capture-their-environment"/>
      <w:bookmarkEnd w:id="470"/>
      <w:r>
        <w:rPr>
          <w:rFonts w:eastAsia="Microsoft YaHei" w:hint="eastAsia"/>
        </w:rPr>
        <w:t>Closures Can Capture Their Environment</w:t>
      </w:r>
    </w:p>
    <w:p w14:paraId="10E62085" w14:textId="5505317A" w:rsidR="00084A24" w:rsidRDefault="00B052DF" w:rsidP="00895C67">
      <w:pPr>
        <w:pStyle w:val="BodyFirst"/>
        <w:rPr>
          <w:rFonts w:eastAsia="Microsoft YaHei"/>
        </w:rPr>
      </w:pPr>
      <w:r>
        <w:rPr>
          <w:rFonts w:eastAsia="Microsoft YaHei" w:hint="eastAsia"/>
        </w:rPr>
        <w:t>In the workout generator example, we only used closures as inline anonymous</w:t>
      </w:r>
      <w:r w:rsidR="007233FF">
        <w:rPr>
          <w:rFonts w:eastAsia="Microsoft YaHei" w:hint="eastAsia"/>
        </w:rPr>
        <w:t xml:space="preserve"> </w:t>
      </w:r>
      <w:r>
        <w:rPr>
          <w:rFonts w:eastAsia="Microsoft YaHei" w:hint="eastAsia"/>
        </w:rPr>
        <w:t xml:space="preserve">functions. Closures have an additional ability </w:t>
      </w:r>
      <w:del w:id="471" w:author="Liz Chadwick" w:date="2017-09-21T13:54:00Z">
        <w:r w:rsidDel="008973F5">
          <w:rPr>
            <w:rFonts w:eastAsia="Microsoft YaHei" w:hint="eastAsia"/>
          </w:rPr>
          <w:delText xml:space="preserve">we can use </w:delText>
        </w:r>
      </w:del>
      <w:r>
        <w:rPr>
          <w:rFonts w:eastAsia="Microsoft YaHei" w:hint="eastAsia"/>
        </w:rPr>
        <w:t>that functions don</w:t>
      </w:r>
      <w:r w:rsidR="007233FF">
        <w:rPr>
          <w:rFonts w:eastAsia="Microsoft YaHei"/>
        </w:rPr>
        <w:t>’</w:t>
      </w:r>
      <w:r>
        <w:rPr>
          <w:rFonts w:eastAsia="Microsoft YaHei" w:hint="eastAsia"/>
        </w:rPr>
        <w:t>t</w:t>
      </w:r>
      <w:r w:rsidR="007233FF">
        <w:rPr>
          <w:rFonts w:eastAsia="Microsoft YaHei" w:hint="eastAsia"/>
        </w:rPr>
        <w:t xml:space="preserve"> </w:t>
      </w:r>
      <w:r>
        <w:rPr>
          <w:rFonts w:eastAsia="Microsoft YaHei" w:hint="eastAsia"/>
        </w:rPr>
        <w:t>have, however: they can capture their environment and access variables from the</w:t>
      </w:r>
      <w:r w:rsidR="007233FF">
        <w:rPr>
          <w:rFonts w:eastAsia="Microsoft YaHei" w:hint="eastAsia"/>
        </w:rPr>
        <w:t xml:space="preserve"> </w:t>
      </w:r>
      <w:r>
        <w:rPr>
          <w:rFonts w:eastAsia="Microsoft YaHei" w:hint="eastAsia"/>
        </w:rPr>
        <w:t>scope in which they</w:t>
      </w:r>
      <w:r w:rsidR="007233FF">
        <w:rPr>
          <w:rFonts w:eastAsia="Microsoft YaHei"/>
        </w:rPr>
        <w:t>’</w:t>
      </w:r>
      <w:r>
        <w:rPr>
          <w:rFonts w:eastAsia="Microsoft YaHei" w:hint="eastAsia"/>
        </w:rPr>
        <w:t>re defined.</w:t>
      </w:r>
    </w:p>
    <w:p w14:paraId="677A3820" w14:textId="77777777" w:rsidR="00084A24" w:rsidRDefault="00B052DF" w:rsidP="007233FF">
      <w:pPr>
        <w:pStyle w:val="Body"/>
        <w:rPr>
          <w:rFonts w:eastAsia="Microsoft YaHei"/>
        </w:rPr>
      </w:pPr>
      <w:r w:rsidRPr="007233FF">
        <w:rPr>
          <w:rFonts w:eastAsia="Microsoft YaHei" w:hint="eastAsia"/>
        </w:rPr>
        <w:t xml:space="preserve">Listing 13-12 has an example of a closure stored in the variable </w:t>
      </w:r>
      <w:r w:rsidRPr="007233FF">
        <w:rPr>
          <w:rStyle w:val="Literal"/>
          <w:rFonts w:hint="eastAsia"/>
        </w:rPr>
        <w:t>equal_to_x</w:t>
      </w:r>
      <w:r w:rsidR="007233FF" w:rsidRPr="007233FF">
        <w:rPr>
          <w:rFonts w:eastAsia="Microsoft YaHei" w:hint="eastAsia"/>
        </w:rPr>
        <w:t xml:space="preserve"> </w:t>
      </w:r>
      <w:r w:rsidRPr="007233FF">
        <w:rPr>
          <w:rFonts w:eastAsia="Microsoft YaHei" w:hint="eastAsia"/>
        </w:rPr>
        <w:t xml:space="preserve">that uses the variable </w:t>
      </w:r>
      <w:r w:rsidRPr="007233FF">
        <w:rPr>
          <w:rStyle w:val="Literal"/>
          <w:rFonts w:hint="eastAsia"/>
        </w:rPr>
        <w:t>x</w:t>
      </w:r>
      <w:r>
        <w:rPr>
          <w:rFonts w:eastAsia="Microsoft YaHei" w:hint="eastAsia"/>
        </w:rPr>
        <w:t xml:space="preserve"> from the closure</w:t>
      </w:r>
      <w:r w:rsidR="007233FF">
        <w:rPr>
          <w:rFonts w:eastAsia="Microsoft YaHei"/>
        </w:rPr>
        <w:t>’</w:t>
      </w:r>
      <w:r>
        <w:rPr>
          <w:rFonts w:eastAsia="Microsoft YaHei" w:hint="eastAsia"/>
        </w:rPr>
        <w:t>s surrounding environment:</w:t>
      </w:r>
    </w:p>
    <w:p w14:paraId="56C80B1A" w14:textId="77777777" w:rsidR="00084A24" w:rsidRDefault="00B052DF" w:rsidP="00895C67">
      <w:pPr>
        <w:pStyle w:val="ProductionDirective"/>
        <w:rPr>
          <w:rFonts w:eastAsia="Microsoft YaHei"/>
        </w:rPr>
      </w:pPr>
      <w:r>
        <w:rPr>
          <w:rFonts w:eastAsia="Microsoft YaHei" w:hint="eastAsia"/>
        </w:rPr>
        <w:t>Filename: src/main.rs</w:t>
      </w:r>
    </w:p>
    <w:p w14:paraId="535EB85D" w14:textId="77777777" w:rsidR="00084A24" w:rsidRPr="00895C67" w:rsidRDefault="00B052DF" w:rsidP="00895C67">
      <w:pPr>
        <w:pStyle w:val="CodeA"/>
      </w:pPr>
      <w:r w:rsidRPr="00895C67">
        <w:rPr>
          <w:rFonts w:hint="eastAsia"/>
        </w:rPr>
        <w:t>fn main() {</w:t>
      </w:r>
    </w:p>
    <w:p w14:paraId="73D3B268" w14:textId="77777777" w:rsidR="00084A24" w:rsidRPr="00895C67" w:rsidRDefault="00B052DF" w:rsidP="00895C67">
      <w:pPr>
        <w:pStyle w:val="CodeB"/>
      </w:pPr>
      <w:r w:rsidRPr="00895C67">
        <w:rPr>
          <w:rFonts w:hint="eastAsia"/>
        </w:rPr>
        <w:t xml:space="preserve">    let x = 4;</w:t>
      </w:r>
    </w:p>
    <w:p w14:paraId="1B702BD5" w14:textId="77777777" w:rsidR="00084A24" w:rsidRPr="00895C67" w:rsidRDefault="00084A24" w:rsidP="00895C67">
      <w:pPr>
        <w:pStyle w:val="CodeB"/>
      </w:pPr>
    </w:p>
    <w:p w14:paraId="394E3B28" w14:textId="77777777" w:rsidR="00084A24" w:rsidRPr="00895C67" w:rsidRDefault="00B052DF" w:rsidP="00895C67">
      <w:pPr>
        <w:pStyle w:val="CodeB"/>
      </w:pPr>
      <w:r w:rsidRPr="00895C67">
        <w:rPr>
          <w:rFonts w:hint="eastAsia"/>
        </w:rPr>
        <w:t xml:space="preserve">    let equal_to_x = |z| z == x;</w:t>
      </w:r>
    </w:p>
    <w:p w14:paraId="094050E4" w14:textId="77777777" w:rsidR="00084A24" w:rsidRPr="00895C67" w:rsidRDefault="00084A24" w:rsidP="00895C67">
      <w:pPr>
        <w:pStyle w:val="CodeB"/>
      </w:pPr>
    </w:p>
    <w:p w14:paraId="036BE8C3" w14:textId="77777777" w:rsidR="00084A24" w:rsidRPr="00895C67" w:rsidRDefault="00B052DF" w:rsidP="00895C67">
      <w:pPr>
        <w:pStyle w:val="CodeB"/>
      </w:pPr>
      <w:r w:rsidRPr="00895C67">
        <w:rPr>
          <w:rFonts w:hint="eastAsia"/>
        </w:rPr>
        <w:t xml:space="preserve">    let y = 4;</w:t>
      </w:r>
    </w:p>
    <w:p w14:paraId="5DCD4194" w14:textId="77777777" w:rsidR="00084A24" w:rsidRPr="00895C67" w:rsidRDefault="00084A24" w:rsidP="00895C67">
      <w:pPr>
        <w:pStyle w:val="CodeB"/>
      </w:pPr>
    </w:p>
    <w:p w14:paraId="2659A235" w14:textId="77777777" w:rsidR="00084A24" w:rsidRPr="00895C67" w:rsidRDefault="00B052DF" w:rsidP="00895C67">
      <w:pPr>
        <w:pStyle w:val="CodeB"/>
      </w:pPr>
      <w:r w:rsidRPr="00895C67">
        <w:rPr>
          <w:rFonts w:hint="eastAsia"/>
        </w:rPr>
        <w:t xml:space="preserve">    assert!(equal_to_x(y));</w:t>
      </w:r>
    </w:p>
    <w:p w14:paraId="57B0A41E" w14:textId="77777777" w:rsidR="00084A24" w:rsidRPr="00895C67" w:rsidRDefault="00B052DF" w:rsidP="00895C67">
      <w:pPr>
        <w:pStyle w:val="CodeC"/>
      </w:pPr>
      <w:r w:rsidRPr="00895C67">
        <w:rPr>
          <w:rFonts w:hint="eastAsia"/>
        </w:rPr>
        <w:t>}</w:t>
      </w:r>
    </w:p>
    <w:p w14:paraId="2E94FD13" w14:textId="77777777" w:rsidR="00084A24" w:rsidRDefault="00B052DF" w:rsidP="00895C67">
      <w:pPr>
        <w:pStyle w:val="Listing"/>
        <w:rPr>
          <w:rFonts w:eastAsia="Microsoft YaHei"/>
        </w:rPr>
      </w:pPr>
      <w:r>
        <w:rPr>
          <w:rFonts w:eastAsia="Microsoft YaHei" w:hint="eastAsia"/>
        </w:rPr>
        <w:t>Listing 13-12: Example of a closure that refers to a variable in its enclosing</w:t>
      </w:r>
      <w:r w:rsidR="007233FF">
        <w:rPr>
          <w:rFonts w:eastAsia="Microsoft YaHei" w:hint="eastAsia"/>
        </w:rPr>
        <w:t xml:space="preserve"> </w:t>
      </w:r>
      <w:commentRangeStart w:id="472"/>
      <w:r>
        <w:rPr>
          <w:rFonts w:eastAsia="Microsoft YaHei" w:hint="eastAsia"/>
        </w:rPr>
        <w:t>scope</w:t>
      </w:r>
      <w:commentRangeEnd w:id="472"/>
      <w:r w:rsidR="008973F5">
        <w:rPr>
          <w:rStyle w:val="CommentReference"/>
          <w:rFonts w:ascii="Times New Roman" w:hAnsi="Times New Roman"/>
          <w:bCs w:val="0"/>
          <w:i w:val="0"/>
          <w:color w:val="auto"/>
        </w:rPr>
        <w:commentReference w:id="472"/>
      </w:r>
    </w:p>
    <w:p w14:paraId="24BD8424" w14:textId="77777777" w:rsidR="00084A24" w:rsidRDefault="00B052DF" w:rsidP="007233FF">
      <w:pPr>
        <w:pStyle w:val="Body"/>
        <w:rPr>
          <w:rFonts w:eastAsia="Microsoft YaHei"/>
        </w:rPr>
      </w:pPr>
      <w:r>
        <w:rPr>
          <w:rFonts w:eastAsia="Microsoft YaHei" w:hint="eastAsia"/>
        </w:rPr>
        <w:t xml:space="preserve">Here, even though </w:t>
      </w:r>
      <w:r w:rsidRPr="007233FF">
        <w:rPr>
          <w:rStyle w:val="Literal"/>
          <w:rFonts w:hint="eastAsia"/>
        </w:rPr>
        <w:t>x</w:t>
      </w:r>
      <w:r w:rsidRPr="007233FF">
        <w:rPr>
          <w:rFonts w:eastAsia="Microsoft YaHei" w:hint="eastAsia"/>
        </w:rPr>
        <w:t xml:space="preserve"> is not one of the parameters of </w:t>
      </w:r>
      <w:r w:rsidRPr="007233FF">
        <w:rPr>
          <w:rStyle w:val="Literal"/>
          <w:rFonts w:hint="eastAsia"/>
        </w:rPr>
        <w:t>equal_to_x</w:t>
      </w:r>
      <w:r w:rsidRPr="007233FF">
        <w:rPr>
          <w:rFonts w:eastAsia="Microsoft YaHei" w:hint="eastAsia"/>
        </w:rPr>
        <w:t>, the</w:t>
      </w:r>
      <w:r w:rsidR="007233FF" w:rsidRPr="007233FF">
        <w:rPr>
          <w:rFonts w:eastAsia="Microsoft YaHei" w:hint="eastAsia"/>
        </w:rPr>
        <w:t xml:space="preserve"> </w:t>
      </w:r>
      <w:r w:rsidRPr="007233FF">
        <w:rPr>
          <w:rStyle w:val="Literal"/>
          <w:rFonts w:hint="eastAsia"/>
        </w:rPr>
        <w:t>equal_to_x</w:t>
      </w:r>
      <w:r w:rsidRPr="007233FF">
        <w:rPr>
          <w:rFonts w:eastAsia="Microsoft YaHei" w:hint="eastAsia"/>
        </w:rPr>
        <w:t xml:space="preserve"> closure is allowed to use the </w:t>
      </w:r>
      <w:r w:rsidRPr="007233FF">
        <w:rPr>
          <w:rStyle w:val="Literal"/>
          <w:rFonts w:hint="eastAsia"/>
        </w:rPr>
        <w:t>x</w:t>
      </w:r>
      <w:r w:rsidRPr="007233FF">
        <w:rPr>
          <w:rFonts w:eastAsia="Microsoft YaHei" w:hint="eastAsia"/>
        </w:rPr>
        <w:t xml:space="preserve"> variable that</w:t>
      </w:r>
      <w:r w:rsidR="007233FF" w:rsidRPr="007233FF">
        <w:rPr>
          <w:rFonts w:eastAsia="Microsoft YaHei"/>
        </w:rPr>
        <w:t>’</w:t>
      </w:r>
      <w:r w:rsidRPr="007233FF">
        <w:rPr>
          <w:rFonts w:eastAsia="Microsoft YaHei" w:hint="eastAsia"/>
        </w:rPr>
        <w:t>s defined in the</w:t>
      </w:r>
      <w:r w:rsidR="007233FF" w:rsidRPr="007233FF">
        <w:rPr>
          <w:rFonts w:eastAsia="Microsoft YaHei" w:hint="eastAsia"/>
        </w:rPr>
        <w:t xml:space="preserve"> </w:t>
      </w:r>
      <w:r w:rsidRPr="007233FF">
        <w:rPr>
          <w:rFonts w:eastAsia="Microsoft YaHei" w:hint="eastAsia"/>
        </w:rPr>
        <w:t xml:space="preserve">same scope that </w:t>
      </w:r>
      <w:r w:rsidRPr="007233FF">
        <w:rPr>
          <w:rStyle w:val="Literal"/>
          <w:rFonts w:hint="eastAsia"/>
        </w:rPr>
        <w:t>equal_to_x</w:t>
      </w:r>
      <w:r>
        <w:rPr>
          <w:rFonts w:eastAsia="Microsoft YaHei" w:hint="eastAsia"/>
        </w:rPr>
        <w:t xml:space="preserve"> is defined in.</w:t>
      </w:r>
    </w:p>
    <w:p w14:paraId="15832270" w14:textId="77777777" w:rsidR="00084A24" w:rsidRDefault="00B052DF" w:rsidP="007233FF">
      <w:pPr>
        <w:pStyle w:val="Body"/>
        <w:rPr>
          <w:rFonts w:eastAsia="Microsoft YaHei"/>
        </w:rPr>
      </w:pPr>
      <w:r>
        <w:rPr>
          <w:rFonts w:eastAsia="Microsoft YaHei" w:hint="eastAsia"/>
        </w:rPr>
        <w:t>We can</w:t>
      </w:r>
      <w:r w:rsidR="007233FF">
        <w:rPr>
          <w:rFonts w:eastAsia="Microsoft YaHei"/>
        </w:rPr>
        <w:t>’</w:t>
      </w:r>
      <w:r>
        <w:rPr>
          <w:rFonts w:eastAsia="Microsoft YaHei" w:hint="eastAsia"/>
        </w:rPr>
        <w:t>t do the same with functions; let</w:t>
      </w:r>
      <w:r w:rsidR="007233FF">
        <w:rPr>
          <w:rFonts w:eastAsia="Microsoft YaHei"/>
        </w:rPr>
        <w:t>’</w:t>
      </w:r>
      <w:r>
        <w:rPr>
          <w:rFonts w:eastAsia="Microsoft YaHei" w:hint="eastAsia"/>
        </w:rPr>
        <w:t>s see what happens if we try:</w:t>
      </w:r>
    </w:p>
    <w:p w14:paraId="62CCCF7E" w14:textId="77777777" w:rsidR="00084A24" w:rsidRDefault="00B052DF" w:rsidP="00895C67">
      <w:pPr>
        <w:pStyle w:val="ProductionDirective"/>
        <w:rPr>
          <w:rFonts w:eastAsia="Microsoft YaHei"/>
        </w:rPr>
      </w:pPr>
      <w:r>
        <w:rPr>
          <w:rFonts w:eastAsia="Microsoft YaHei" w:hint="eastAsia"/>
        </w:rPr>
        <w:t>Filename: src/main.rs</w:t>
      </w:r>
    </w:p>
    <w:p w14:paraId="66410670" w14:textId="77777777" w:rsidR="00084A24" w:rsidRPr="00895C67" w:rsidRDefault="00B052DF">
      <w:pPr>
        <w:pStyle w:val="CodeAWingding"/>
        <w:rPr>
          <w:rStyle w:val="HTMLCode"/>
          <w:rFonts w:ascii="Courier" w:hAnsi="Courier" w:cs="Times New Roman"/>
          <w:smallCaps/>
          <w:noProof w:val="0"/>
          <w:color w:val="FF0000"/>
        </w:rPr>
        <w:pPrChange w:id="473" w:author="Carol Nichols" w:date="2017-10-05T16:45:00Z">
          <w:pPr>
            <w:pStyle w:val="CodeA"/>
          </w:pPr>
        </w:pPrChange>
      </w:pPr>
      <w:r w:rsidRPr="00895C67">
        <w:rPr>
          <w:rFonts w:hint="eastAsia"/>
        </w:rPr>
        <w:t>fn main() {</w:t>
      </w:r>
    </w:p>
    <w:p w14:paraId="67A0E594" w14:textId="77777777" w:rsidR="00084A24" w:rsidRPr="00895C67" w:rsidRDefault="00B052DF">
      <w:pPr>
        <w:pStyle w:val="CodeBWingding"/>
        <w:pPrChange w:id="474" w:author="Carol Nichols" w:date="2017-10-05T16:45:00Z">
          <w:pPr>
            <w:pStyle w:val="CodeB"/>
          </w:pPr>
        </w:pPrChange>
      </w:pPr>
      <w:r w:rsidRPr="00895C67">
        <w:rPr>
          <w:rFonts w:hint="eastAsia"/>
        </w:rPr>
        <w:t xml:space="preserve">    let x = 4;</w:t>
      </w:r>
    </w:p>
    <w:p w14:paraId="22945860" w14:textId="77777777" w:rsidR="00084A24" w:rsidRPr="00895C67" w:rsidRDefault="00084A24" w:rsidP="00895C67">
      <w:pPr>
        <w:pStyle w:val="CodeB"/>
      </w:pPr>
    </w:p>
    <w:p w14:paraId="300F2D26" w14:textId="77777777" w:rsidR="00084A24" w:rsidRPr="00895C67" w:rsidRDefault="00B052DF" w:rsidP="00895C67">
      <w:pPr>
        <w:pStyle w:val="CodeB"/>
      </w:pPr>
      <w:r w:rsidRPr="00895C67">
        <w:rPr>
          <w:rFonts w:hint="eastAsia"/>
        </w:rPr>
        <w:t xml:space="preserve">    fn equal_to_x(z: i32) -&gt; bool { z == x }</w:t>
      </w:r>
    </w:p>
    <w:p w14:paraId="5143CF37" w14:textId="77777777" w:rsidR="00084A24" w:rsidRPr="00895C67" w:rsidRDefault="00084A24" w:rsidP="00895C67">
      <w:pPr>
        <w:pStyle w:val="CodeB"/>
      </w:pPr>
    </w:p>
    <w:p w14:paraId="3171449A" w14:textId="77777777" w:rsidR="00084A24" w:rsidRPr="00895C67" w:rsidRDefault="00B052DF">
      <w:pPr>
        <w:pStyle w:val="CodeBWingding"/>
        <w:pPrChange w:id="475" w:author="Carol Nichols" w:date="2017-10-05T16:46:00Z">
          <w:pPr>
            <w:pStyle w:val="CodeB"/>
          </w:pPr>
        </w:pPrChange>
      </w:pPr>
      <w:r w:rsidRPr="00895C67">
        <w:rPr>
          <w:rFonts w:hint="eastAsia"/>
        </w:rPr>
        <w:t xml:space="preserve">    let y = 4;</w:t>
      </w:r>
    </w:p>
    <w:p w14:paraId="616196B1" w14:textId="77777777" w:rsidR="00084A24" w:rsidRPr="00895C67" w:rsidRDefault="00084A24">
      <w:pPr>
        <w:pStyle w:val="CodeBWingding"/>
        <w:pPrChange w:id="476" w:author="Carol Nichols" w:date="2017-10-05T16:46:00Z">
          <w:pPr>
            <w:pStyle w:val="CodeB"/>
          </w:pPr>
        </w:pPrChange>
      </w:pPr>
    </w:p>
    <w:p w14:paraId="77DF00D4" w14:textId="77777777" w:rsidR="00084A24" w:rsidRPr="00895C67" w:rsidRDefault="00B052DF">
      <w:pPr>
        <w:pStyle w:val="CodeBWingding"/>
        <w:pPrChange w:id="477" w:author="Carol Nichols" w:date="2017-10-05T16:46:00Z">
          <w:pPr>
            <w:pStyle w:val="CodeB"/>
          </w:pPr>
        </w:pPrChange>
      </w:pPr>
      <w:r w:rsidRPr="00895C67">
        <w:rPr>
          <w:rFonts w:hint="eastAsia"/>
        </w:rPr>
        <w:t xml:space="preserve">    assert!(equal_to_x(y));</w:t>
      </w:r>
    </w:p>
    <w:p w14:paraId="412FC0DF" w14:textId="77777777" w:rsidR="00084A24" w:rsidRPr="00895C67" w:rsidRDefault="00B052DF">
      <w:pPr>
        <w:pStyle w:val="CodeCWingding"/>
        <w:pPrChange w:id="478" w:author="Carol Nichols" w:date="2017-10-05T16:46:00Z">
          <w:pPr>
            <w:pStyle w:val="CodeC"/>
          </w:pPr>
        </w:pPrChange>
      </w:pPr>
      <w:r w:rsidRPr="00895C67">
        <w:rPr>
          <w:rFonts w:hint="eastAsia"/>
        </w:rPr>
        <w:t>}</w:t>
      </w:r>
    </w:p>
    <w:p w14:paraId="60070E97" w14:textId="77777777" w:rsidR="00084A24" w:rsidRDefault="00B052DF" w:rsidP="007233FF">
      <w:pPr>
        <w:pStyle w:val="Body"/>
        <w:rPr>
          <w:rFonts w:eastAsia="Microsoft YaHei"/>
        </w:rPr>
      </w:pPr>
      <w:r>
        <w:rPr>
          <w:rFonts w:eastAsia="Microsoft YaHei" w:hint="eastAsia"/>
        </w:rPr>
        <w:t>We get an error:</w:t>
      </w:r>
    </w:p>
    <w:p w14:paraId="09C7A00F" w14:textId="77777777" w:rsidR="00084A24" w:rsidRPr="00895C67" w:rsidRDefault="00B052DF" w:rsidP="00895C67">
      <w:pPr>
        <w:pStyle w:val="CodeA"/>
      </w:pPr>
      <w:r w:rsidRPr="00895C67">
        <w:rPr>
          <w:rFonts w:hint="eastAsia"/>
        </w:rPr>
        <w:t>error[E0434]: can't capture dynamic environment in a fn item; use the || { ... }</w:t>
      </w:r>
    </w:p>
    <w:p w14:paraId="4A5413D3" w14:textId="77777777" w:rsidR="00084A24" w:rsidRPr="00895C67" w:rsidRDefault="00B052DF" w:rsidP="00895C67">
      <w:pPr>
        <w:pStyle w:val="CodeB"/>
      </w:pPr>
      <w:r w:rsidRPr="00895C67">
        <w:rPr>
          <w:rFonts w:hint="eastAsia"/>
        </w:rPr>
        <w:t>closure form instead</w:t>
      </w:r>
    </w:p>
    <w:p w14:paraId="16895E38" w14:textId="77777777" w:rsidR="00084A24" w:rsidRPr="00895C67" w:rsidRDefault="00B052DF" w:rsidP="00895C67">
      <w:pPr>
        <w:pStyle w:val="CodeB"/>
      </w:pPr>
      <w:r w:rsidRPr="00895C67">
        <w:rPr>
          <w:rFonts w:hint="eastAsia"/>
        </w:rPr>
        <w:t xml:space="preserve"> --&gt;</w:t>
      </w:r>
    </w:p>
    <w:p w14:paraId="2EF058A5" w14:textId="77777777" w:rsidR="00084A24" w:rsidRPr="00895C67" w:rsidRDefault="00B052DF" w:rsidP="00895C67">
      <w:pPr>
        <w:pStyle w:val="CodeB"/>
      </w:pPr>
      <w:r w:rsidRPr="00895C67">
        <w:rPr>
          <w:rFonts w:hint="eastAsia"/>
        </w:rPr>
        <w:t xml:space="preserve">  |</w:t>
      </w:r>
    </w:p>
    <w:p w14:paraId="558584A9" w14:textId="77777777" w:rsidR="00084A24" w:rsidRPr="00895C67" w:rsidRDefault="00B052DF" w:rsidP="00895C67">
      <w:pPr>
        <w:pStyle w:val="CodeB"/>
      </w:pPr>
      <w:r w:rsidRPr="00895C67">
        <w:rPr>
          <w:rFonts w:hint="eastAsia"/>
        </w:rPr>
        <w:t>4 |     fn equal_to_x(z: i32) -&gt; bool { z == x }</w:t>
      </w:r>
    </w:p>
    <w:p w14:paraId="7E3F359C" w14:textId="77777777" w:rsidR="00084A24" w:rsidRPr="00895C67" w:rsidRDefault="00B052DF" w:rsidP="00895C67">
      <w:pPr>
        <w:pStyle w:val="CodeC"/>
      </w:pPr>
      <w:r w:rsidRPr="00895C67">
        <w:rPr>
          <w:rFonts w:hint="eastAsia"/>
        </w:rPr>
        <w:t xml:space="preserve">  |                                          ^</w:t>
      </w:r>
    </w:p>
    <w:p w14:paraId="59F8A94A" w14:textId="77777777" w:rsidR="00084A24" w:rsidRDefault="00B052DF" w:rsidP="007233FF">
      <w:pPr>
        <w:pStyle w:val="Body"/>
        <w:rPr>
          <w:rFonts w:eastAsia="Microsoft YaHei"/>
        </w:rPr>
      </w:pPr>
      <w:r>
        <w:rPr>
          <w:rFonts w:eastAsia="Microsoft YaHei" w:hint="eastAsia"/>
        </w:rPr>
        <w:t>The compiler even reminds us that this only works with closures!</w:t>
      </w:r>
    </w:p>
    <w:p w14:paraId="33837365" w14:textId="140D143C" w:rsidR="00084A24" w:rsidRDefault="00B052DF" w:rsidP="007233FF">
      <w:pPr>
        <w:pStyle w:val="Body"/>
        <w:rPr>
          <w:rFonts w:eastAsia="Microsoft YaHei"/>
        </w:rPr>
      </w:pPr>
      <w:r>
        <w:rPr>
          <w:rFonts w:eastAsia="Microsoft YaHei" w:hint="eastAsia"/>
        </w:rPr>
        <w:t xml:space="preserve">When a closure captures a value from its environment, </w:t>
      </w:r>
      <w:del w:id="479" w:author="Liz Chadwick" w:date="2017-09-21T13:57:00Z">
        <w:r w:rsidDel="008973F5">
          <w:rPr>
            <w:rFonts w:eastAsia="Microsoft YaHei" w:hint="eastAsia"/>
          </w:rPr>
          <w:delText xml:space="preserve">the closure </w:delText>
        </w:r>
      </w:del>
      <w:ins w:id="480" w:author="Liz Chadwick" w:date="2017-09-21T13:57:00Z">
        <w:r w:rsidR="008973F5">
          <w:rPr>
            <w:rFonts w:eastAsia="Microsoft YaHei"/>
          </w:rPr>
          <w:t xml:space="preserve">it </w:t>
        </w:r>
      </w:ins>
      <w:r>
        <w:rPr>
          <w:rFonts w:eastAsia="Microsoft YaHei" w:hint="eastAsia"/>
        </w:rPr>
        <w:t>uses memory</w:t>
      </w:r>
      <w:r w:rsidR="007233FF">
        <w:rPr>
          <w:rFonts w:eastAsia="Microsoft YaHei" w:hint="eastAsia"/>
        </w:rPr>
        <w:t xml:space="preserve"> </w:t>
      </w:r>
      <w:r>
        <w:rPr>
          <w:rFonts w:eastAsia="Microsoft YaHei" w:hint="eastAsia"/>
        </w:rPr>
        <w:t>to store the values for use in the closure body. This use of memory is overhead</w:t>
      </w:r>
      <w:r w:rsidR="007233FF">
        <w:rPr>
          <w:rFonts w:eastAsia="Microsoft YaHei" w:hint="eastAsia"/>
        </w:rPr>
        <w:t xml:space="preserve"> </w:t>
      </w:r>
      <w:r>
        <w:rPr>
          <w:rFonts w:eastAsia="Microsoft YaHei" w:hint="eastAsia"/>
        </w:rPr>
        <w:t>that we don</w:t>
      </w:r>
      <w:r w:rsidR="007233FF">
        <w:rPr>
          <w:rFonts w:eastAsia="Microsoft YaHei"/>
        </w:rPr>
        <w:t>’</w:t>
      </w:r>
      <w:r>
        <w:rPr>
          <w:rFonts w:eastAsia="Microsoft YaHei" w:hint="eastAsia"/>
        </w:rPr>
        <w:t xml:space="preserve">t want to pay </w:t>
      </w:r>
      <w:del w:id="481" w:author="Liz Chadwick" w:date="2017-09-21T13:57:00Z">
        <w:r w:rsidDel="008973F5">
          <w:rPr>
            <w:rFonts w:eastAsia="Microsoft YaHei" w:hint="eastAsia"/>
          </w:rPr>
          <w:delText xml:space="preserve">for </w:delText>
        </w:r>
      </w:del>
      <w:r>
        <w:rPr>
          <w:rFonts w:eastAsia="Microsoft YaHei" w:hint="eastAsia"/>
        </w:rPr>
        <w:t xml:space="preserve">in </w:t>
      </w:r>
      <w:del w:id="482" w:author="Liz Chadwick" w:date="2017-09-21T13:57:00Z">
        <w:r w:rsidDel="008973F5">
          <w:rPr>
            <w:rFonts w:eastAsia="Microsoft YaHei" w:hint="eastAsia"/>
          </w:rPr>
          <w:delText xml:space="preserve">the </w:delText>
        </w:r>
      </w:del>
      <w:r>
        <w:rPr>
          <w:rFonts w:eastAsia="Microsoft YaHei" w:hint="eastAsia"/>
        </w:rPr>
        <w:t>more common case</w:t>
      </w:r>
      <w:ins w:id="483" w:author="Liz Chadwick" w:date="2017-09-21T13:57:00Z">
        <w:r w:rsidR="008973F5">
          <w:rPr>
            <w:rFonts w:eastAsia="Microsoft YaHei"/>
          </w:rPr>
          <w:t>s,</w:t>
        </w:r>
      </w:ins>
      <w:r>
        <w:rPr>
          <w:rFonts w:eastAsia="Microsoft YaHei" w:hint="eastAsia"/>
        </w:rPr>
        <w:t xml:space="preserve"> where we want to execute</w:t>
      </w:r>
      <w:r w:rsidR="007233FF">
        <w:rPr>
          <w:rFonts w:eastAsia="Microsoft YaHei" w:hint="eastAsia"/>
        </w:rPr>
        <w:t xml:space="preserve"> </w:t>
      </w:r>
      <w:r>
        <w:rPr>
          <w:rFonts w:eastAsia="Microsoft YaHei" w:hint="eastAsia"/>
        </w:rPr>
        <w:t>code that doesn</w:t>
      </w:r>
      <w:r w:rsidR="007233FF">
        <w:rPr>
          <w:rFonts w:eastAsia="Microsoft YaHei"/>
        </w:rPr>
        <w:t>’</w:t>
      </w:r>
      <w:r>
        <w:rPr>
          <w:rFonts w:eastAsia="Microsoft YaHei" w:hint="eastAsia"/>
        </w:rPr>
        <w:t xml:space="preserve">t capture its environment. Because </w:t>
      </w:r>
      <w:r>
        <w:rPr>
          <w:rFonts w:eastAsia="Microsoft YaHei" w:hint="eastAsia"/>
        </w:rPr>
        <w:lastRenderedPageBreak/>
        <w:t>functions are never allowed</w:t>
      </w:r>
      <w:r w:rsidR="007233FF">
        <w:rPr>
          <w:rFonts w:eastAsia="Microsoft YaHei" w:hint="eastAsia"/>
        </w:rPr>
        <w:t xml:space="preserve"> </w:t>
      </w:r>
      <w:r>
        <w:rPr>
          <w:rFonts w:eastAsia="Microsoft YaHei" w:hint="eastAsia"/>
        </w:rPr>
        <w:t>to capture their environment, defining and using functions will never incur</w:t>
      </w:r>
      <w:r w:rsidR="007233FF">
        <w:rPr>
          <w:rFonts w:eastAsia="Microsoft YaHei" w:hint="eastAsia"/>
        </w:rPr>
        <w:t xml:space="preserve"> </w:t>
      </w:r>
      <w:r>
        <w:rPr>
          <w:rFonts w:eastAsia="Microsoft YaHei" w:hint="eastAsia"/>
        </w:rPr>
        <w:t>this overhead.</w:t>
      </w:r>
    </w:p>
    <w:p w14:paraId="54EEB8AA" w14:textId="36B6F651" w:rsidR="00084A24" w:rsidRDefault="00B052DF" w:rsidP="007233FF">
      <w:pPr>
        <w:pStyle w:val="Body"/>
        <w:rPr>
          <w:rFonts w:eastAsia="Microsoft YaHei"/>
        </w:rPr>
      </w:pPr>
      <w:r w:rsidRPr="007233FF">
        <w:rPr>
          <w:rFonts w:eastAsia="Microsoft YaHei" w:hint="eastAsia"/>
        </w:rPr>
        <w:t>Closures can capture values from their environment in three ways, which</w:t>
      </w:r>
      <w:r w:rsidR="007233FF" w:rsidRPr="007233FF">
        <w:rPr>
          <w:rFonts w:eastAsia="Microsoft YaHei" w:hint="eastAsia"/>
        </w:rPr>
        <w:t xml:space="preserve"> </w:t>
      </w:r>
      <w:r w:rsidRPr="007233FF">
        <w:rPr>
          <w:rFonts w:eastAsia="Microsoft YaHei" w:hint="eastAsia"/>
        </w:rPr>
        <w:t>directly map to the three ways a function can take a parameter: taking</w:t>
      </w:r>
      <w:r w:rsidR="007233FF" w:rsidRPr="007233FF">
        <w:rPr>
          <w:rFonts w:eastAsia="Microsoft YaHei" w:hint="eastAsia"/>
        </w:rPr>
        <w:t xml:space="preserve"> </w:t>
      </w:r>
      <w:r w:rsidRPr="007233FF">
        <w:rPr>
          <w:rFonts w:eastAsia="Microsoft YaHei" w:hint="eastAsia"/>
        </w:rPr>
        <w:t xml:space="preserve">ownership, borrowing immutably, and borrowing mutably. These </w:t>
      </w:r>
      <w:del w:id="484" w:author="Liz Chadwick" w:date="2017-09-21T13:58:00Z">
        <w:r w:rsidRPr="007233FF" w:rsidDel="008973F5">
          <w:rPr>
            <w:rFonts w:eastAsia="Microsoft YaHei" w:hint="eastAsia"/>
          </w:rPr>
          <w:delText>ways of capturing</w:delText>
        </w:r>
        <w:r w:rsidR="007233FF" w:rsidRPr="007233FF" w:rsidDel="008973F5">
          <w:rPr>
            <w:rFonts w:eastAsia="Microsoft YaHei" w:hint="eastAsia"/>
          </w:rPr>
          <w:delText xml:space="preserve"> </w:delText>
        </w:r>
        <w:r w:rsidRPr="007233FF" w:rsidDel="008973F5">
          <w:rPr>
            <w:rFonts w:eastAsia="Microsoft YaHei" w:hint="eastAsia"/>
          </w:rPr>
          <w:delText xml:space="preserve">values </w:delText>
        </w:r>
      </w:del>
      <w:r w:rsidRPr="007233FF">
        <w:rPr>
          <w:rFonts w:eastAsia="Microsoft YaHei" w:hint="eastAsia"/>
        </w:rPr>
        <w:t xml:space="preserve">are encoded in the three </w:t>
      </w:r>
      <w:r w:rsidRPr="007233FF">
        <w:rPr>
          <w:rStyle w:val="Literal"/>
          <w:rFonts w:hint="eastAsia"/>
        </w:rPr>
        <w:t>Fn</w:t>
      </w:r>
      <w:r>
        <w:rPr>
          <w:rFonts w:eastAsia="Microsoft YaHei" w:hint="eastAsia"/>
        </w:rPr>
        <w:t xml:space="preserve"> traits as follows:</w:t>
      </w:r>
    </w:p>
    <w:p w14:paraId="652F3CD4" w14:textId="56933202" w:rsidR="00084A24" w:rsidRDefault="00B052DF" w:rsidP="007233FF">
      <w:pPr>
        <w:pStyle w:val="BulletA"/>
        <w:rPr>
          <w:rFonts w:eastAsia="Microsoft YaHei"/>
        </w:rPr>
      </w:pPr>
      <w:r w:rsidRPr="007233FF">
        <w:rPr>
          <w:rStyle w:val="Literal"/>
          <w:rFonts w:hint="eastAsia"/>
        </w:rPr>
        <w:t>FnOnce</w:t>
      </w:r>
      <w:r>
        <w:rPr>
          <w:rFonts w:eastAsia="Microsoft YaHei" w:hint="eastAsia"/>
        </w:rPr>
        <w:t xml:space="preserve"> consumes the variables it captures from its enclosing scope</w:t>
      </w:r>
      <w:ins w:id="485" w:author="Liz Chadwick" w:date="2017-09-21T13:58:00Z">
        <w:r w:rsidR="008973F5">
          <w:rPr>
            <w:rFonts w:eastAsia="Microsoft YaHei"/>
          </w:rPr>
          <w:t xml:space="preserve">, </w:t>
        </w:r>
      </w:ins>
      <w:ins w:id="486" w:author="Liz Chadwick" w:date="2017-09-21T13:59:00Z">
        <w:r w:rsidR="008973F5">
          <w:rPr>
            <w:rFonts w:eastAsia="Microsoft YaHei"/>
          </w:rPr>
          <w:t>known</w:t>
        </w:r>
      </w:ins>
      <w:ins w:id="487" w:author="Liz Chadwick" w:date="2017-09-21T13:58:00Z">
        <w:r w:rsidR="008973F5">
          <w:rPr>
            <w:rFonts w:eastAsia="Microsoft YaHei"/>
          </w:rPr>
          <w:t xml:space="preserve"> </w:t>
        </w:r>
      </w:ins>
      <w:ins w:id="488" w:author="Liz Chadwick" w:date="2017-09-21T13:59:00Z">
        <w:r w:rsidR="008973F5">
          <w:rPr>
            <w:rFonts w:eastAsia="Microsoft YaHei"/>
          </w:rPr>
          <w:t>as</w:t>
        </w:r>
      </w:ins>
      <w:del w:id="489" w:author="Liz Chadwick" w:date="2017-09-21T13:59:00Z">
        <w:r w:rsidDel="008973F5">
          <w:rPr>
            <w:rFonts w:eastAsia="Microsoft YaHei" w:hint="eastAsia"/>
          </w:rPr>
          <w:delText xml:space="preserve"> (the</w:delText>
        </w:r>
        <w:r w:rsidR="007233FF" w:rsidDel="008973F5">
          <w:rPr>
            <w:rFonts w:eastAsia="Microsoft YaHei" w:hint="eastAsia"/>
          </w:rPr>
          <w:delText xml:space="preserve"> </w:delText>
        </w:r>
        <w:r w:rsidDel="008973F5">
          <w:rPr>
            <w:rFonts w:eastAsia="Microsoft YaHei" w:hint="eastAsia"/>
          </w:rPr>
          <w:delText xml:space="preserve">enclosing scope is called </w:delText>
        </w:r>
      </w:del>
      <w:ins w:id="490" w:author="Liz Chadwick" w:date="2017-09-21T13:59:00Z">
        <w:r w:rsidR="008973F5">
          <w:rPr>
            <w:rFonts w:eastAsia="Microsoft YaHei"/>
          </w:rPr>
          <w:t xml:space="preserve"> </w:t>
        </w:r>
      </w:ins>
      <w:r>
        <w:rPr>
          <w:rFonts w:eastAsia="Microsoft YaHei" w:hint="eastAsia"/>
        </w:rPr>
        <w:t>the closure</w:t>
      </w:r>
      <w:r w:rsidR="007233FF">
        <w:rPr>
          <w:rFonts w:eastAsia="Microsoft YaHei"/>
        </w:rPr>
        <w:t>’</w:t>
      </w:r>
      <w:r>
        <w:rPr>
          <w:rFonts w:eastAsia="Microsoft YaHei" w:hint="eastAsia"/>
        </w:rPr>
        <w:t xml:space="preserve">s </w:t>
      </w:r>
      <w:r w:rsidRPr="008973F5">
        <w:rPr>
          <w:rStyle w:val="EmphasisItalic"/>
          <w:rFonts w:eastAsia="Microsoft YaHei"/>
          <w:rPrChange w:id="491" w:author="Liz Chadwick" w:date="2017-09-21T13:58:00Z">
            <w:rPr>
              <w:rStyle w:val="Literal"/>
              <w:rFonts w:eastAsia="Microsoft YaHei"/>
            </w:rPr>
          </w:rPrChange>
        </w:rPr>
        <w:t>environment</w:t>
      </w:r>
      <w:del w:id="492" w:author="Liz Chadwick" w:date="2017-09-21T13:59:00Z">
        <w:r w:rsidDel="008973F5">
          <w:rPr>
            <w:rFonts w:eastAsia="Microsoft YaHei" w:hint="eastAsia"/>
          </w:rPr>
          <w:delText>)</w:delText>
        </w:r>
      </w:del>
      <w:r>
        <w:rPr>
          <w:rFonts w:eastAsia="Microsoft YaHei" w:hint="eastAsia"/>
        </w:rPr>
        <w:t>. In order to consume</w:t>
      </w:r>
      <w:r w:rsidR="007233FF">
        <w:rPr>
          <w:rFonts w:eastAsia="Microsoft YaHei" w:hint="eastAsia"/>
        </w:rPr>
        <w:t xml:space="preserve"> </w:t>
      </w:r>
      <w:r>
        <w:rPr>
          <w:rFonts w:eastAsia="Microsoft YaHei" w:hint="eastAsia"/>
        </w:rPr>
        <w:t xml:space="preserve">the captured variables, the closure must </w:t>
      </w:r>
      <w:del w:id="493" w:author="Liz Chadwick" w:date="2017-09-21T13:59:00Z">
        <w:r w:rsidDel="008973F5">
          <w:rPr>
            <w:rFonts w:eastAsia="Microsoft YaHei" w:hint="eastAsia"/>
          </w:rPr>
          <w:delText xml:space="preserve">therefore </w:delText>
        </w:r>
      </w:del>
      <w:r>
        <w:rPr>
          <w:rFonts w:eastAsia="Microsoft YaHei" w:hint="eastAsia"/>
        </w:rPr>
        <w:t>take ownership of these</w:t>
      </w:r>
      <w:r w:rsidR="007233FF">
        <w:rPr>
          <w:rFonts w:eastAsia="Microsoft YaHei" w:hint="eastAsia"/>
        </w:rPr>
        <w:t xml:space="preserve"> </w:t>
      </w:r>
      <w:r>
        <w:rPr>
          <w:rFonts w:eastAsia="Microsoft YaHei" w:hint="eastAsia"/>
        </w:rPr>
        <w:t>variables and move</w:t>
      </w:r>
      <w:del w:id="494" w:author="Liz Chadwick" w:date="2017-09-21T13:59:00Z">
        <w:r w:rsidDel="008973F5">
          <w:rPr>
            <w:rFonts w:eastAsia="Microsoft YaHei" w:hint="eastAsia"/>
          </w:rPr>
          <w:delText>s</w:delText>
        </w:r>
      </w:del>
      <w:r>
        <w:rPr>
          <w:rFonts w:eastAsia="Microsoft YaHei" w:hint="eastAsia"/>
        </w:rPr>
        <w:t xml:space="preserve"> them into the closure when </w:t>
      </w:r>
      <w:del w:id="495" w:author="Liz Chadwick" w:date="2017-09-21T13:59:00Z">
        <w:r w:rsidDel="008973F5">
          <w:rPr>
            <w:rFonts w:eastAsia="Microsoft YaHei" w:hint="eastAsia"/>
          </w:rPr>
          <w:delText xml:space="preserve">the closure </w:delText>
        </w:r>
      </w:del>
      <w:ins w:id="496" w:author="Liz Chadwick" w:date="2017-09-21T13:59:00Z">
        <w:r w:rsidR="008973F5">
          <w:rPr>
            <w:rFonts w:eastAsia="Microsoft YaHei"/>
          </w:rPr>
          <w:t xml:space="preserve">it </w:t>
        </w:r>
      </w:ins>
      <w:r>
        <w:rPr>
          <w:rFonts w:eastAsia="Microsoft YaHei" w:hint="eastAsia"/>
        </w:rPr>
        <w:t>is defined. The</w:t>
      </w:r>
      <w:r w:rsidR="007233FF">
        <w:rPr>
          <w:rFonts w:eastAsia="Microsoft YaHei" w:hint="eastAsia"/>
        </w:rPr>
        <w:t xml:space="preserve"> </w:t>
      </w:r>
      <w:r w:rsidRPr="007233FF">
        <w:rPr>
          <w:rStyle w:val="Literal"/>
          <w:rFonts w:hint="eastAsia"/>
        </w:rPr>
        <w:t>Once</w:t>
      </w:r>
      <w:r>
        <w:rPr>
          <w:rFonts w:eastAsia="Microsoft YaHei" w:hint="eastAsia"/>
        </w:rPr>
        <w:t xml:space="preserve"> part of the name is because the closure can</w:t>
      </w:r>
      <w:r w:rsidR="007233FF">
        <w:rPr>
          <w:rFonts w:eastAsia="Microsoft YaHei"/>
        </w:rPr>
        <w:t>’</w:t>
      </w:r>
      <w:r>
        <w:rPr>
          <w:rFonts w:eastAsia="Microsoft YaHei" w:hint="eastAsia"/>
        </w:rPr>
        <w:t>t take ownership of the</w:t>
      </w:r>
      <w:r w:rsidR="007233FF">
        <w:rPr>
          <w:rFonts w:eastAsia="Microsoft YaHei" w:hint="eastAsia"/>
        </w:rPr>
        <w:t xml:space="preserve"> </w:t>
      </w:r>
      <w:r>
        <w:rPr>
          <w:rFonts w:eastAsia="Microsoft YaHei" w:hint="eastAsia"/>
        </w:rPr>
        <w:t>same variables more than once, so it can only be called one time.</w:t>
      </w:r>
    </w:p>
    <w:p w14:paraId="603D8082" w14:textId="77777777" w:rsidR="00084A24" w:rsidRDefault="00B052DF" w:rsidP="007233FF">
      <w:pPr>
        <w:pStyle w:val="BulletB"/>
        <w:rPr>
          <w:rFonts w:eastAsia="Microsoft YaHei"/>
        </w:rPr>
      </w:pPr>
      <w:r w:rsidRPr="007233FF">
        <w:rPr>
          <w:rStyle w:val="Literal"/>
          <w:rFonts w:hint="eastAsia"/>
        </w:rPr>
        <w:t>Fn</w:t>
      </w:r>
      <w:r>
        <w:rPr>
          <w:rFonts w:eastAsia="Microsoft YaHei" w:hint="eastAsia"/>
        </w:rPr>
        <w:t xml:space="preserve"> borrows values from the environment immutably.</w:t>
      </w:r>
    </w:p>
    <w:p w14:paraId="3277DFDB" w14:textId="77777777" w:rsidR="00084A24" w:rsidRDefault="00B052DF" w:rsidP="00895C67">
      <w:pPr>
        <w:pStyle w:val="BulletC"/>
        <w:rPr>
          <w:rFonts w:eastAsia="Microsoft YaHei"/>
        </w:rPr>
      </w:pPr>
      <w:r w:rsidRPr="007233FF">
        <w:rPr>
          <w:rStyle w:val="Literal"/>
          <w:rFonts w:hint="eastAsia"/>
        </w:rPr>
        <w:t>FnMut</w:t>
      </w:r>
      <w:r>
        <w:rPr>
          <w:rFonts w:eastAsia="Microsoft YaHei" w:hint="eastAsia"/>
        </w:rPr>
        <w:t xml:space="preserve"> can change the environment since it mutably borrows values.</w:t>
      </w:r>
    </w:p>
    <w:p w14:paraId="3BD3AC3A" w14:textId="2D36CCC5" w:rsidR="00084A24" w:rsidRDefault="00B052DF" w:rsidP="007233FF">
      <w:pPr>
        <w:pStyle w:val="Body"/>
        <w:rPr>
          <w:rFonts w:eastAsia="Microsoft YaHei"/>
        </w:rPr>
      </w:pPr>
      <w:r w:rsidRPr="007233FF">
        <w:rPr>
          <w:rFonts w:eastAsia="Microsoft YaHei" w:hint="eastAsia"/>
        </w:rPr>
        <w:t xml:space="preserve">When we create a closure, Rust infers </w:t>
      </w:r>
      <w:del w:id="497" w:author="Liz Chadwick" w:date="2017-09-21T14:02:00Z">
        <w:r w:rsidRPr="007233FF" w:rsidDel="008973F5">
          <w:rPr>
            <w:rFonts w:eastAsia="Microsoft YaHei" w:hint="eastAsia"/>
          </w:rPr>
          <w:delText xml:space="preserve">how </w:delText>
        </w:r>
      </w:del>
      <w:del w:id="498" w:author="Liz Chadwick" w:date="2017-09-21T14:01:00Z">
        <w:r w:rsidRPr="007233FF" w:rsidDel="008973F5">
          <w:rPr>
            <w:rFonts w:eastAsia="Microsoft YaHei" w:hint="eastAsia"/>
          </w:rPr>
          <w:delText xml:space="preserve">we want </w:delText>
        </w:r>
      </w:del>
      <w:del w:id="499" w:author="Liz Chadwick" w:date="2017-09-21T14:02:00Z">
        <w:r w:rsidRPr="007233FF" w:rsidDel="008973F5">
          <w:rPr>
            <w:rFonts w:eastAsia="Microsoft YaHei" w:hint="eastAsia"/>
          </w:rPr>
          <w:delText>to reference the environment</w:delText>
        </w:r>
        <w:r w:rsidR="007233FF" w:rsidRPr="007233FF" w:rsidDel="008973F5">
          <w:rPr>
            <w:rFonts w:eastAsia="Microsoft YaHei" w:hint="eastAsia"/>
          </w:rPr>
          <w:delText xml:space="preserve"> </w:delText>
        </w:r>
      </w:del>
      <w:ins w:id="500" w:author="Liz Chadwick" w:date="2017-09-21T14:02:00Z">
        <w:r w:rsidR="008973F5">
          <w:rPr>
            <w:rFonts w:eastAsia="Microsoft YaHei"/>
          </w:rPr>
          <w:t xml:space="preserve">which to use </w:t>
        </w:r>
      </w:ins>
      <w:r w:rsidRPr="007233FF">
        <w:rPr>
          <w:rFonts w:eastAsia="Microsoft YaHei" w:hint="eastAsia"/>
        </w:rPr>
        <w:t>based on how the closure uses the values from the environment. In Listing</w:t>
      </w:r>
      <w:r w:rsidR="007233FF" w:rsidRPr="007233FF">
        <w:rPr>
          <w:rFonts w:eastAsia="Microsoft YaHei" w:hint="eastAsia"/>
        </w:rPr>
        <w:t xml:space="preserve"> </w:t>
      </w:r>
      <w:r w:rsidRPr="007233FF">
        <w:rPr>
          <w:rFonts w:eastAsia="Microsoft YaHei" w:hint="eastAsia"/>
        </w:rPr>
        <w:t xml:space="preserve">13-12, the </w:t>
      </w:r>
      <w:r w:rsidRPr="007233FF">
        <w:rPr>
          <w:rStyle w:val="Literal"/>
          <w:rFonts w:hint="eastAsia"/>
        </w:rPr>
        <w:t>equal_to_x</w:t>
      </w:r>
      <w:r w:rsidRPr="007233FF">
        <w:rPr>
          <w:rFonts w:eastAsia="Microsoft YaHei" w:hint="eastAsia"/>
        </w:rPr>
        <w:t xml:space="preserve"> closure borrows </w:t>
      </w:r>
      <w:r w:rsidRPr="007233FF">
        <w:rPr>
          <w:rStyle w:val="Literal"/>
          <w:rFonts w:hint="eastAsia"/>
        </w:rPr>
        <w:t>x</w:t>
      </w:r>
      <w:r w:rsidRPr="007233FF">
        <w:rPr>
          <w:rFonts w:eastAsia="Microsoft YaHei" w:hint="eastAsia"/>
        </w:rPr>
        <w:t xml:space="preserve"> immutably (so </w:t>
      </w:r>
      <w:r w:rsidRPr="007233FF">
        <w:rPr>
          <w:rStyle w:val="Literal"/>
          <w:rFonts w:hint="eastAsia"/>
        </w:rPr>
        <w:t>equal_to_x</w:t>
      </w:r>
      <w:r w:rsidRPr="007233FF">
        <w:rPr>
          <w:rFonts w:eastAsia="Microsoft YaHei" w:hint="eastAsia"/>
        </w:rPr>
        <w:t xml:space="preserve"> has the</w:t>
      </w:r>
      <w:r w:rsidR="007233FF" w:rsidRPr="007233FF">
        <w:rPr>
          <w:rFonts w:eastAsia="Microsoft YaHei" w:hint="eastAsia"/>
        </w:rPr>
        <w:t xml:space="preserve"> </w:t>
      </w:r>
      <w:r w:rsidRPr="007233FF">
        <w:rPr>
          <w:rStyle w:val="Literal"/>
          <w:rFonts w:hint="eastAsia"/>
        </w:rPr>
        <w:t>Fn</w:t>
      </w:r>
      <w:r w:rsidRPr="007233FF">
        <w:rPr>
          <w:rFonts w:eastAsia="Microsoft YaHei" w:hint="eastAsia"/>
        </w:rPr>
        <w:t xml:space="preserve"> trait) since the body of the closure only needs to read the value in </w:t>
      </w:r>
      <w:r w:rsidRPr="007233FF">
        <w:rPr>
          <w:rStyle w:val="Literal"/>
          <w:rFonts w:hint="eastAsia"/>
        </w:rPr>
        <w:t>x</w:t>
      </w:r>
      <w:r>
        <w:rPr>
          <w:rFonts w:eastAsia="Microsoft YaHei" w:hint="eastAsia"/>
        </w:rPr>
        <w:t>.</w:t>
      </w:r>
    </w:p>
    <w:p w14:paraId="64BB6B1D" w14:textId="77777777" w:rsidR="008973F5" w:rsidRDefault="00B052DF" w:rsidP="007233FF">
      <w:pPr>
        <w:pStyle w:val="Body"/>
        <w:rPr>
          <w:ins w:id="501" w:author="Liz Chadwick" w:date="2017-09-21T14:03:00Z"/>
          <w:rFonts w:eastAsia="Microsoft YaHei"/>
        </w:rPr>
      </w:pPr>
      <w:r>
        <w:rPr>
          <w:rFonts w:eastAsia="Microsoft YaHei" w:hint="eastAsia"/>
        </w:rPr>
        <w:t>If we want to force the closure to take ownership of the values it uses in the</w:t>
      </w:r>
      <w:r w:rsidR="007233FF">
        <w:rPr>
          <w:rFonts w:eastAsia="Microsoft YaHei" w:hint="eastAsia"/>
        </w:rPr>
        <w:t xml:space="preserve"> </w:t>
      </w:r>
      <w:r>
        <w:rPr>
          <w:rFonts w:eastAsia="Microsoft YaHei" w:hint="eastAsia"/>
        </w:rPr>
        <w:t xml:space="preserve">environment, we can use the </w:t>
      </w:r>
      <w:r w:rsidRPr="007233FF">
        <w:rPr>
          <w:rStyle w:val="Literal"/>
          <w:rFonts w:hint="eastAsia"/>
        </w:rPr>
        <w:t>move</w:t>
      </w:r>
      <w:r w:rsidRPr="007233FF">
        <w:rPr>
          <w:rFonts w:eastAsia="Microsoft YaHei" w:hint="eastAsia"/>
        </w:rPr>
        <w:t xml:space="preserve"> keyword before the parameter list. This is</w:t>
      </w:r>
      <w:r w:rsidR="007233FF" w:rsidRPr="007233FF">
        <w:rPr>
          <w:rFonts w:eastAsia="Microsoft YaHei" w:hint="eastAsia"/>
        </w:rPr>
        <w:t xml:space="preserve"> </w:t>
      </w:r>
      <w:r w:rsidRPr="007233FF">
        <w:rPr>
          <w:rFonts w:eastAsia="Microsoft YaHei" w:hint="eastAsia"/>
        </w:rPr>
        <w:t>mostly useful when passing a closure to a new thread in order to move the data</w:t>
      </w:r>
      <w:r w:rsidR="007233FF" w:rsidRPr="007233FF">
        <w:rPr>
          <w:rFonts w:eastAsia="Microsoft YaHei" w:hint="eastAsia"/>
        </w:rPr>
        <w:t xml:space="preserve"> </w:t>
      </w:r>
      <w:del w:id="502" w:author="Liz Chadwick" w:date="2017-09-21T14:02:00Z">
        <w:r w:rsidRPr="007233FF" w:rsidDel="008973F5">
          <w:rPr>
            <w:rFonts w:eastAsia="Microsoft YaHei" w:hint="eastAsia"/>
          </w:rPr>
          <w:delText xml:space="preserve">to </w:delText>
        </w:r>
      </w:del>
      <w:ins w:id="503" w:author="Liz Chadwick" w:date="2017-09-21T14:02:00Z">
        <w:r w:rsidR="008973F5">
          <w:rPr>
            <w:rFonts w:eastAsia="Microsoft YaHei"/>
          </w:rPr>
          <w:t>so that it</w:t>
        </w:r>
      </w:ins>
      <w:ins w:id="504" w:author="Liz Chadwick" w:date="2017-09-21T14:03:00Z">
        <w:r w:rsidR="008973F5">
          <w:rPr>
            <w:rFonts w:eastAsia="Microsoft YaHei"/>
          </w:rPr>
          <w:t xml:space="preserve">’s </w:t>
        </w:r>
      </w:ins>
      <w:del w:id="505" w:author="Liz Chadwick" w:date="2017-09-21T14:03:00Z">
        <w:r w:rsidRPr="007233FF" w:rsidDel="008973F5">
          <w:rPr>
            <w:rFonts w:eastAsia="Microsoft YaHei" w:hint="eastAsia"/>
          </w:rPr>
          <w:delText xml:space="preserve">be </w:delText>
        </w:r>
      </w:del>
      <w:r w:rsidRPr="007233FF">
        <w:rPr>
          <w:rFonts w:eastAsia="Microsoft YaHei" w:hint="eastAsia"/>
        </w:rPr>
        <w:t xml:space="preserve">owned by the new thread. </w:t>
      </w:r>
    </w:p>
    <w:p w14:paraId="4282F47A" w14:textId="05092BAE" w:rsidR="00084A24" w:rsidRDefault="00B052DF" w:rsidP="007233FF">
      <w:pPr>
        <w:pStyle w:val="Body"/>
        <w:rPr>
          <w:rFonts w:eastAsia="Microsoft YaHei"/>
        </w:rPr>
      </w:pPr>
      <w:r w:rsidRPr="007233FF">
        <w:rPr>
          <w:rFonts w:eastAsia="Microsoft YaHei" w:hint="eastAsia"/>
        </w:rPr>
        <w:t>We</w:t>
      </w:r>
      <w:r w:rsidR="007233FF" w:rsidRPr="007233FF">
        <w:rPr>
          <w:rFonts w:eastAsia="Microsoft YaHei"/>
        </w:rPr>
        <w:t>’</w:t>
      </w:r>
      <w:r w:rsidRPr="007233FF">
        <w:rPr>
          <w:rFonts w:eastAsia="Microsoft YaHei" w:hint="eastAsia"/>
        </w:rPr>
        <w:t xml:space="preserve">ll have more examples of </w:t>
      </w:r>
      <w:r w:rsidRPr="007233FF">
        <w:rPr>
          <w:rStyle w:val="Literal"/>
          <w:rFonts w:hint="eastAsia"/>
        </w:rPr>
        <w:t>move</w:t>
      </w:r>
      <w:r w:rsidRPr="007233FF">
        <w:rPr>
          <w:rFonts w:eastAsia="Microsoft YaHei" w:hint="eastAsia"/>
        </w:rPr>
        <w:t xml:space="preserve"> closures in</w:t>
      </w:r>
      <w:r w:rsidR="007233FF" w:rsidRPr="007233FF">
        <w:rPr>
          <w:rFonts w:eastAsia="Microsoft YaHei" w:hint="eastAsia"/>
        </w:rPr>
        <w:t xml:space="preserve"> </w:t>
      </w:r>
      <w:r w:rsidRPr="007233FF">
        <w:rPr>
          <w:rFonts w:eastAsia="Microsoft YaHei" w:hint="eastAsia"/>
        </w:rPr>
        <w:t>Chapter 16 when we talk about concurrency, but for now here</w:t>
      </w:r>
      <w:r w:rsidR="007233FF" w:rsidRPr="007233FF">
        <w:rPr>
          <w:rFonts w:eastAsia="Microsoft YaHei"/>
        </w:rPr>
        <w:t>’</w:t>
      </w:r>
      <w:r w:rsidRPr="007233FF">
        <w:rPr>
          <w:rFonts w:eastAsia="Microsoft YaHei" w:hint="eastAsia"/>
        </w:rPr>
        <w:t>s the code from</w:t>
      </w:r>
      <w:r w:rsidR="007233FF" w:rsidRPr="007233FF">
        <w:rPr>
          <w:rFonts w:eastAsia="Microsoft YaHei" w:hint="eastAsia"/>
        </w:rPr>
        <w:t xml:space="preserve"> </w:t>
      </w:r>
      <w:r w:rsidRPr="007233FF">
        <w:rPr>
          <w:rFonts w:eastAsia="Microsoft YaHei" w:hint="eastAsia"/>
        </w:rPr>
        <w:t xml:space="preserve">Listing 13-12 with the </w:t>
      </w:r>
      <w:r w:rsidRPr="007233FF">
        <w:rPr>
          <w:rStyle w:val="Literal"/>
          <w:rFonts w:hint="eastAsia"/>
        </w:rPr>
        <w:t>move</w:t>
      </w:r>
      <w:r>
        <w:rPr>
          <w:rFonts w:eastAsia="Microsoft YaHei" w:hint="eastAsia"/>
        </w:rPr>
        <w:t xml:space="preserve"> keyword added to the closure definition and using</w:t>
      </w:r>
      <w:r w:rsidR="007233FF">
        <w:rPr>
          <w:rFonts w:eastAsia="Microsoft YaHei" w:hint="eastAsia"/>
        </w:rPr>
        <w:t xml:space="preserve"> </w:t>
      </w:r>
      <w:r>
        <w:rPr>
          <w:rFonts w:eastAsia="Microsoft YaHei" w:hint="eastAsia"/>
        </w:rPr>
        <w:t>vectors instead of integers, since integers can be copied rather than moved:</w:t>
      </w:r>
    </w:p>
    <w:p w14:paraId="34E9CA22" w14:textId="77777777" w:rsidR="00084A24" w:rsidRDefault="00B052DF" w:rsidP="00895C67">
      <w:pPr>
        <w:pStyle w:val="ProductionDirective"/>
        <w:rPr>
          <w:rFonts w:eastAsia="Microsoft YaHei"/>
        </w:rPr>
      </w:pPr>
      <w:r>
        <w:rPr>
          <w:rFonts w:eastAsia="Microsoft YaHei" w:hint="eastAsia"/>
        </w:rPr>
        <w:t>Filename: src/main.rs</w:t>
      </w:r>
    </w:p>
    <w:p w14:paraId="07FC3DB7" w14:textId="77777777" w:rsidR="00084A24" w:rsidRPr="00895C67" w:rsidRDefault="00B052DF">
      <w:pPr>
        <w:pStyle w:val="CodeAWingding"/>
        <w:pPrChange w:id="506" w:author="Carol Nichols" w:date="2017-10-05T16:46:00Z">
          <w:pPr>
            <w:pStyle w:val="CodeA"/>
          </w:pPr>
        </w:pPrChange>
      </w:pPr>
      <w:r w:rsidRPr="00895C67">
        <w:rPr>
          <w:rFonts w:hint="eastAsia"/>
        </w:rPr>
        <w:t>fn main() {</w:t>
      </w:r>
    </w:p>
    <w:p w14:paraId="72D85445" w14:textId="77777777" w:rsidR="00084A24" w:rsidRPr="00895C67" w:rsidRDefault="00B052DF" w:rsidP="00895C67">
      <w:pPr>
        <w:pStyle w:val="CodeB"/>
      </w:pPr>
      <w:r w:rsidRPr="00895C67">
        <w:rPr>
          <w:rFonts w:hint="eastAsia"/>
        </w:rPr>
        <w:t xml:space="preserve">    let x = vec![1, 2, 3];</w:t>
      </w:r>
    </w:p>
    <w:p w14:paraId="7025BD25" w14:textId="77777777" w:rsidR="00084A24" w:rsidRPr="00895C67" w:rsidRDefault="00084A24" w:rsidP="00895C67">
      <w:pPr>
        <w:pStyle w:val="CodeB"/>
      </w:pPr>
    </w:p>
    <w:p w14:paraId="72D62BCD" w14:textId="77777777" w:rsidR="00084A24" w:rsidRPr="00895C67" w:rsidRDefault="00B052DF" w:rsidP="00895C67">
      <w:pPr>
        <w:pStyle w:val="CodeB"/>
      </w:pPr>
      <w:r w:rsidRPr="00895C67">
        <w:rPr>
          <w:rFonts w:hint="eastAsia"/>
        </w:rPr>
        <w:t xml:space="preserve">    let equal_to_x = move |z| z == x;</w:t>
      </w:r>
    </w:p>
    <w:p w14:paraId="1D5B3EF3" w14:textId="77777777" w:rsidR="00084A24" w:rsidRPr="00895C67" w:rsidRDefault="00084A24" w:rsidP="00895C67">
      <w:pPr>
        <w:pStyle w:val="CodeB"/>
      </w:pPr>
    </w:p>
    <w:p w14:paraId="508AC445" w14:textId="77777777" w:rsidR="00084A24" w:rsidRPr="00895C67" w:rsidRDefault="00B052DF" w:rsidP="00895C67">
      <w:pPr>
        <w:pStyle w:val="CodeB"/>
      </w:pPr>
      <w:r w:rsidRPr="00895C67">
        <w:rPr>
          <w:rFonts w:hint="eastAsia"/>
        </w:rPr>
        <w:t xml:space="preserve">    println!("can't use x here: {:?}", x);</w:t>
      </w:r>
    </w:p>
    <w:p w14:paraId="76987CA8" w14:textId="77777777" w:rsidR="00084A24" w:rsidRPr="00895C67" w:rsidRDefault="00084A24" w:rsidP="00895C67">
      <w:pPr>
        <w:pStyle w:val="CodeB"/>
      </w:pPr>
    </w:p>
    <w:p w14:paraId="52F320F5" w14:textId="77777777" w:rsidR="00084A24" w:rsidRPr="00895C67" w:rsidRDefault="00B052DF" w:rsidP="00895C67">
      <w:pPr>
        <w:pStyle w:val="CodeB"/>
      </w:pPr>
      <w:r w:rsidRPr="00895C67">
        <w:rPr>
          <w:rFonts w:hint="eastAsia"/>
        </w:rPr>
        <w:t xml:space="preserve">    let y = vec![1, 2, 3];</w:t>
      </w:r>
    </w:p>
    <w:p w14:paraId="54442E72" w14:textId="77777777" w:rsidR="00084A24" w:rsidRPr="00895C67" w:rsidRDefault="00084A24" w:rsidP="00895C67">
      <w:pPr>
        <w:pStyle w:val="CodeB"/>
      </w:pPr>
    </w:p>
    <w:p w14:paraId="56B6A447" w14:textId="77777777" w:rsidR="00084A24" w:rsidRPr="00895C67" w:rsidRDefault="00B052DF">
      <w:pPr>
        <w:pStyle w:val="CodeBWingding"/>
        <w:pPrChange w:id="507" w:author="Carol Nichols" w:date="2017-10-05T16:46:00Z">
          <w:pPr>
            <w:pStyle w:val="CodeB"/>
          </w:pPr>
        </w:pPrChange>
      </w:pPr>
      <w:r w:rsidRPr="00895C67">
        <w:rPr>
          <w:rFonts w:hint="eastAsia"/>
        </w:rPr>
        <w:t xml:space="preserve">    assert!(equal_to_x(y));</w:t>
      </w:r>
    </w:p>
    <w:p w14:paraId="37C921F8" w14:textId="77777777" w:rsidR="00084A24" w:rsidRPr="00895C67" w:rsidRDefault="00B052DF">
      <w:pPr>
        <w:pStyle w:val="CodeCWingding"/>
        <w:pPrChange w:id="508" w:author="Carol Nichols" w:date="2017-10-05T16:46:00Z">
          <w:pPr>
            <w:pStyle w:val="CodeC"/>
          </w:pPr>
        </w:pPrChange>
      </w:pPr>
      <w:r w:rsidRPr="00895C67">
        <w:rPr>
          <w:rFonts w:hint="eastAsia"/>
        </w:rPr>
        <w:lastRenderedPageBreak/>
        <w:t>}</w:t>
      </w:r>
    </w:p>
    <w:p w14:paraId="3A28E955" w14:textId="77777777" w:rsidR="00084A24" w:rsidRDefault="00B052DF" w:rsidP="007233FF">
      <w:pPr>
        <w:pStyle w:val="Body"/>
        <w:rPr>
          <w:rFonts w:eastAsia="Microsoft YaHei"/>
        </w:rPr>
      </w:pPr>
      <w:r>
        <w:rPr>
          <w:rFonts w:eastAsia="Microsoft YaHei" w:hint="eastAsia"/>
        </w:rPr>
        <w:t>This example doesn</w:t>
      </w:r>
      <w:r w:rsidR="007233FF">
        <w:rPr>
          <w:rFonts w:eastAsia="Microsoft YaHei"/>
        </w:rPr>
        <w:t>’</w:t>
      </w:r>
      <w:r>
        <w:rPr>
          <w:rFonts w:eastAsia="Microsoft YaHei" w:hint="eastAsia"/>
        </w:rPr>
        <w:t>t compile:</w:t>
      </w:r>
    </w:p>
    <w:p w14:paraId="4E8C2B3C" w14:textId="77777777" w:rsidR="00084A24" w:rsidRPr="00895C67" w:rsidRDefault="00B052DF" w:rsidP="00895C67">
      <w:pPr>
        <w:pStyle w:val="CodeA"/>
      </w:pPr>
      <w:r w:rsidRPr="00895C67">
        <w:rPr>
          <w:rFonts w:hint="eastAsia"/>
        </w:rPr>
        <w:t>error[E0382]: use of moved value: `x`</w:t>
      </w:r>
    </w:p>
    <w:p w14:paraId="72636FF7" w14:textId="77777777" w:rsidR="00084A24" w:rsidRPr="00895C67" w:rsidRDefault="00B052DF" w:rsidP="00895C67">
      <w:pPr>
        <w:pStyle w:val="CodeB"/>
      </w:pPr>
      <w:r w:rsidRPr="00895C67">
        <w:rPr>
          <w:rFonts w:hint="eastAsia"/>
        </w:rPr>
        <w:t xml:space="preserve"> --&gt; src/main.rs:6:40</w:t>
      </w:r>
    </w:p>
    <w:p w14:paraId="6BCB4865" w14:textId="77777777" w:rsidR="00084A24" w:rsidRPr="00895C67" w:rsidRDefault="00B052DF" w:rsidP="00895C67">
      <w:pPr>
        <w:pStyle w:val="CodeB"/>
      </w:pPr>
      <w:r w:rsidRPr="00895C67">
        <w:rPr>
          <w:rFonts w:hint="eastAsia"/>
        </w:rPr>
        <w:t xml:space="preserve">  |</w:t>
      </w:r>
    </w:p>
    <w:p w14:paraId="70A539A8" w14:textId="77777777" w:rsidR="00084A24" w:rsidRPr="00895C67" w:rsidRDefault="00B052DF" w:rsidP="00895C67">
      <w:pPr>
        <w:pStyle w:val="CodeB"/>
      </w:pPr>
      <w:r w:rsidRPr="00895C67">
        <w:rPr>
          <w:rFonts w:hint="eastAsia"/>
        </w:rPr>
        <w:t>4 |     let equal_to_x = move |z| z == x;</w:t>
      </w:r>
    </w:p>
    <w:p w14:paraId="0DA1E2B0" w14:textId="77777777" w:rsidR="00084A24" w:rsidRPr="00895C67" w:rsidRDefault="00B052DF" w:rsidP="00895C67">
      <w:pPr>
        <w:pStyle w:val="CodeB"/>
      </w:pPr>
      <w:r w:rsidRPr="00895C67">
        <w:rPr>
          <w:rFonts w:hint="eastAsia"/>
        </w:rPr>
        <w:t xml:space="preserve">  |                      -------- value moved (into closure) here</w:t>
      </w:r>
    </w:p>
    <w:p w14:paraId="168228C5" w14:textId="77777777" w:rsidR="00084A24" w:rsidRPr="00895C67" w:rsidRDefault="00B052DF" w:rsidP="00895C67">
      <w:pPr>
        <w:pStyle w:val="CodeB"/>
      </w:pPr>
      <w:r w:rsidRPr="00895C67">
        <w:rPr>
          <w:rFonts w:hint="eastAsia"/>
        </w:rPr>
        <w:t>5 |</w:t>
      </w:r>
    </w:p>
    <w:p w14:paraId="1A62D533" w14:textId="77777777" w:rsidR="00084A24" w:rsidRPr="00895C67" w:rsidRDefault="00B052DF" w:rsidP="00895C67">
      <w:pPr>
        <w:pStyle w:val="CodeB"/>
      </w:pPr>
      <w:r w:rsidRPr="00895C67">
        <w:rPr>
          <w:rFonts w:hint="eastAsia"/>
        </w:rPr>
        <w:t>6 |     println!("can't use x here: {:?}", x);</w:t>
      </w:r>
    </w:p>
    <w:p w14:paraId="5C99D1E1" w14:textId="77777777" w:rsidR="00084A24" w:rsidRPr="00895C67" w:rsidRDefault="00B052DF" w:rsidP="00895C67">
      <w:pPr>
        <w:pStyle w:val="CodeB"/>
      </w:pPr>
      <w:r w:rsidRPr="00895C67">
        <w:rPr>
          <w:rFonts w:hint="eastAsia"/>
        </w:rPr>
        <w:t xml:space="preserve">  |                                        ^ value used here after move</w:t>
      </w:r>
    </w:p>
    <w:p w14:paraId="1415821A" w14:textId="77777777" w:rsidR="00084A24" w:rsidRPr="00895C67" w:rsidRDefault="00B052DF" w:rsidP="00895C67">
      <w:pPr>
        <w:pStyle w:val="CodeB"/>
      </w:pPr>
      <w:r w:rsidRPr="00895C67">
        <w:rPr>
          <w:rFonts w:hint="eastAsia"/>
        </w:rPr>
        <w:t xml:space="preserve">  |</w:t>
      </w:r>
    </w:p>
    <w:p w14:paraId="182CDF5D" w14:textId="77777777" w:rsidR="00084A24" w:rsidRPr="00895C67" w:rsidRDefault="00B052DF" w:rsidP="00895C67">
      <w:pPr>
        <w:pStyle w:val="CodeB"/>
      </w:pPr>
      <w:r w:rsidRPr="00895C67">
        <w:rPr>
          <w:rFonts w:hint="eastAsia"/>
        </w:rPr>
        <w:t xml:space="preserve">  = note: move occurs because `x` has type `std::vec::Vec&lt;i32&gt;`, which does not</w:t>
      </w:r>
    </w:p>
    <w:p w14:paraId="0C81A3F1" w14:textId="77777777" w:rsidR="00084A24" w:rsidRPr="00895C67" w:rsidRDefault="00B052DF" w:rsidP="00895C67">
      <w:pPr>
        <w:pStyle w:val="CodeC"/>
      </w:pPr>
      <w:r w:rsidRPr="00895C67">
        <w:rPr>
          <w:rFonts w:hint="eastAsia"/>
        </w:rPr>
        <w:t xml:space="preserve">    implement the `Copy` trait</w:t>
      </w:r>
    </w:p>
    <w:p w14:paraId="647B0E05" w14:textId="20E36DC6" w:rsidR="00084A24" w:rsidRDefault="00B052DF" w:rsidP="007233FF">
      <w:pPr>
        <w:pStyle w:val="Body"/>
        <w:rPr>
          <w:rFonts w:eastAsia="Microsoft YaHei"/>
        </w:rPr>
      </w:pPr>
      <w:r w:rsidRPr="007233FF">
        <w:rPr>
          <w:rFonts w:eastAsia="Microsoft YaHei" w:hint="eastAsia"/>
        </w:rPr>
        <w:t xml:space="preserve">The </w:t>
      </w:r>
      <w:r w:rsidRPr="007233FF">
        <w:rPr>
          <w:rStyle w:val="Literal"/>
          <w:rFonts w:hint="eastAsia"/>
        </w:rPr>
        <w:t>x</w:t>
      </w:r>
      <w:r w:rsidRPr="007233FF">
        <w:rPr>
          <w:rFonts w:eastAsia="Microsoft YaHei" w:hint="eastAsia"/>
        </w:rPr>
        <w:t xml:space="preserve"> value is moved into the closure when the closure is defined</w:t>
      </w:r>
      <w:ins w:id="509" w:author="Liz Chadwick" w:date="2017-09-21T14:04:00Z">
        <w:r w:rsidR="008973F5">
          <w:rPr>
            <w:rFonts w:eastAsia="Microsoft YaHei"/>
          </w:rPr>
          <w:t>,</w:t>
        </w:r>
      </w:ins>
      <w:r w:rsidRPr="007233FF">
        <w:rPr>
          <w:rFonts w:eastAsia="Microsoft YaHei" w:hint="eastAsia"/>
        </w:rPr>
        <w:t xml:space="preserve"> because </w:t>
      </w:r>
      <w:del w:id="510" w:author="Liz Chadwick" w:date="2017-09-21T14:04:00Z">
        <w:r w:rsidRPr="007233FF" w:rsidDel="008973F5">
          <w:rPr>
            <w:rFonts w:eastAsia="Microsoft YaHei" w:hint="eastAsia"/>
          </w:rPr>
          <w:delText>of</w:delText>
        </w:r>
        <w:r w:rsidR="007233FF" w:rsidRPr="007233FF" w:rsidDel="008973F5">
          <w:rPr>
            <w:rFonts w:eastAsia="Microsoft YaHei" w:hint="eastAsia"/>
          </w:rPr>
          <w:delText xml:space="preserve"> </w:delText>
        </w:r>
      </w:del>
      <w:ins w:id="511" w:author="Liz Chadwick" w:date="2017-09-21T14:04:00Z">
        <w:r w:rsidR="008973F5">
          <w:rPr>
            <w:rFonts w:eastAsia="Microsoft YaHei"/>
          </w:rPr>
          <w:t xml:space="preserve">we added </w:t>
        </w:r>
      </w:ins>
      <w:r w:rsidRPr="007233FF">
        <w:rPr>
          <w:rFonts w:eastAsia="Microsoft YaHei" w:hint="eastAsia"/>
        </w:rPr>
        <w:t xml:space="preserve">the </w:t>
      </w:r>
      <w:r w:rsidRPr="007233FF">
        <w:rPr>
          <w:rStyle w:val="Literal"/>
          <w:rFonts w:hint="eastAsia"/>
        </w:rPr>
        <w:t>move</w:t>
      </w:r>
      <w:r w:rsidRPr="007233FF">
        <w:rPr>
          <w:rFonts w:eastAsia="Microsoft YaHei" w:hint="eastAsia"/>
        </w:rPr>
        <w:t xml:space="preserve"> keyword. The closure then has ownership of </w:t>
      </w:r>
      <w:r w:rsidRPr="007233FF">
        <w:rPr>
          <w:rStyle w:val="Literal"/>
          <w:rFonts w:hint="eastAsia"/>
        </w:rPr>
        <w:t>x</w:t>
      </w:r>
      <w:r w:rsidRPr="007233FF">
        <w:rPr>
          <w:rFonts w:eastAsia="Microsoft YaHei" w:hint="eastAsia"/>
        </w:rPr>
        <w:t xml:space="preserve">, and </w:t>
      </w:r>
      <w:r w:rsidRPr="007233FF">
        <w:rPr>
          <w:rStyle w:val="Literal"/>
          <w:rFonts w:hint="eastAsia"/>
        </w:rPr>
        <w:t>main</w:t>
      </w:r>
      <w:r w:rsidRPr="007233FF">
        <w:rPr>
          <w:rFonts w:eastAsia="Microsoft YaHei" w:hint="eastAsia"/>
        </w:rPr>
        <w:t xml:space="preserve"> isn</w:t>
      </w:r>
      <w:r w:rsidR="007233FF" w:rsidRPr="007233FF">
        <w:rPr>
          <w:rFonts w:eastAsia="Microsoft YaHei"/>
        </w:rPr>
        <w:t>’</w:t>
      </w:r>
      <w:r w:rsidRPr="007233FF">
        <w:rPr>
          <w:rFonts w:eastAsia="Microsoft YaHei" w:hint="eastAsia"/>
        </w:rPr>
        <w:t>t</w:t>
      </w:r>
      <w:r w:rsidR="007233FF" w:rsidRPr="007233FF">
        <w:rPr>
          <w:rFonts w:eastAsia="Microsoft YaHei" w:hint="eastAsia"/>
        </w:rPr>
        <w:t xml:space="preserve"> </w:t>
      </w:r>
      <w:r w:rsidRPr="007233FF">
        <w:rPr>
          <w:rFonts w:eastAsia="Microsoft YaHei" w:hint="eastAsia"/>
        </w:rPr>
        <w:t xml:space="preserve">allowed to use </w:t>
      </w:r>
      <w:r w:rsidRPr="007233FF">
        <w:rPr>
          <w:rStyle w:val="Literal"/>
          <w:rFonts w:hint="eastAsia"/>
        </w:rPr>
        <w:t>x</w:t>
      </w:r>
      <w:r w:rsidRPr="007233FF">
        <w:rPr>
          <w:rFonts w:eastAsia="Microsoft YaHei" w:hint="eastAsia"/>
        </w:rPr>
        <w:t xml:space="preserve"> anymore</w:t>
      </w:r>
      <w:ins w:id="512" w:author="Liz Chadwick" w:date="2017-09-21T14:04:00Z">
        <w:r w:rsidR="008973F5">
          <w:rPr>
            <w:rFonts w:eastAsia="Microsoft YaHei"/>
          </w:rPr>
          <w:t xml:space="preserve"> in the </w:t>
        </w:r>
        <w:r w:rsidR="008973F5" w:rsidRPr="008973F5">
          <w:rPr>
            <w:rStyle w:val="Literal"/>
            <w:rFonts w:eastAsia="Microsoft YaHei"/>
            <w:rPrChange w:id="513" w:author="Liz Chadwick" w:date="2017-09-21T14:04:00Z">
              <w:rPr>
                <w:rFonts w:eastAsia="Microsoft YaHei"/>
              </w:rPr>
            </w:rPrChange>
          </w:rPr>
          <w:t>println!</w:t>
        </w:r>
        <w:r w:rsidR="008973F5">
          <w:rPr>
            <w:rFonts w:eastAsia="Microsoft YaHei"/>
          </w:rPr>
          <w:t xml:space="preserve"> statement</w:t>
        </w:r>
      </w:ins>
      <w:r w:rsidRPr="007233FF">
        <w:rPr>
          <w:rFonts w:eastAsia="Microsoft YaHei" w:hint="eastAsia"/>
        </w:rPr>
        <w:t xml:space="preserve">. Removing </w:t>
      </w:r>
      <w:del w:id="514" w:author="Liz Chadwick" w:date="2017-09-21T14:04:00Z">
        <w:r w:rsidRPr="007233FF" w:rsidDel="008973F5">
          <w:rPr>
            <w:rFonts w:eastAsia="Microsoft YaHei" w:hint="eastAsia"/>
          </w:rPr>
          <w:delText xml:space="preserve">the </w:delText>
        </w:r>
      </w:del>
      <w:r w:rsidRPr="007233FF">
        <w:rPr>
          <w:rStyle w:val="Literal"/>
          <w:rFonts w:hint="eastAsia"/>
        </w:rPr>
        <w:t>println!</w:t>
      </w:r>
      <w:r>
        <w:rPr>
          <w:rFonts w:eastAsia="Microsoft YaHei" w:hint="eastAsia"/>
        </w:rPr>
        <w:t xml:space="preserve"> will fix this example.</w:t>
      </w:r>
    </w:p>
    <w:p w14:paraId="5FD5BBDE" w14:textId="77777777" w:rsidR="00084A24" w:rsidRDefault="00B052DF" w:rsidP="007233FF">
      <w:pPr>
        <w:pStyle w:val="Body"/>
        <w:rPr>
          <w:rFonts w:eastAsia="Microsoft YaHei"/>
        </w:rPr>
      </w:pPr>
      <w:r>
        <w:rPr>
          <w:rFonts w:eastAsia="Microsoft YaHei" w:hint="eastAsia"/>
        </w:rPr>
        <w:t xml:space="preserve">Most of the time when specifying one of the </w:t>
      </w:r>
      <w:r w:rsidRPr="007233FF">
        <w:rPr>
          <w:rStyle w:val="Literal"/>
          <w:rFonts w:hint="eastAsia"/>
        </w:rPr>
        <w:t>Fn</w:t>
      </w:r>
      <w:r w:rsidRPr="007233FF">
        <w:rPr>
          <w:rFonts w:eastAsia="Microsoft YaHei" w:hint="eastAsia"/>
        </w:rPr>
        <w:t xml:space="preserve"> trait bounds, you can start</w:t>
      </w:r>
      <w:r w:rsidR="007233FF" w:rsidRPr="007233FF">
        <w:rPr>
          <w:rFonts w:eastAsia="Microsoft YaHei" w:hint="eastAsia"/>
        </w:rPr>
        <w:t xml:space="preserve"> </w:t>
      </w:r>
      <w:r w:rsidRPr="007233FF">
        <w:rPr>
          <w:rFonts w:eastAsia="Microsoft YaHei" w:hint="eastAsia"/>
        </w:rPr>
        <w:t xml:space="preserve">with </w:t>
      </w:r>
      <w:r w:rsidRPr="007233FF">
        <w:rPr>
          <w:rStyle w:val="Literal"/>
          <w:rFonts w:hint="eastAsia"/>
        </w:rPr>
        <w:t>Fn</w:t>
      </w:r>
      <w:r w:rsidRPr="007233FF">
        <w:rPr>
          <w:rFonts w:eastAsia="Microsoft YaHei" w:hint="eastAsia"/>
        </w:rPr>
        <w:t xml:space="preserve"> and the compiler will tell you if you need </w:t>
      </w:r>
      <w:r w:rsidRPr="007233FF">
        <w:rPr>
          <w:rStyle w:val="Literal"/>
          <w:rFonts w:hint="eastAsia"/>
        </w:rPr>
        <w:t>FnMut</w:t>
      </w:r>
      <w:r w:rsidRPr="007233FF">
        <w:rPr>
          <w:rFonts w:eastAsia="Microsoft YaHei" w:hint="eastAsia"/>
        </w:rPr>
        <w:t xml:space="preserve"> or </w:t>
      </w:r>
      <w:r w:rsidRPr="007233FF">
        <w:rPr>
          <w:rStyle w:val="Literal"/>
          <w:rFonts w:hint="eastAsia"/>
        </w:rPr>
        <w:t>FnOnce</w:t>
      </w:r>
      <w:r>
        <w:rPr>
          <w:rFonts w:eastAsia="Microsoft YaHei" w:hint="eastAsia"/>
        </w:rPr>
        <w:t xml:space="preserve"> based</w:t>
      </w:r>
      <w:r w:rsidR="007233FF">
        <w:rPr>
          <w:rFonts w:eastAsia="Microsoft YaHei" w:hint="eastAsia"/>
        </w:rPr>
        <w:t xml:space="preserve"> </w:t>
      </w:r>
      <w:r>
        <w:rPr>
          <w:rFonts w:eastAsia="Microsoft YaHei" w:hint="eastAsia"/>
        </w:rPr>
        <w:t>on what happens in the closure body.</w:t>
      </w:r>
    </w:p>
    <w:p w14:paraId="25951CA0" w14:textId="77777777" w:rsidR="00084A24" w:rsidRDefault="00B052DF" w:rsidP="007233FF">
      <w:pPr>
        <w:pStyle w:val="Body"/>
        <w:rPr>
          <w:rFonts w:eastAsia="Microsoft YaHei"/>
        </w:rPr>
      </w:pPr>
      <w:r>
        <w:rPr>
          <w:rFonts w:eastAsia="Microsoft YaHei" w:hint="eastAsia"/>
        </w:rPr>
        <w:t>To illustrate situations where closures that can capture their environment are</w:t>
      </w:r>
      <w:r w:rsidR="007233FF">
        <w:rPr>
          <w:rFonts w:eastAsia="Microsoft YaHei" w:hint="eastAsia"/>
        </w:rPr>
        <w:t xml:space="preserve"> </w:t>
      </w:r>
      <w:r>
        <w:rPr>
          <w:rFonts w:eastAsia="Microsoft YaHei" w:hint="eastAsia"/>
        </w:rPr>
        <w:t>useful as function parameters, let</w:t>
      </w:r>
      <w:r w:rsidR="007233FF">
        <w:rPr>
          <w:rFonts w:eastAsia="Microsoft YaHei"/>
        </w:rPr>
        <w:t>’</w:t>
      </w:r>
      <w:r>
        <w:rPr>
          <w:rFonts w:eastAsia="Microsoft YaHei" w:hint="eastAsia"/>
        </w:rPr>
        <w:t>s move on to our next topic: iterators.</w:t>
      </w:r>
    </w:p>
    <w:p w14:paraId="6477EBF5" w14:textId="77777777" w:rsidR="00084A24" w:rsidRPr="007233FF" w:rsidRDefault="00B052DF" w:rsidP="007233FF">
      <w:pPr>
        <w:pStyle w:val="HeadA"/>
        <w:rPr>
          <w:rFonts w:eastAsia="Microsoft YaHei"/>
        </w:rPr>
      </w:pPr>
      <w:bookmarkStart w:id="515" w:name="processing-a-series-of-items-with-iterat"/>
      <w:bookmarkEnd w:id="515"/>
      <w:r>
        <w:rPr>
          <w:rFonts w:eastAsia="Microsoft YaHei" w:hint="eastAsia"/>
        </w:rPr>
        <w:t>Processing a Series of Items with Iterators</w:t>
      </w:r>
    </w:p>
    <w:p w14:paraId="67A3FAEE" w14:textId="5856502E" w:rsidR="00084A24" w:rsidRDefault="00B052DF" w:rsidP="007D324B">
      <w:pPr>
        <w:pStyle w:val="BodyFirst"/>
        <w:rPr>
          <w:rFonts w:eastAsia="Microsoft YaHei"/>
        </w:rPr>
      </w:pPr>
      <w:r w:rsidRPr="007233FF">
        <w:rPr>
          <w:rFonts w:eastAsia="Microsoft YaHei" w:hint="eastAsia"/>
        </w:rPr>
        <w:t>The iterator pattern allows you to perform some task on a sequence of items in</w:t>
      </w:r>
      <w:r w:rsidR="007233FF" w:rsidRPr="007233FF">
        <w:rPr>
          <w:rFonts w:eastAsia="Microsoft YaHei" w:hint="eastAsia"/>
        </w:rPr>
        <w:t xml:space="preserve"> </w:t>
      </w:r>
      <w:r w:rsidRPr="007233FF">
        <w:rPr>
          <w:rFonts w:eastAsia="Microsoft YaHei" w:hint="eastAsia"/>
        </w:rPr>
        <w:t xml:space="preserve">turn. An </w:t>
      </w:r>
      <w:r w:rsidRPr="008973F5">
        <w:rPr>
          <w:rStyle w:val="EmphasisItalic"/>
          <w:rFonts w:eastAsia="Microsoft YaHei"/>
          <w:rPrChange w:id="516" w:author="Liz Chadwick" w:date="2017-09-21T14:05:00Z">
            <w:rPr>
              <w:rStyle w:val="Literal"/>
              <w:rFonts w:eastAsia="Microsoft YaHei"/>
            </w:rPr>
          </w:rPrChange>
        </w:rPr>
        <w:t>iterator</w:t>
      </w:r>
      <w:r>
        <w:rPr>
          <w:rFonts w:eastAsia="Microsoft YaHei" w:hint="eastAsia"/>
        </w:rPr>
        <w:t xml:space="preserve"> is responsible for the logic </w:t>
      </w:r>
      <w:del w:id="517" w:author="Liz Chadwick" w:date="2017-09-21T14:06:00Z">
        <w:r w:rsidDel="008973F5">
          <w:rPr>
            <w:rFonts w:eastAsia="Microsoft YaHei" w:hint="eastAsia"/>
          </w:rPr>
          <w:delText xml:space="preserve">around </w:delText>
        </w:r>
      </w:del>
      <w:ins w:id="518" w:author="Liz Chadwick" w:date="2017-09-21T14:06:00Z">
        <w:r w:rsidR="008973F5">
          <w:rPr>
            <w:rFonts w:eastAsia="Microsoft YaHei"/>
          </w:rPr>
          <w:t>of</w:t>
        </w:r>
        <w:r w:rsidR="008973F5">
          <w:rPr>
            <w:rFonts w:eastAsia="Microsoft YaHei" w:hint="eastAsia"/>
          </w:rPr>
          <w:t xml:space="preserve"> </w:t>
        </w:r>
      </w:ins>
      <w:r>
        <w:rPr>
          <w:rFonts w:eastAsia="Microsoft YaHei" w:hint="eastAsia"/>
        </w:rPr>
        <w:t>iterating over each item</w:t>
      </w:r>
      <w:r w:rsidR="007233FF">
        <w:rPr>
          <w:rFonts w:eastAsia="Microsoft YaHei" w:hint="eastAsia"/>
        </w:rPr>
        <w:t xml:space="preserve"> </w:t>
      </w:r>
      <w:del w:id="519" w:author="Liz Chadwick" w:date="2017-09-21T14:06:00Z">
        <w:r w:rsidDel="008973F5">
          <w:rPr>
            <w:rFonts w:eastAsia="Microsoft YaHei" w:hint="eastAsia"/>
          </w:rPr>
          <w:delText xml:space="preserve">in the sequence </w:delText>
        </w:r>
      </w:del>
      <w:r>
        <w:rPr>
          <w:rFonts w:eastAsia="Microsoft YaHei" w:hint="eastAsia"/>
        </w:rPr>
        <w:t>and determining when the sequence has finished. When we use</w:t>
      </w:r>
      <w:r w:rsidR="007233FF">
        <w:rPr>
          <w:rFonts w:eastAsia="Microsoft YaHei" w:hint="eastAsia"/>
        </w:rPr>
        <w:t xml:space="preserve"> </w:t>
      </w:r>
      <w:r>
        <w:rPr>
          <w:rFonts w:eastAsia="Microsoft YaHei" w:hint="eastAsia"/>
        </w:rPr>
        <w:t>iterators, we don</w:t>
      </w:r>
      <w:r w:rsidR="007233FF">
        <w:rPr>
          <w:rFonts w:eastAsia="Microsoft YaHei"/>
        </w:rPr>
        <w:t>’</w:t>
      </w:r>
      <w:r>
        <w:rPr>
          <w:rFonts w:eastAsia="Microsoft YaHei" w:hint="eastAsia"/>
        </w:rPr>
        <w:t>t have to reimplement that logic ourselves.</w:t>
      </w:r>
    </w:p>
    <w:p w14:paraId="18DE7001" w14:textId="4963823C" w:rsidR="00084A24" w:rsidRDefault="00B052DF" w:rsidP="007233FF">
      <w:pPr>
        <w:pStyle w:val="Body"/>
        <w:rPr>
          <w:rFonts w:eastAsia="Microsoft YaHei"/>
        </w:rPr>
      </w:pPr>
      <w:r>
        <w:rPr>
          <w:rFonts w:eastAsia="Microsoft YaHei" w:hint="eastAsia"/>
        </w:rPr>
        <w:t xml:space="preserve">In Rust, iterators are </w:t>
      </w:r>
      <w:r w:rsidRPr="008973F5">
        <w:rPr>
          <w:rStyle w:val="EmphasisItalic"/>
          <w:rFonts w:eastAsia="Microsoft YaHei"/>
          <w:rPrChange w:id="520" w:author="Liz Chadwick" w:date="2017-09-21T14:05:00Z">
            <w:rPr>
              <w:rStyle w:val="Literal"/>
              <w:rFonts w:eastAsia="Microsoft YaHei"/>
            </w:rPr>
          </w:rPrChange>
        </w:rPr>
        <w:t>lazy</w:t>
      </w:r>
      <w:r w:rsidRPr="007233FF">
        <w:rPr>
          <w:rFonts w:eastAsia="Microsoft YaHei" w:hint="eastAsia"/>
        </w:rPr>
        <w:t xml:space="preserve">, </w:t>
      </w:r>
      <w:del w:id="521" w:author="Liz Chadwick" w:date="2017-09-21T14:07:00Z">
        <w:r w:rsidRPr="007233FF" w:rsidDel="00C72C31">
          <w:rPr>
            <w:rFonts w:eastAsia="Microsoft YaHei" w:hint="eastAsia"/>
          </w:rPr>
          <w:delText xml:space="preserve">which </w:delText>
        </w:r>
      </w:del>
      <w:r w:rsidRPr="007233FF">
        <w:rPr>
          <w:rFonts w:eastAsia="Microsoft YaHei" w:hint="eastAsia"/>
        </w:rPr>
        <w:t>mean</w:t>
      </w:r>
      <w:ins w:id="522" w:author="Liz Chadwick" w:date="2017-09-21T14:07:00Z">
        <w:r w:rsidR="00C72C31">
          <w:rPr>
            <w:rFonts w:eastAsia="Microsoft YaHei"/>
          </w:rPr>
          <w:t>ing</w:t>
        </w:r>
      </w:ins>
      <w:del w:id="523" w:author="Liz Chadwick" w:date="2017-09-21T14:07:00Z">
        <w:r w:rsidRPr="007233FF" w:rsidDel="00C72C31">
          <w:rPr>
            <w:rFonts w:eastAsia="Microsoft YaHei" w:hint="eastAsia"/>
          </w:rPr>
          <w:delText>s</w:delText>
        </w:r>
      </w:del>
      <w:r w:rsidRPr="007233FF">
        <w:rPr>
          <w:rFonts w:eastAsia="Microsoft YaHei" w:hint="eastAsia"/>
        </w:rPr>
        <w:t xml:space="preserve"> they have no effect until we call</w:t>
      </w:r>
      <w:r w:rsidR="007233FF" w:rsidRPr="007233FF">
        <w:rPr>
          <w:rFonts w:eastAsia="Microsoft YaHei" w:hint="eastAsia"/>
        </w:rPr>
        <w:t xml:space="preserve"> </w:t>
      </w:r>
      <w:r w:rsidRPr="007233FF">
        <w:rPr>
          <w:rFonts w:eastAsia="Microsoft YaHei" w:hint="eastAsia"/>
        </w:rPr>
        <w:t xml:space="preserve">methods </w:t>
      </w:r>
      <w:del w:id="524" w:author="Carol Nichols" w:date="2017-10-05T18:16:00Z">
        <w:r w:rsidRPr="007233FF" w:rsidDel="003606B4">
          <w:rPr>
            <w:rFonts w:eastAsia="Microsoft YaHei" w:hint="eastAsia"/>
          </w:rPr>
          <w:delText>on them</w:delText>
        </w:r>
      </w:del>
      <w:ins w:id="525" w:author="Liz Chadwick" w:date="2017-09-21T14:06:00Z">
        <w:del w:id="526" w:author="Carol Nichols" w:date="2017-10-05T18:16:00Z">
          <w:r w:rsidR="008973F5" w:rsidDel="00A5334B">
            <w:rPr>
              <w:rFonts w:eastAsia="Microsoft YaHei"/>
            </w:rPr>
            <w:delText>,</w:delText>
          </w:r>
        </w:del>
      </w:ins>
      <w:del w:id="527" w:author="Carol Nichols" w:date="2017-10-05T18:16:00Z">
        <w:r w:rsidRPr="007233FF" w:rsidDel="003606B4">
          <w:rPr>
            <w:rFonts w:eastAsia="Microsoft YaHei" w:hint="eastAsia"/>
          </w:rPr>
          <w:delText xml:space="preserve"> that </w:delText>
        </w:r>
      </w:del>
      <w:ins w:id="528" w:author="Liz Chadwick" w:date="2017-09-21T14:06:00Z">
        <w:del w:id="529" w:author="Carol Nichols" w:date="2017-10-05T18:16:00Z">
          <w:r w:rsidR="008973F5" w:rsidDel="003606B4">
            <w:rPr>
              <w:rFonts w:eastAsia="Microsoft YaHei"/>
            </w:rPr>
            <w:delText xml:space="preserve">which </w:delText>
          </w:r>
        </w:del>
      </w:ins>
      <w:ins w:id="530" w:author="Carol Nichols" w:date="2017-10-05T18:16:00Z">
        <w:r w:rsidR="003606B4">
          <w:rPr>
            <w:rFonts w:eastAsia="Microsoft YaHei"/>
          </w:rPr>
          <w:t xml:space="preserve">that </w:t>
        </w:r>
      </w:ins>
      <w:r w:rsidRPr="007233FF">
        <w:rPr>
          <w:rFonts w:eastAsia="Microsoft YaHei" w:hint="eastAsia"/>
        </w:rPr>
        <w:t>consume the iterator to use it up. For example, the code</w:t>
      </w:r>
      <w:r w:rsidR="007233FF" w:rsidRPr="007233FF">
        <w:rPr>
          <w:rFonts w:eastAsia="Microsoft YaHei" w:hint="eastAsia"/>
        </w:rPr>
        <w:t xml:space="preserve"> </w:t>
      </w:r>
      <w:r w:rsidRPr="007233FF">
        <w:rPr>
          <w:rFonts w:eastAsia="Microsoft YaHei" w:hint="eastAsia"/>
        </w:rPr>
        <w:t xml:space="preserve">in Listing 13-13 creates an iterator over the items in the vector </w:t>
      </w:r>
      <w:r w:rsidRPr="007233FF">
        <w:rPr>
          <w:rStyle w:val="Literal"/>
          <w:rFonts w:hint="eastAsia"/>
        </w:rPr>
        <w:t>v1</w:t>
      </w:r>
      <w:r w:rsidRPr="007233FF">
        <w:rPr>
          <w:rFonts w:eastAsia="Microsoft YaHei" w:hint="eastAsia"/>
        </w:rPr>
        <w:t xml:space="preserve"> by</w:t>
      </w:r>
      <w:r w:rsidR="007233FF" w:rsidRPr="007233FF">
        <w:rPr>
          <w:rFonts w:eastAsia="Microsoft YaHei" w:hint="eastAsia"/>
        </w:rPr>
        <w:t xml:space="preserve"> </w:t>
      </w:r>
      <w:r w:rsidRPr="007233FF">
        <w:rPr>
          <w:rFonts w:eastAsia="Microsoft YaHei" w:hint="eastAsia"/>
        </w:rPr>
        <w:t xml:space="preserve">calling the </w:t>
      </w:r>
      <w:r w:rsidRPr="007233FF">
        <w:rPr>
          <w:rStyle w:val="Literal"/>
          <w:rFonts w:hint="eastAsia"/>
        </w:rPr>
        <w:t>iter</w:t>
      </w:r>
      <w:r w:rsidRPr="007233FF">
        <w:rPr>
          <w:rFonts w:eastAsia="Microsoft YaHei" w:hint="eastAsia"/>
        </w:rPr>
        <w:t xml:space="preserve"> method defined on </w:t>
      </w:r>
      <w:r w:rsidRPr="007233FF">
        <w:rPr>
          <w:rStyle w:val="Literal"/>
          <w:rFonts w:hint="eastAsia"/>
        </w:rPr>
        <w:t>Vec</w:t>
      </w:r>
      <w:r>
        <w:rPr>
          <w:rFonts w:eastAsia="Microsoft YaHei" w:hint="eastAsia"/>
        </w:rPr>
        <w:t>. This code by itself doesn</w:t>
      </w:r>
      <w:r w:rsidR="007233FF">
        <w:rPr>
          <w:rFonts w:eastAsia="Microsoft YaHei"/>
        </w:rPr>
        <w:t>’</w:t>
      </w:r>
      <w:r>
        <w:rPr>
          <w:rFonts w:eastAsia="Microsoft YaHei" w:hint="eastAsia"/>
        </w:rPr>
        <w:t>t do</w:t>
      </w:r>
      <w:r w:rsidR="007233FF">
        <w:rPr>
          <w:rFonts w:eastAsia="Microsoft YaHei" w:hint="eastAsia"/>
        </w:rPr>
        <w:t xml:space="preserve"> </w:t>
      </w:r>
      <w:r>
        <w:rPr>
          <w:rFonts w:eastAsia="Microsoft YaHei" w:hint="eastAsia"/>
        </w:rPr>
        <w:t>anything useful:</w:t>
      </w:r>
    </w:p>
    <w:p w14:paraId="287B8D4A" w14:textId="77777777" w:rsidR="00084A24" w:rsidRPr="007D324B" w:rsidRDefault="00B052DF" w:rsidP="007D324B">
      <w:pPr>
        <w:pStyle w:val="CodeA"/>
      </w:pPr>
      <w:r w:rsidRPr="007D324B">
        <w:rPr>
          <w:rFonts w:hint="eastAsia"/>
        </w:rPr>
        <w:t>let v1 = vec![1, 2, 3];</w:t>
      </w:r>
    </w:p>
    <w:p w14:paraId="26E808D5" w14:textId="77777777" w:rsidR="00084A24" w:rsidRPr="007D324B" w:rsidRDefault="00084A24" w:rsidP="007D324B">
      <w:pPr>
        <w:pStyle w:val="CodeB"/>
      </w:pPr>
    </w:p>
    <w:p w14:paraId="2EA788A8" w14:textId="77777777" w:rsidR="00084A24" w:rsidRPr="007D324B" w:rsidRDefault="00B052DF" w:rsidP="007D324B">
      <w:pPr>
        <w:pStyle w:val="CodeC"/>
      </w:pPr>
      <w:r w:rsidRPr="007D324B">
        <w:rPr>
          <w:rFonts w:hint="eastAsia"/>
        </w:rPr>
        <w:t>let v1_iter = v1.iter();</w:t>
      </w:r>
    </w:p>
    <w:p w14:paraId="6C324E20" w14:textId="77777777" w:rsidR="00084A24" w:rsidRDefault="00B052DF" w:rsidP="007D324B">
      <w:pPr>
        <w:pStyle w:val="Listing"/>
        <w:rPr>
          <w:rFonts w:eastAsia="Microsoft YaHei"/>
        </w:rPr>
      </w:pPr>
      <w:r>
        <w:rPr>
          <w:rFonts w:eastAsia="Microsoft YaHei" w:hint="eastAsia"/>
        </w:rPr>
        <w:lastRenderedPageBreak/>
        <w:t>Listing 13-13: Creating an iterator</w:t>
      </w:r>
    </w:p>
    <w:p w14:paraId="606CD7BF" w14:textId="77777777" w:rsidR="006C45E1" w:rsidRDefault="006C45E1" w:rsidP="007233FF">
      <w:pPr>
        <w:pStyle w:val="Body"/>
        <w:rPr>
          <w:ins w:id="531" w:author="Liz Chadwick" w:date="2017-09-21T14:08:00Z"/>
          <w:rFonts w:eastAsia="Microsoft YaHei"/>
        </w:rPr>
      </w:pPr>
      <w:ins w:id="532" w:author="Liz Chadwick" w:date="2017-09-21T14:08:00Z">
        <w:r>
          <w:rPr>
            <w:rFonts w:eastAsia="Microsoft YaHei"/>
          </w:rPr>
          <w:t xml:space="preserve">Once we’ve created </w:t>
        </w:r>
      </w:ins>
      <w:del w:id="533" w:author="Liz Chadwick" w:date="2017-09-21T14:08:00Z">
        <w:r w:rsidR="00B052DF" w:rsidDel="006C45E1">
          <w:rPr>
            <w:rFonts w:eastAsia="Microsoft YaHei" w:hint="eastAsia"/>
          </w:rPr>
          <w:delText xml:space="preserve">After creating </w:delText>
        </w:r>
      </w:del>
      <w:r w:rsidR="00B052DF">
        <w:rPr>
          <w:rFonts w:eastAsia="Microsoft YaHei" w:hint="eastAsia"/>
        </w:rPr>
        <w:t>an iterator, we can choose to use it in a variety of ways. In</w:t>
      </w:r>
      <w:r w:rsidR="007233FF">
        <w:rPr>
          <w:rFonts w:eastAsia="Microsoft YaHei" w:hint="eastAsia"/>
        </w:rPr>
        <w:t xml:space="preserve"> </w:t>
      </w:r>
      <w:r w:rsidR="00B052DF">
        <w:rPr>
          <w:rFonts w:eastAsia="Microsoft YaHei" w:hint="eastAsia"/>
        </w:rPr>
        <w:t>Listing 3-6</w:t>
      </w:r>
      <w:ins w:id="534" w:author="Liz Chadwick" w:date="2017-09-21T14:08:00Z">
        <w:r>
          <w:rPr>
            <w:rFonts w:eastAsia="Microsoft YaHei"/>
          </w:rPr>
          <w:t xml:space="preserve"> from Chapter 3</w:t>
        </w:r>
      </w:ins>
      <w:r w:rsidR="00B052DF">
        <w:rPr>
          <w:rFonts w:eastAsia="Microsoft YaHei" w:hint="eastAsia"/>
        </w:rPr>
        <w:t xml:space="preserve">, we actually used iterators with </w:t>
      </w:r>
      <w:r w:rsidR="00B052DF" w:rsidRPr="007233FF">
        <w:rPr>
          <w:rStyle w:val="Literal"/>
          <w:rFonts w:hint="eastAsia"/>
        </w:rPr>
        <w:t>for</w:t>
      </w:r>
      <w:r w:rsidR="00B052DF" w:rsidRPr="007233FF">
        <w:rPr>
          <w:rFonts w:eastAsia="Microsoft YaHei" w:hint="eastAsia"/>
        </w:rPr>
        <w:t xml:space="preserve"> loops to execute some code</w:t>
      </w:r>
      <w:r w:rsidR="007233FF" w:rsidRPr="007233FF">
        <w:rPr>
          <w:rFonts w:eastAsia="Microsoft YaHei" w:hint="eastAsia"/>
        </w:rPr>
        <w:t xml:space="preserve"> </w:t>
      </w:r>
      <w:r w:rsidR="00B052DF" w:rsidRPr="007233FF">
        <w:rPr>
          <w:rFonts w:eastAsia="Microsoft YaHei" w:hint="eastAsia"/>
        </w:rPr>
        <w:t xml:space="preserve">on each item, though we glossed over what the call to </w:t>
      </w:r>
      <w:r w:rsidR="00B052DF" w:rsidRPr="007233FF">
        <w:rPr>
          <w:rStyle w:val="Literal"/>
          <w:rFonts w:hint="eastAsia"/>
        </w:rPr>
        <w:t>iter</w:t>
      </w:r>
      <w:r w:rsidR="00B052DF" w:rsidRPr="007233FF">
        <w:rPr>
          <w:rFonts w:eastAsia="Microsoft YaHei" w:hint="eastAsia"/>
        </w:rPr>
        <w:t xml:space="preserve"> did until now. </w:t>
      </w:r>
    </w:p>
    <w:p w14:paraId="60EC0B33" w14:textId="4A9DA7A2" w:rsidR="00084A24" w:rsidRDefault="00B052DF" w:rsidP="007233FF">
      <w:pPr>
        <w:pStyle w:val="Body"/>
        <w:rPr>
          <w:rFonts w:eastAsia="Microsoft YaHei"/>
        </w:rPr>
      </w:pPr>
      <w:r w:rsidRPr="007233FF">
        <w:rPr>
          <w:rFonts w:eastAsia="Microsoft YaHei" w:hint="eastAsia"/>
        </w:rPr>
        <w:t>The</w:t>
      </w:r>
      <w:r w:rsidR="007233FF" w:rsidRPr="007233FF">
        <w:rPr>
          <w:rFonts w:eastAsia="Microsoft YaHei" w:hint="eastAsia"/>
        </w:rPr>
        <w:t xml:space="preserve"> </w:t>
      </w:r>
      <w:r w:rsidRPr="007233FF">
        <w:rPr>
          <w:rFonts w:eastAsia="Microsoft YaHei" w:hint="eastAsia"/>
        </w:rPr>
        <w:t>example in Listing 13-14 separates the creation of the iterator from the use of</w:t>
      </w:r>
      <w:r w:rsidR="007233FF" w:rsidRPr="007233FF">
        <w:rPr>
          <w:rFonts w:eastAsia="Microsoft YaHei" w:hint="eastAsia"/>
        </w:rPr>
        <w:t xml:space="preserve"> </w:t>
      </w:r>
      <w:r w:rsidRPr="007233FF">
        <w:rPr>
          <w:rFonts w:eastAsia="Microsoft YaHei" w:hint="eastAsia"/>
        </w:rPr>
        <w:t xml:space="preserve">the iterator in the </w:t>
      </w:r>
      <w:r w:rsidRPr="007233FF">
        <w:rPr>
          <w:rStyle w:val="Literal"/>
          <w:rFonts w:hint="eastAsia"/>
        </w:rPr>
        <w:t>for</w:t>
      </w:r>
      <w:r w:rsidRPr="007233FF">
        <w:rPr>
          <w:rFonts w:eastAsia="Microsoft YaHei" w:hint="eastAsia"/>
        </w:rPr>
        <w:t xml:space="preserve"> loop. The iterator is stored in the </w:t>
      </w:r>
      <w:r w:rsidRPr="007233FF">
        <w:rPr>
          <w:rStyle w:val="Literal"/>
          <w:rFonts w:hint="eastAsia"/>
        </w:rPr>
        <w:t>v1_iter</w:t>
      </w:r>
      <w:r w:rsidR="007233FF" w:rsidRPr="007233FF">
        <w:rPr>
          <w:rFonts w:eastAsia="Microsoft YaHei" w:hint="eastAsia"/>
        </w:rPr>
        <w:t xml:space="preserve"> </w:t>
      </w:r>
      <w:r w:rsidRPr="007233FF">
        <w:rPr>
          <w:rFonts w:eastAsia="Microsoft YaHei" w:hint="eastAsia"/>
        </w:rPr>
        <w:t xml:space="preserve">variable, and no iteration takes place at that time. Once the </w:t>
      </w:r>
      <w:r w:rsidRPr="007233FF">
        <w:rPr>
          <w:rStyle w:val="Literal"/>
          <w:rFonts w:hint="eastAsia"/>
        </w:rPr>
        <w:t>for</w:t>
      </w:r>
      <w:r w:rsidRPr="007233FF">
        <w:rPr>
          <w:rFonts w:eastAsia="Microsoft YaHei" w:hint="eastAsia"/>
        </w:rPr>
        <w:t xml:space="preserve"> loop is</w:t>
      </w:r>
      <w:r w:rsidR="007233FF" w:rsidRPr="007233FF">
        <w:rPr>
          <w:rFonts w:eastAsia="Microsoft YaHei" w:hint="eastAsia"/>
        </w:rPr>
        <w:t xml:space="preserve"> </w:t>
      </w:r>
      <w:r w:rsidRPr="007233FF">
        <w:rPr>
          <w:rFonts w:eastAsia="Microsoft YaHei" w:hint="eastAsia"/>
        </w:rPr>
        <w:t xml:space="preserve">called using the iterator in </w:t>
      </w:r>
      <w:r w:rsidRPr="007233FF">
        <w:rPr>
          <w:rStyle w:val="Literal"/>
          <w:rFonts w:hint="eastAsia"/>
        </w:rPr>
        <w:t>v1_iter</w:t>
      </w:r>
      <w:r>
        <w:rPr>
          <w:rFonts w:eastAsia="Microsoft YaHei" w:hint="eastAsia"/>
        </w:rPr>
        <w:t>, then each element in the iterator is</w:t>
      </w:r>
      <w:r w:rsidR="007233FF">
        <w:rPr>
          <w:rFonts w:eastAsia="Microsoft YaHei" w:hint="eastAsia"/>
        </w:rPr>
        <w:t xml:space="preserve"> </w:t>
      </w:r>
      <w:r>
        <w:rPr>
          <w:rFonts w:eastAsia="Microsoft YaHei" w:hint="eastAsia"/>
        </w:rPr>
        <w:t>used in one iteration of the loop, which prints out each value:</w:t>
      </w:r>
    </w:p>
    <w:p w14:paraId="5A767AD1" w14:textId="77777777" w:rsidR="00084A24" w:rsidRPr="009C6C22" w:rsidRDefault="00B052DF" w:rsidP="009C6C22">
      <w:pPr>
        <w:pStyle w:val="CodeA"/>
      </w:pPr>
      <w:r w:rsidRPr="009C6C22">
        <w:rPr>
          <w:rFonts w:hint="eastAsia"/>
        </w:rPr>
        <w:t>let v1 = vec![1, 2, 3];</w:t>
      </w:r>
    </w:p>
    <w:p w14:paraId="0E529539" w14:textId="77777777" w:rsidR="00084A24" w:rsidRPr="009C6C22" w:rsidRDefault="00084A24" w:rsidP="009C6C22">
      <w:pPr>
        <w:pStyle w:val="CodeB"/>
      </w:pPr>
    </w:p>
    <w:p w14:paraId="11335166" w14:textId="77777777" w:rsidR="00084A24" w:rsidRPr="009C6C22" w:rsidRDefault="00B052DF" w:rsidP="009C6C22">
      <w:pPr>
        <w:pStyle w:val="CodeB"/>
      </w:pPr>
      <w:r w:rsidRPr="009C6C22">
        <w:rPr>
          <w:rFonts w:hint="eastAsia"/>
        </w:rPr>
        <w:t>let v1_iter = v1.iter();</w:t>
      </w:r>
    </w:p>
    <w:p w14:paraId="78C6778A" w14:textId="77777777" w:rsidR="00084A24" w:rsidRPr="009C6C22" w:rsidRDefault="00084A24" w:rsidP="009C6C22">
      <w:pPr>
        <w:pStyle w:val="CodeB"/>
      </w:pPr>
    </w:p>
    <w:p w14:paraId="70E4DFE4" w14:textId="77777777" w:rsidR="00084A24" w:rsidRPr="009C6C22" w:rsidRDefault="00B052DF" w:rsidP="009C6C22">
      <w:pPr>
        <w:pStyle w:val="CodeB"/>
      </w:pPr>
      <w:r w:rsidRPr="009C6C22">
        <w:rPr>
          <w:rFonts w:hint="eastAsia"/>
        </w:rPr>
        <w:t>for val in v1_iter {</w:t>
      </w:r>
    </w:p>
    <w:p w14:paraId="176E2A49" w14:textId="77777777" w:rsidR="00084A24" w:rsidRPr="009C6C22" w:rsidRDefault="00B052DF" w:rsidP="009C6C22">
      <w:pPr>
        <w:pStyle w:val="CodeB"/>
      </w:pPr>
      <w:r w:rsidRPr="009C6C22">
        <w:rPr>
          <w:rFonts w:hint="eastAsia"/>
        </w:rPr>
        <w:t xml:space="preserve">    println!("Got: {}", val);</w:t>
      </w:r>
    </w:p>
    <w:p w14:paraId="7859011E" w14:textId="77777777" w:rsidR="00084A24" w:rsidRPr="009C6C22" w:rsidRDefault="00B052DF" w:rsidP="009C6C22">
      <w:pPr>
        <w:pStyle w:val="CodeC"/>
      </w:pPr>
      <w:r w:rsidRPr="009C6C22">
        <w:rPr>
          <w:rFonts w:hint="eastAsia"/>
        </w:rPr>
        <w:t>}</w:t>
      </w:r>
    </w:p>
    <w:p w14:paraId="098CCA7F" w14:textId="77777777" w:rsidR="00084A24" w:rsidRDefault="00B052DF">
      <w:pPr>
        <w:pStyle w:val="Listing"/>
        <w:rPr>
          <w:rFonts w:eastAsia="Microsoft YaHei"/>
        </w:rPr>
        <w:pPrChange w:id="535" w:author="Liz Chadwick" w:date="2017-09-21T14:11:00Z">
          <w:pPr>
            <w:pStyle w:val="Caption"/>
          </w:pPr>
        </w:pPrChange>
      </w:pPr>
      <w:r w:rsidRPr="007233FF">
        <w:rPr>
          <w:rFonts w:eastAsia="Microsoft YaHei" w:hint="eastAsia"/>
        </w:rPr>
        <w:t xml:space="preserve">Listing 13-14: Making use of an iterator in a </w:t>
      </w:r>
      <w:r w:rsidRPr="007233FF">
        <w:rPr>
          <w:rStyle w:val="Literal"/>
          <w:rFonts w:hint="eastAsia"/>
        </w:rPr>
        <w:t>for</w:t>
      </w:r>
      <w:r>
        <w:rPr>
          <w:rFonts w:eastAsia="Microsoft YaHei" w:hint="eastAsia"/>
        </w:rPr>
        <w:t xml:space="preserve"> loop</w:t>
      </w:r>
    </w:p>
    <w:p w14:paraId="1E08C6B1" w14:textId="77777777" w:rsidR="006C45E1" w:rsidRDefault="00B052DF" w:rsidP="007233FF">
      <w:pPr>
        <w:pStyle w:val="Body"/>
        <w:rPr>
          <w:ins w:id="536" w:author="Liz Chadwick" w:date="2017-09-21T14:12:00Z"/>
          <w:rFonts w:eastAsia="Microsoft YaHei"/>
        </w:rPr>
      </w:pPr>
      <w:r>
        <w:rPr>
          <w:rFonts w:eastAsia="Microsoft YaHei" w:hint="eastAsia"/>
        </w:rPr>
        <w:t>In languages that don</w:t>
      </w:r>
      <w:r w:rsidR="007233FF">
        <w:rPr>
          <w:rFonts w:eastAsia="Microsoft YaHei"/>
        </w:rPr>
        <w:t>’</w:t>
      </w:r>
      <w:r>
        <w:rPr>
          <w:rFonts w:eastAsia="Microsoft YaHei" w:hint="eastAsia"/>
        </w:rPr>
        <w:t>t have iterators provided by their standard libraries, we</w:t>
      </w:r>
      <w:r w:rsidR="007233FF">
        <w:rPr>
          <w:rFonts w:eastAsia="Microsoft YaHei" w:hint="eastAsia"/>
        </w:rPr>
        <w:t xml:space="preserve"> </w:t>
      </w:r>
      <w:r>
        <w:rPr>
          <w:rFonts w:eastAsia="Microsoft YaHei" w:hint="eastAsia"/>
        </w:rPr>
        <w:t>would likely write this same functionality by starting a variable at index 0,</w:t>
      </w:r>
      <w:r w:rsidR="007233FF">
        <w:rPr>
          <w:rFonts w:eastAsia="Microsoft YaHei" w:hint="eastAsia"/>
        </w:rPr>
        <w:t xml:space="preserve"> </w:t>
      </w:r>
      <w:r>
        <w:rPr>
          <w:rFonts w:eastAsia="Microsoft YaHei" w:hint="eastAsia"/>
        </w:rPr>
        <w:t>using that variable to index into the vector to get a value, and incrementing</w:t>
      </w:r>
      <w:r w:rsidR="007233FF">
        <w:rPr>
          <w:rFonts w:eastAsia="Microsoft YaHei" w:hint="eastAsia"/>
        </w:rPr>
        <w:t xml:space="preserve"> </w:t>
      </w:r>
      <w:r>
        <w:rPr>
          <w:rFonts w:eastAsia="Microsoft YaHei" w:hint="eastAsia"/>
        </w:rPr>
        <w:t xml:space="preserve">the variable value in a loop until </w:t>
      </w:r>
      <w:del w:id="537" w:author="Liz Chadwick" w:date="2017-09-21T14:12:00Z">
        <w:r w:rsidDel="006C45E1">
          <w:rPr>
            <w:rFonts w:eastAsia="Microsoft YaHei" w:hint="eastAsia"/>
          </w:rPr>
          <w:delText xml:space="preserve">its value </w:delText>
        </w:r>
      </w:del>
      <w:ins w:id="538" w:author="Liz Chadwick" w:date="2017-09-21T14:12:00Z">
        <w:r w:rsidR="006C45E1">
          <w:rPr>
            <w:rFonts w:eastAsia="Microsoft YaHei"/>
          </w:rPr>
          <w:t xml:space="preserve">it </w:t>
        </w:r>
      </w:ins>
      <w:r>
        <w:rPr>
          <w:rFonts w:eastAsia="Microsoft YaHei" w:hint="eastAsia"/>
        </w:rPr>
        <w:t xml:space="preserve">gets </w:t>
      </w:r>
      <w:del w:id="539" w:author="Liz Chadwick" w:date="2017-09-21T14:12:00Z">
        <w:r w:rsidDel="006C45E1">
          <w:rPr>
            <w:rFonts w:eastAsia="Microsoft YaHei" w:hint="eastAsia"/>
          </w:rPr>
          <w:delText xml:space="preserve">up </w:delText>
        </w:r>
      </w:del>
      <w:r>
        <w:rPr>
          <w:rFonts w:eastAsia="Microsoft YaHei" w:hint="eastAsia"/>
        </w:rPr>
        <w:t>to the total number of</w:t>
      </w:r>
      <w:r w:rsidR="007233FF">
        <w:rPr>
          <w:rFonts w:eastAsia="Microsoft YaHei" w:hint="eastAsia"/>
        </w:rPr>
        <w:t xml:space="preserve"> </w:t>
      </w:r>
      <w:r>
        <w:rPr>
          <w:rFonts w:eastAsia="Microsoft YaHei" w:hint="eastAsia"/>
        </w:rPr>
        <w:t xml:space="preserve">items in the vector. </w:t>
      </w:r>
    </w:p>
    <w:p w14:paraId="79412181" w14:textId="4419F520" w:rsidR="00084A24" w:rsidRDefault="00B052DF" w:rsidP="007233FF">
      <w:pPr>
        <w:pStyle w:val="Body"/>
        <w:rPr>
          <w:rFonts w:eastAsia="Microsoft YaHei"/>
        </w:rPr>
      </w:pPr>
      <w:r>
        <w:rPr>
          <w:rFonts w:eastAsia="Microsoft YaHei" w:hint="eastAsia"/>
        </w:rPr>
        <w:t xml:space="preserve">Iterators take care of all of that logic for us, </w:t>
      </w:r>
      <w:del w:id="540" w:author="Liz Chadwick" w:date="2017-09-21T14:12:00Z">
        <w:r w:rsidDel="006C45E1">
          <w:rPr>
            <w:rFonts w:eastAsia="Microsoft YaHei" w:hint="eastAsia"/>
          </w:rPr>
          <w:delText>which</w:delText>
        </w:r>
        <w:r w:rsidR="007233FF" w:rsidDel="006C45E1">
          <w:rPr>
            <w:rFonts w:eastAsia="Microsoft YaHei" w:hint="eastAsia"/>
          </w:rPr>
          <w:delText xml:space="preserve"> </w:delText>
        </w:r>
        <w:r w:rsidDel="006C45E1">
          <w:rPr>
            <w:rFonts w:eastAsia="Microsoft YaHei" w:hint="eastAsia"/>
          </w:rPr>
          <w:delText xml:space="preserve">cuts </w:delText>
        </w:r>
      </w:del>
      <w:ins w:id="541" w:author="Liz Chadwick" w:date="2017-09-21T14:12:00Z">
        <w:r w:rsidR="006C45E1">
          <w:rPr>
            <w:rFonts w:eastAsia="Microsoft YaHei"/>
          </w:rPr>
          <w:t xml:space="preserve">cutting </w:t>
        </w:r>
      </w:ins>
      <w:r>
        <w:rPr>
          <w:rFonts w:eastAsia="Microsoft YaHei" w:hint="eastAsia"/>
        </w:rPr>
        <w:t xml:space="preserve">down on </w:t>
      </w:r>
      <w:del w:id="542" w:author="Liz Chadwick" w:date="2017-09-21T14:12:00Z">
        <w:r w:rsidDel="006C45E1">
          <w:rPr>
            <w:rFonts w:eastAsia="Microsoft YaHei" w:hint="eastAsia"/>
          </w:rPr>
          <w:delText xml:space="preserve">the </w:delText>
        </w:r>
      </w:del>
      <w:r>
        <w:rPr>
          <w:rFonts w:eastAsia="Microsoft YaHei" w:hint="eastAsia"/>
        </w:rPr>
        <w:t xml:space="preserve">repetitive code </w:t>
      </w:r>
      <w:del w:id="543" w:author="Liz Chadwick" w:date="2017-09-21T14:13:00Z">
        <w:r w:rsidDel="006C45E1">
          <w:rPr>
            <w:rFonts w:eastAsia="Microsoft YaHei" w:hint="eastAsia"/>
          </w:rPr>
          <w:delText xml:space="preserve">we would have to write and </w:delText>
        </w:r>
      </w:del>
      <w:ins w:id="544" w:author="Liz Chadwick" w:date="2017-09-21T14:13:00Z">
        <w:r w:rsidR="006C45E1">
          <w:rPr>
            <w:rFonts w:eastAsia="Microsoft YaHei"/>
          </w:rPr>
          <w:t xml:space="preserve">we could </w:t>
        </w:r>
      </w:ins>
      <w:r>
        <w:rPr>
          <w:rFonts w:eastAsia="Microsoft YaHei" w:hint="eastAsia"/>
        </w:rPr>
        <w:t>potentially mess up.</w:t>
      </w:r>
      <w:r w:rsidR="007233FF">
        <w:rPr>
          <w:rFonts w:eastAsia="Microsoft YaHei" w:hint="eastAsia"/>
        </w:rPr>
        <w:t xml:space="preserve"> </w:t>
      </w:r>
      <w:del w:id="545" w:author="Liz Chadwick" w:date="2017-09-21T14:15:00Z">
        <w:r w:rsidDel="006C45E1">
          <w:rPr>
            <w:rFonts w:eastAsia="Microsoft YaHei" w:hint="eastAsia"/>
          </w:rPr>
          <w:delText>In addition, the way i</w:delText>
        </w:r>
      </w:del>
      <w:ins w:id="546" w:author="Liz Chadwick" w:date="2017-09-21T14:15:00Z">
        <w:r w:rsidR="006C45E1">
          <w:rPr>
            <w:rFonts w:eastAsia="Microsoft YaHei"/>
          </w:rPr>
          <w:t>I</w:t>
        </w:r>
      </w:ins>
      <w:r>
        <w:rPr>
          <w:rFonts w:eastAsia="Microsoft YaHei" w:hint="eastAsia"/>
        </w:rPr>
        <w:t xml:space="preserve">terators </w:t>
      </w:r>
      <w:del w:id="547" w:author="Liz Chadwick" w:date="2017-09-21T14:15:00Z">
        <w:r w:rsidDel="006C45E1">
          <w:rPr>
            <w:rFonts w:eastAsia="Microsoft YaHei" w:hint="eastAsia"/>
          </w:rPr>
          <w:delText xml:space="preserve">are implemented gives </w:delText>
        </w:r>
      </w:del>
      <w:ins w:id="548" w:author="Liz Chadwick" w:date="2017-09-21T14:15:00Z">
        <w:r w:rsidR="006C45E1">
          <w:rPr>
            <w:rFonts w:eastAsia="Microsoft YaHei"/>
          </w:rPr>
          <w:t xml:space="preserve">give </w:t>
        </w:r>
      </w:ins>
      <w:r>
        <w:rPr>
          <w:rFonts w:eastAsia="Microsoft YaHei" w:hint="eastAsia"/>
        </w:rPr>
        <w:t>us more flexibility to</w:t>
      </w:r>
      <w:r w:rsidR="007233FF">
        <w:rPr>
          <w:rFonts w:eastAsia="Microsoft YaHei" w:hint="eastAsia"/>
        </w:rPr>
        <w:t xml:space="preserve"> </w:t>
      </w:r>
      <w:r>
        <w:rPr>
          <w:rFonts w:eastAsia="Microsoft YaHei" w:hint="eastAsia"/>
        </w:rPr>
        <w:t>use the same logic with many different kinds of sequences, not just data</w:t>
      </w:r>
      <w:r w:rsidR="007233FF">
        <w:rPr>
          <w:rFonts w:eastAsia="Microsoft YaHei" w:hint="eastAsia"/>
        </w:rPr>
        <w:t xml:space="preserve"> </w:t>
      </w:r>
      <w:r>
        <w:rPr>
          <w:rFonts w:eastAsia="Microsoft YaHei" w:hint="eastAsia"/>
        </w:rPr>
        <w:t xml:space="preserve">structures </w:t>
      </w:r>
      <w:del w:id="549" w:author="Liz Chadwick" w:date="2017-09-21T14:15:00Z">
        <w:r w:rsidDel="006C45E1">
          <w:rPr>
            <w:rFonts w:eastAsia="Microsoft YaHei" w:hint="eastAsia"/>
          </w:rPr>
          <w:delText xml:space="preserve">that </w:delText>
        </w:r>
      </w:del>
      <w:r>
        <w:rPr>
          <w:rFonts w:eastAsia="Microsoft YaHei" w:hint="eastAsia"/>
        </w:rPr>
        <w:t>we can index into like vectors. Let</w:t>
      </w:r>
      <w:r w:rsidR="007233FF">
        <w:rPr>
          <w:rFonts w:eastAsia="Microsoft YaHei"/>
        </w:rPr>
        <w:t>’</w:t>
      </w:r>
      <w:r>
        <w:rPr>
          <w:rFonts w:eastAsia="Microsoft YaHei" w:hint="eastAsia"/>
        </w:rPr>
        <w:t>s see how iterators do that.</w:t>
      </w:r>
    </w:p>
    <w:p w14:paraId="52AF5AFB" w14:textId="77777777" w:rsidR="00084A24" w:rsidRPr="007233FF" w:rsidRDefault="00B052DF" w:rsidP="007233FF">
      <w:pPr>
        <w:pStyle w:val="HeadB"/>
        <w:rPr>
          <w:rFonts w:eastAsia="Microsoft YaHei"/>
        </w:rPr>
      </w:pPr>
      <w:bookmarkStart w:id="550" w:name="the-`iterator`-trait-and-the-`next`-meth"/>
      <w:bookmarkEnd w:id="550"/>
      <w:r w:rsidRPr="007233FF">
        <w:rPr>
          <w:rFonts w:eastAsia="Microsoft YaHei" w:hint="eastAsia"/>
        </w:rPr>
        <w:t xml:space="preserve">The </w:t>
      </w:r>
      <w:r w:rsidRPr="007233FF">
        <w:rPr>
          <w:rStyle w:val="Literal"/>
          <w:rFonts w:hint="eastAsia"/>
        </w:rPr>
        <w:t>Iterator</w:t>
      </w:r>
      <w:r w:rsidRPr="007233FF">
        <w:rPr>
          <w:rFonts w:eastAsia="Microsoft YaHei" w:hint="eastAsia"/>
        </w:rPr>
        <w:t xml:space="preserve"> trait and the </w:t>
      </w:r>
      <w:r w:rsidRPr="007233FF">
        <w:rPr>
          <w:rStyle w:val="Literal"/>
          <w:rFonts w:hint="eastAsia"/>
        </w:rPr>
        <w:t>next</w:t>
      </w:r>
      <w:r>
        <w:rPr>
          <w:rFonts w:eastAsia="Microsoft YaHei" w:hint="eastAsia"/>
        </w:rPr>
        <w:t xml:space="preserve"> method</w:t>
      </w:r>
    </w:p>
    <w:p w14:paraId="2C42389C" w14:textId="77777777" w:rsidR="00084A24" w:rsidRDefault="00B052DF" w:rsidP="009C6C22">
      <w:pPr>
        <w:pStyle w:val="BodyFirst"/>
        <w:rPr>
          <w:rFonts w:eastAsia="Microsoft YaHei"/>
        </w:rPr>
      </w:pPr>
      <w:r w:rsidRPr="007233FF">
        <w:rPr>
          <w:rFonts w:eastAsia="Microsoft YaHei" w:hint="eastAsia"/>
        </w:rPr>
        <w:t xml:space="preserve">Iterators all implement a trait named </w:t>
      </w:r>
      <w:r w:rsidRPr="007233FF">
        <w:rPr>
          <w:rStyle w:val="Literal"/>
          <w:rFonts w:hint="eastAsia"/>
        </w:rPr>
        <w:t>Iterator</w:t>
      </w:r>
      <w:r>
        <w:rPr>
          <w:rFonts w:eastAsia="Microsoft YaHei" w:hint="eastAsia"/>
        </w:rPr>
        <w:t xml:space="preserve"> that is defined in the</w:t>
      </w:r>
      <w:r w:rsidR="007233FF">
        <w:rPr>
          <w:rFonts w:eastAsia="Microsoft YaHei" w:hint="eastAsia"/>
        </w:rPr>
        <w:t xml:space="preserve"> </w:t>
      </w:r>
      <w:r>
        <w:rPr>
          <w:rFonts w:eastAsia="Microsoft YaHei" w:hint="eastAsia"/>
        </w:rPr>
        <w:t>standard library. The definition of the trait looks like this:</w:t>
      </w:r>
    </w:p>
    <w:p w14:paraId="038281F5" w14:textId="77777777" w:rsidR="00084A24" w:rsidRPr="009C6C22" w:rsidRDefault="00B052DF" w:rsidP="009C6C22">
      <w:pPr>
        <w:pStyle w:val="CodeA"/>
      </w:pPr>
      <w:r w:rsidRPr="009C6C22">
        <w:rPr>
          <w:rFonts w:hint="eastAsia"/>
        </w:rPr>
        <w:t>trait Iterator {</w:t>
      </w:r>
    </w:p>
    <w:p w14:paraId="40C039D8" w14:textId="77777777" w:rsidR="00084A24" w:rsidRPr="009C6C22" w:rsidRDefault="00B052DF" w:rsidP="009C6C22">
      <w:pPr>
        <w:pStyle w:val="CodeB"/>
      </w:pPr>
      <w:r w:rsidRPr="009C6C22">
        <w:rPr>
          <w:rFonts w:hint="eastAsia"/>
        </w:rPr>
        <w:t xml:space="preserve">    type Item;</w:t>
      </w:r>
    </w:p>
    <w:p w14:paraId="2977E2E5" w14:textId="77777777" w:rsidR="00084A24" w:rsidRPr="009C6C22" w:rsidRDefault="00084A24" w:rsidP="009C6C22">
      <w:pPr>
        <w:pStyle w:val="CodeB"/>
      </w:pPr>
    </w:p>
    <w:p w14:paraId="77483358" w14:textId="77777777" w:rsidR="00084A24" w:rsidRPr="009C6C22" w:rsidRDefault="00B052DF" w:rsidP="009C6C22">
      <w:pPr>
        <w:pStyle w:val="CodeB"/>
      </w:pPr>
      <w:r w:rsidRPr="009C6C22">
        <w:rPr>
          <w:rFonts w:hint="eastAsia"/>
        </w:rPr>
        <w:t xml:space="preserve">    fn next(&amp;mut self) -&gt; Option&lt;Self::Item&gt;;</w:t>
      </w:r>
    </w:p>
    <w:p w14:paraId="27E6B41A" w14:textId="77777777" w:rsidR="00084A24" w:rsidRPr="009C6C22" w:rsidRDefault="00084A24" w:rsidP="009C6C22">
      <w:pPr>
        <w:pStyle w:val="CodeB"/>
      </w:pPr>
    </w:p>
    <w:p w14:paraId="58980A1B" w14:textId="77777777" w:rsidR="00084A24" w:rsidRPr="009C6C22" w:rsidRDefault="00B052DF" w:rsidP="009C6C22">
      <w:pPr>
        <w:pStyle w:val="CodeB"/>
      </w:pPr>
      <w:r w:rsidRPr="009C6C22">
        <w:rPr>
          <w:rFonts w:hint="eastAsia"/>
        </w:rPr>
        <w:t xml:space="preserve">    // methods with default implementations elided</w:t>
      </w:r>
    </w:p>
    <w:p w14:paraId="5BC8A4A5" w14:textId="77777777" w:rsidR="00084A24" w:rsidRPr="009C6C22" w:rsidRDefault="00B052DF" w:rsidP="009C6C22">
      <w:pPr>
        <w:pStyle w:val="CodeC"/>
      </w:pPr>
      <w:r w:rsidRPr="009C6C22">
        <w:rPr>
          <w:rFonts w:hint="eastAsia"/>
        </w:rPr>
        <w:t>}</w:t>
      </w:r>
    </w:p>
    <w:p w14:paraId="3B612AEE" w14:textId="22601E3B" w:rsidR="00084A24" w:rsidRDefault="00B052DF" w:rsidP="007233FF">
      <w:pPr>
        <w:pStyle w:val="Body"/>
        <w:rPr>
          <w:rFonts w:eastAsia="Microsoft YaHei"/>
        </w:rPr>
      </w:pPr>
      <w:r w:rsidRPr="007233FF">
        <w:rPr>
          <w:rFonts w:eastAsia="Microsoft YaHei" w:hint="eastAsia"/>
        </w:rPr>
        <w:t>You</w:t>
      </w:r>
      <w:r w:rsidR="007233FF" w:rsidRPr="007233FF">
        <w:rPr>
          <w:rFonts w:eastAsia="Microsoft YaHei"/>
        </w:rPr>
        <w:t>’</w:t>
      </w:r>
      <w:r w:rsidRPr="007233FF">
        <w:rPr>
          <w:rFonts w:eastAsia="Microsoft YaHei" w:hint="eastAsia"/>
        </w:rPr>
        <w:t>ll notice some new syntax that we haven</w:t>
      </w:r>
      <w:r w:rsidR="007233FF" w:rsidRPr="007233FF">
        <w:rPr>
          <w:rFonts w:eastAsia="Microsoft YaHei"/>
        </w:rPr>
        <w:t>’</w:t>
      </w:r>
      <w:r w:rsidRPr="007233FF">
        <w:rPr>
          <w:rFonts w:eastAsia="Microsoft YaHei" w:hint="eastAsia"/>
        </w:rPr>
        <w:t xml:space="preserve">t covered yet: </w:t>
      </w:r>
      <w:r w:rsidRPr="007233FF">
        <w:rPr>
          <w:rStyle w:val="Literal"/>
          <w:rFonts w:hint="eastAsia"/>
        </w:rPr>
        <w:t>type Item</w:t>
      </w:r>
      <w:r w:rsidRPr="007233FF">
        <w:rPr>
          <w:rFonts w:eastAsia="Microsoft YaHei" w:hint="eastAsia"/>
        </w:rPr>
        <w:t xml:space="preserve"> and</w:t>
      </w:r>
      <w:r w:rsidR="007233FF" w:rsidRPr="007233FF">
        <w:rPr>
          <w:rFonts w:eastAsia="Microsoft YaHei" w:hint="eastAsia"/>
        </w:rPr>
        <w:t xml:space="preserve"> </w:t>
      </w:r>
      <w:r w:rsidRPr="007233FF">
        <w:rPr>
          <w:rStyle w:val="Literal"/>
          <w:rFonts w:hint="eastAsia"/>
        </w:rPr>
        <w:t>Self::Item</w:t>
      </w:r>
      <w:r w:rsidRPr="007233FF">
        <w:rPr>
          <w:rFonts w:eastAsia="Microsoft YaHei" w:hint="eastAsia"/>
        </w:rPr>
        <w:t xml:space="preserve">, which are defining an </w:t>
      </w:r>
      <w:r w:rsidRPr="007A05E2">
        <w:rPr>
          <w:rStyle w:val="EmphasisItalic"/>
          <w:rFonts w:eastAsia="Microsoft YaHei"/>
          <w:rPrChange w:id="551" w:author="Liz Chadwick" w:date="2017-09-21T14:17:00Z">
            <w:rPr>
              <w:rStyle w:val="Literal"/>
              <w:rFonts w:eastAsia="Microsoft YaHei"/>
            </w:rPr>
          </w:rPrChange>
        </w:rPr>
        <w:t>associated type</w:t>
      </w:r>
      <w:r w:rsidRPr="007233FF">
        <w:rPr>
          <w:rFonts w:eastAsia="Microsoft YaHei" w:hint="eastAsia"/>
        </w:rPr>
        <w:t xml:space="preserve"> with this trait. We</w:t>
      </w:r>
      <w:r w:rsidR="007233FF" w:rsidRPr="007233FF">
        <w:rPr>
          <w:rFonts w:eastAsia="Microsoft YaHei"/>
        </w:rPr>
        <w:t>’</w:t>
      </w:r>
      <w:r w:rsidRPr="007233FF">
        <w:rPr>
          <w:rFonts w:eastAsia="Microsoft YaHei" w:hint="eastAsia"/>
        </w:rPr>
        <w:t>ll</w:t>
      </w:r>
      <w:r w:rsidR="007233FF" w:rsidRPr="007233FF">
        <w:rPr>
          <w:rFonts w:eastAsia="Microsoft YaHei" w:hint="eastAsia"/>
        </w:rPr>
        <w:t xml:space="preserve"> </w:t>
      </w:r>
      <w:r w:rsidRPr="007233FF">
        <w:rPr>
          <w:rFonts w:eastAsia="Microsoft YaHei" w:hint="eastAsia"/>
        </w:rPr>
        <w:t>talk about associated types in depth in Chapter 19, but for now, all you need</w:t>
      </w:r>
      <w:r w:rsidR="007233FF" w:rsidRPr="007233FF">
        <w:rPr>
          <w:rFonts w:eastAsia="Microsoft YaHei" w:hint="eastAsia"/>
        </w:rPr>
        <w:t xml:space="preserve"> </w:t>
      </w:r>
      <w:r w:rsidRPr="007233FF">
        <w:rPr>
          <w:rFonts w:eastAsia="Microsoft YaHei" w:hint="eastAsia"/>
        </w:rPr>
        <w:t>to know is that this code says implementing</w:t>
      </w:r>
      <w:ins w:id="552" w:author="Liz Chadwick" w:date="2017-09-21T14:17:00Z">
        <w:r w:rsidR="007A05E2">
          <w:rPr>
            <w:rFonts w:eastAsia="Microsoft YaHei"/>
          </w:rPr>
          <w:t xml:space="preserve"> the</w:t>
        </w:r>
      </w:ins>
      <w:r w:rsidRPr="007233FF">
        <w:rPr>
          <w:rFonts w:eastAsia="Microsoft YaHei" w:hint="eastAsia"/>
        </w:rPr>
        <w:t xml:space="preserve"> </w:t>
      </w:r>
      <w:r w:rsidRPr="007233FF">
        <w:rPr>
          <w:rStyle w:val="Literal"/>
          <w:rFonts w:hint="eastAsia"/>
        </w:rPr>
        <w:t>Iterator</w:t>
      </w:r>
      <w:r w:rsidRPr="007233FF">
        <w:rPr>
          <w:rFonts w:eastAsia="Microsoft YaHei" w:hint="eastAsia"/>
        </w:rPr>
        <w:t xml:space="preserve"> trait requires that you</w:t>
      </w:r>
      <w:r w:rsidR="007233FF" w:rsidRPr="007233FF">
        <w:rPr>
          <w:rFonts w:eastAsia="Microsoft YaHei" w:hint="eastAsia"/>
        </w:rPr>
        <w:t xml:space="preserve"> </w:t>
      </w:r>
      <w:r w:rsidRPr="007233FF">
        <w:rPr>
          <w:rFonts w:eastAsia="Microsoft YaHei" w:hint="eastAsia"/>
        </w:rPr>
        <w:t xml:space="preserve">also define an </w:t>
      </w:r>
      <w:r w:rsidRPr="007233FF">
        <w:rPr>
          <w:rStyle w:val="Literal"/>
          <w:rFonts w:hint="eastAsia"/>
        </w:rPr>
        <w:t>Item</w:t>
      </w:r>
      <w:r w:rsidRPr="007233FF">
        <w:rPr>
          <w:rFonts w:eastAsia="Microsoft YaHei" w:hint="eastAsia"/>
        </w:rPr>
        <w:t xml:space="preserve"> type, and this </w:t>
      </w:r>
      <w:r w:rsidRPr="007233FF">
        <w:rPr>
          <w:rStyle w:val="Literal"/>
          <w:rFonts w:hint="eastAsia"/>
        </w:rPr>
        <w:t>Item</w:t>
      </w:r>
      <w:r w:rsidRPr="007233FF">
        <w:rPr>
          <w:rFonts w:eastAsia="Microsoft YaHei" w:hint="eastAsia"/>
        </w:rPr>
        <w:t xml:space="preserve"> type is used in the return type of</w:t>
      </w:r>
      <w:r w:rsidR="007233FF" w:rsidRPr="007233FF">
        <w:rPr>
          <w:rFonts w:eastAsia="Microsoft YaHei" w:hint="eastAsia"/>
        </w:rPr>
        <w:t xml:space="preserve"> </w:t>
      </w:r>
      <w:r w:rsidRPr="007233FF">
        <w:rPr>
          <w:rFonts w:eastAsia="Microsoft YaHei" w:hint="eastAsia"/>
        </w:rPr>
        <w:t xml:space="preserve">the </w:t>
      </w:r>
      <w:r w:rsidRPr="007233FF">
        <w:rPr>
          <w:rStyle w:val="Literal"/>
          <w:rFonts w:hint="eastAsia"/>
        </w:rPr>
        <w:t>next</w:t>
      </w:r>
      <w:r w:rsidRPr="007233FF">
        <w:rPr>
          <w:rFonts w:eastAsia="Microsoft YaHei" w:hint="eastAsia"/>
        </w:rPr>
        <w:t xml:space="preserve"> method. In other words, the </w:t>
      </w:r>
      <w:r w:rsidRPr="007233FF">
        <w:rPr>
          <w:rStyle w:val="Literal"/>
          <w:rFonts w:hint="eastAsia"/>
        </w:rPr>
        <w:t>Item</w:t>
      </w:r>
      <w:r>
        <w:rPr>
          <w:rFonts w:eastAsia="Microsoft YaHei" w:hint="eastAsia"/>
        </w:rPr>
        <w:t xml:space="preserve"> type will be the type </w:t>
      </w:r>
      <w:del w:id="553" w:author="Liz Chadwick" w:date="2017-09-21T14:17:00Z">
        <w:r w:rsidDel="007A05E2">
          <w:rPr>
            <w:rFonts w:eastAsia="Microsoft YaHei" w:hint="eastAsia"/>
          </w:rPr>
          <w:delText>of element</w:delText>
        </w:r>
        <w:r w:rsidR="007233FF" w:rsidDel="007A05E2">
          <w:rPr>
            <w:rFonts w:eastAsia="Microsoft YaHei" w:hint="eastAsia"/>
          </w:rPr>
          <w:delText xml:space="preserve"> </w:delText>
        </w:r>
        <w:r w:rsidDel="007A05E2">
          <w:rPr>
            <w:rFonts w:eastAsia="Microsoft YaHei" w:hint="eastAsia"/>
          </w:rPr>
          <w:delText>that</w:delText>
        </w:r>
        <w:r w:rsidR="007233FF" w:rsidDel="007A05E2">
          <w:rPr>
            <w:rFonts w:eastAsia="Microsoft YaHei"/>
          </w:rPr>
          <w:delText>’</w:delText>
        </w:r>
        <w:r w:rsidDel="007A05E2">
          <w:rPr>
            <w:rFonts w:eastAsia="Microsoft YaHei" w:hint="eastAsia"/>
          </w:rPr>
          <w:delText xml:space="preserve">s </w:delText>
        </w:r>
      </w:del>
      <w:r>
        <w:rPr>
          <w:rFonts w:eastAsia="Microsoft YaHei" w:hint="eastAsia"/>
        </w:rPr>
        <w:t>returned from the iterator.</w:t>
      </w:r>
    </w:p>
    <w:p w14:paraId="49860F2B" w14:textId="60EC1695" w:rsidR="00CB20DE" w:rsidRDefault="00CB20DE" w:rsidP="007233FF">
      <w:pPr>
        <w:pStyle w:val="Body"/>
        <w:rPr>
          <w:ins w:id="554" w:author="Liz Chadwick" w:date="2017-09-21T14:19:00Z"/>
          <w:rFonts w:eastAsia="Microsoft YaHei"/>
        </w:rPr>
      </w:pPr>
      <w:ins w:id="555" w:author="Liz Chadwick" w:date="2017-09-21T14:18:00Z">
        <w:r>
          <w:rPr>
            <w:rFonts w:eastAsia="Microsoft YaHei"/>
          </w:rPr>
          <w:t xml:space="preserve">The </w:t>
        </w:r>
      </w:ins>
      <w:del w:id="556" w:author="Liz Chadwick" w:date="2017-09-21T14:18:00Z">
        <w:r w:rsidR="00B052DF" w:rsidDel="00CB20DE">
          <w:rPr>
            <w:rFonts w:eastAsia="Microsoft YaHei" w:hint="eastAsia"/>
          </w:rPr>
          <w:delText xml:space="preserve">The </w:delText>
        </w:r>
        <w:r w:rsidR="00B052DF" w:rsidRPr="007233FF" w:rsidDel="00CB20DE">
          <w:rPr>
            <w:rStyle w:val="Literal"/>
            <w:rFonts w:hint="eastAsia"/>
          </w:rPr>
          <w:delText>next</w:delText>
        </w:r>
        <w:r w:rsidR="00B052DF" w:rsidRPr="007233FF" w:rsidDel="00CB20DE">
          <w:rPr>
            <w:rFonts w:eastAsia="Microsoft YaHei" w:hint="eastAsia"/>
          </w:rPr>
          <w:delText xml:space="preserve"> method is the only method that the </w:delText>
        </w:r>
      </w:del>
      <w:r w:rsidR="00B052DF" w:rsidRPr="007233FF">
        <w:rPr>
          <w:rStyle w:val="Literal"/>
          <w:rFonts w:hint="eastAsia"/>
        </w:rPr>
        <w:t>Iterator</w:t>
      </w:r>
      <w:r w:rsidR="00B052DF" w:rsidRPr="007233FF">
        <w:rPr>
          <w:rFonts w:eastAsia="Microsoft YaHei" w:hint="eastAsia"/>
        </w:rPr>
        <w:t xml:space="preserve"> trait </w:t>
      </w:r>
      <w:ins w:id="557" w:author="Liz Chadwick" w:date="2017-09-21T14:18:00Z">
        <w:r>
          <w:rPr>
            <w:rFonts w:eastAsia="Microsoft YaHei"/>
          </w:rPr>
          <w:t xml:space="preserve">only </w:t>
        </w:r>
      </w:ins>
      <w:r w:rsidR="00B052DF" w:rsidRPr="007233FF">
        <w:rPr>
          <w:rFonts w:eastAsia="Microsoft YaHei" w:hint="eastAsia"/>
        </w:rPr>
        <w:t>requires</w:t>
      </w:r>
      <w:r w:rsidR="007233FF" w:rsidRPr="007233FF">
        <w:rPr>
          <w:rFonts w:eastAsia="Microsoft YaHei" w:hint="eastAsia"/>
        </w:rPr>
        <w:t xml:space="preserve"> </w:t>
      </w:r>
      <w:r w:rsidR="00B052DF" w:rsidRPr="007233FF">
        <w:rPr>
          <w:rFonts w:eastAsia="Microsoft YaHei" w:hint="eastAsia"/>
        </w:rPr>
        <w:t>implement</w:t>
      </w:r>
      <w:ins w:id="558" w:author="Carol Nichols" w:date="2017-10-05T17:23:00Z">
        <w:r w:rsidR="00146999">
          <w:rPr>
            <w:rFonts w:eastAsia="Microsoft YaHei"/>
          </w:rPr>
          <w:t>o</w:t>
        </w:r>
      </w:ins>
      <w:del w:id="559" w:author="Carol Nichols" w:date="2017-10-05T17:23:00Z">
        <w:r w:rsidR="00B052DF" w:rsidRPr="007233FF" w:rsidDel="00146999">
          <w:rPr>
            <w:rFonts w:eastAsia="Microsoft YaHei" w:hint="eastAsia"/>
          </w:rPr>
          <w:delText>e</w:delText>
        </w:r>
      </w:del>
      <w:r w:rsidR="00B052DF" w:rsidRPr="007233FF">
        <w:rPr>
          <w:rFonts w:eastAsia="Microsoft YaHei" w:hint="eastAsia"/>
        </w:rPr>
        <w:t xml:space="preserve">rs </w:t>
      </w:r>
      <w:del w:id="560" w:author="Liz Chadwick" w:date="2017-09-21T14:18:00Z">
        <w:r w:rsidR="00B052DF" w:rsidRPr="007233FF" w:rsidDel="00CB20DE">
          <w:rPr>
            <w:rFonts w:eastAsia="Microsoft YaHei" w:hint="eastAsia"/>
          </w:rPr>
          <w:delText xml:space="preserve">of the trait </w:delText>
        </w:r>
      </w:del>
      <w:r w:rsidR="00B052DF" w:rsidRPr="007233FF">
        <w:rPr>
          <w:rFonts w:eastAsia="Microsoft YaHei" w:hint="eastAsia"/>
        </w:rPr>
        <w:t>to define</w:t>
      </w:r>
      <w:ins w:id="561" w:author="Liz Chadwick" w:date="2017-09-21T14:18:00Z">
        <w:r>
          <w:rPr>
            <w:rFonts w:eastAsia="Microsoft YaHei"/>
          </w:rPr>
          <w:t xml:space="preserve"> one method: the </w:t>
        </w:r>
        <w:r w:rsidRPr="00CB20DE">
          <w:rPr>
            <w:rStyle w:val="Literal"/>
            <w:rFonts w:eastAsia="Microsoft YaHei"/>
            <w:rPrChange w:id="562" w:author="Liz Chadwick" w:date="2017-09-21T14:19:00Z">
              <w:rPr>
                <w:rFonts w:eastAsia="Microsoft YaHei"/>
              </w:rPr>
            </w:rPrChange>
          </w:rPr>
          <w:t>next</w:t>
        </w:r>
        <w:r>
          <w:rPr>
            <w:rFonts w:eastAsia="Microsoft YaHei"/>
          </w:rPr>
          <w:t xml:space="preserve"> method, which </w:t>
        </w:r>
      </w:ins>
      <w:del w:id="563" w:author="Liz Chadwick" w:date="2017-09-21T14:19:00Z">
        <w:r w:rsidR="00B052DF" w:rsidRPr="007233FF" w:rsidDel="00CB20DE">
          <w:rPr>
            <w:rFonts w:eastAsia="Microsoft YaHei" w:hint="eastAsia"/>
          </w:rPr>
          <w:delText xml:space="preserve">. </w:delText>
        </w:r>
        <w:r w:rsidR="00B052DF" w:rsidRPr="007233FF" w:rsidDel="00CB20DE">
          <w:rPr>
            <w:rStyle w:val="Literal"/>
            <w:rFonts w:hint="eastAsia"/>
          </w:rPr>
          <w:delText>next</w:delText>
        </w:r>
        <w:r w:rsidR="00B052DF" w:rsidRPr="007233FF" w:rsidDel="00CB20DE">
          <w:rPr>
            <w:rFonts w:eastAsia="Microsoft YaHei" w:hint="eastAsia"/>
          </w:rPr>
          <w:delText xml:space="preserve"> </w:delText>
        </w:r>
      </w:del>
      <w:r w:rsidR="00B052DF" w:rsidRPr="007233FF">
        <w:rPr>
          <w:rFonts w:eastAsia="Microsoft YaHei" w:hint="eastAsia"/>
        </w:rPr>
        <w:t>returns one item of the iterator</w:t>
      </w:r>
      <w:r w:rsidR="007233FF" w:rsidRPr="007233FF">
        <w:rPr>
          <w:rFonts w:eastAsia="Microsoft YaHei" w:hint="eastAsia"/>
        </w:rPr>
        <w:t xml:space="preserve"> </w:t>
      </w:r>
      <w:r w:rsidR="00B052DF" w:rsidRPr="007233FF">
        <w:rPr>
          <w:rFonts w:eastAsia="Microsoft YaHei" w:hint="eastAsia"/>
        </w:rPr>
        <w:t xml:space="preserve">at a time wrapped in </w:t>
      </w:r>
      <w:r w:rsidR="00B052DF" w:rsidRPr="007233FF">
        <w:rPr>
          <w:rStyle w:val="Literal"/>
          <w:rFonts w:hint="eastAsia"/>
        </w:rPr>
        <w:t>Some</w:t>
      </w:r>
      <w:del w:id="564" w:author="Liz Chadwick" w:date="2017-09-21T14:19:00Z">
        <w:r w:rsidR="00B052DF" w:rsidRPr="007233FF" w:rsidDel="00CB20DE">
          <w:rPr>
            <w:rFonts w:eastAsia="Microsoft YaHei" w:hint="eastAsia"/>
          </w:rPr>
          <w:delText>,</w:delText>
        </w:r>
      </w:del>
      <w:r w:rsidR="00B052DF" w:rsidRPr="007233FF">
        <w:rPr>
          <w:rFonts w:eastAsia="Microsoft YaHei" w:hint="eastAsia"/>
        </w:rPr>
        <w:t xml:space="preserve"> and</w:t>
      </w:r>
      <w:ins w:id="565" w:author="Liz Chadwick" w:date="2017-09-21T14:19:00Z">
        <w:r>
          <w:rPr>
            <w:rFonts w:eastAsia="Microsoft YaHei"/>
          </w:rPr>
          <w:t>,</w:t>
        </w:r>
      </w:ins>
      <w:r w:rsidR="00B052DF" w:rsidRPr="007233FF">
        <w:rPr>
          <w:rFonts w:eastAsia="Microsoft YaHei" w:hint="eastAsia"/>
        </w:rPr>
        <w:t xml:space="preserve"> when iteration is over, it returns </w:t>
      </w:r>
      <w:r w:rsidR="00B052DF" w:rsidRPr="007233FF">
        <w:rPr>
          <w:rStyle w:val="Literal"/>
          <w:rFonts w:hint="eastAsia"/>
        </w:rPr>
        <w:t>None</w:t>
      </w:r>
      <w:r w:rsidR="00B052DF" w:rsidRPr="007233FF">
        <w:rPr>
          <w:rFonts w:eastAsia="Microsoft YaHei" w:hint="eastAsia"/>
        </w:rPr>
        <w:t>.</w:t>
      </w:r>
      <w:r w:rsidR="007233FF" w:rsidRPr="007233FF">
        <w:rPr>
          <w:rFonts w:eastAsia="Microsoft YaHei" w:hint="eastAsia"/>
        </w:rPr>
        <w:t xml:space="preserve"> </w:t>
      </w:r>
    </w:p>
    <w:p w14:paraId="19B8AFE6" w14:textId="1BC18D77" w:rsidR="00084A24" w:rsidRDefault="00B052DF" w:rsidP="007233FF">
      <w:pPr>
        <w:pStyle w:val="Body"/>
        <w:rPr>
          <w:rFonts w:eastAsia="Microsoft YaHei"/>
        </w:rPr>
      </w:pPr>
      <w:r w:rsidRPr="007233FF">
        <w:rPr>
          <w:rFonts w:eastAsia="Microsoft YaHei" w:hint="eastAsia"/>
        </w:rPr>
        <w:t xml:space="preserve">We can </w:t>
      </w:r>
      <w:ins w:id="566" w:author="Liz Chadwick" w:date="2017-09-21T14:25:00Z">
        <w:del w:id="567" w:author="Carol Nichols" w:date="2017-10-05T15:45:00Z">
          <w:r w:rsidR="001E482A" w:rsidDel="005046BE">
            <w:rPr>
              <w:rFonts w:eastAsia="Microsoft YaHei"/>
            </w:rPr>
            <w:delText xml:space="preserve">also </w:delText>
          </w:r>
        </w:del>
      </w:ins>
      <w:r w:rsidRPr="007233FF">
        <w:rPr>
          <w:rFonts w:eastAsia="Microsoft YaHei" w:hint="eastAsia"/>
        </w:rPr>
        <w:t xml:space="preserve">call the </w:t>
      </w:r>
      <w:r w:rsidRPr="007233FF">
        <w:rPr>
          <w:rStyle w:val="Literal"/>
          <w:rFonts w:hint="eastAsia"/>
        </w:rPr>
        <w:t>next</w:t>
      </w:r>
      <w:r w:rsidRPr="007233FF">
        <w:rPr>
          <w:rFonts w:eastAsia="Microsoft YaHei" w:hint="eastAsia"/>
        </w:rPr>
        <w:t xml:space="preserve"> method on iterators directly</w:t>
      </w:r>
      <w:del w:id="568" w:author="Liz Chadwick" w:date="2017-09-21T14:25:00Z">
        <w:r w:rsidRPr="007233FF" w:rsidDel="001E482A">
          <w:rPr>
            <w:rFonts w:eastAsia="Microsoft YaHei" w:hint="eastAsia"/>
          </w:rPr>
          <w:delText xml:space="preserve"> if we</w:delText>
        </w:r>
        <w:r w:rsidR="007233FF" w:rsidRPr="007233FF" w:rsidDel="001E482A">
          <w:rPr>
            <w:rFonts w:eastAsia="Microsoft YaHei"/>
          </w:rPr>
          <w:delText>’</w:delText>
        </w:r>
        <w:r w:rsidRPr="007233FF" w:rsidDel="001E482A">
          <w:rPr>
            <w:rFonts w:eastAsia="Microsoft YaHei" w:hint="eastAsia"/>
          </w:rPr>
          <w:delText>d like</w:delText>
        </w:r>
      </w:del>
      <w:r w:rsidRPr="007233FF">
        <w:rPr>
          <w:rFonts w:eastAsia="Microsoft YaHei" w:hint="eastAsia"/>
        </w:rPr>
        <w:t>; Listing 13-15</w:t>
      </w:r>
      <w:del w:id="569" w:author="Liz Chadwick" w:date="2017-09-21T14:26:00Z">
        <w:r w:rsidR="007233FF" w:rsidRPr="007233FF" w:rsidDel="001E482A">
          <w:rPr>
            <w:rFonts w:eastAsia="Microsoft YaHei" w:hint="eastAsia"/>
          </w:rPr>
          <w:delText xml:space="preserve"> </w:delText>
        </w:r>
        <w:r w:rsidRPr="007233FF" w:rsidDel="001E482A">
          <w:rPr>
            <w:rFonts w:eastAsia="Microsoft YaHei" w:hint="eastAsia"/>
          </w:rPr>
          <w:delText>has a test that</w:delText>
        </w:r>
      </w:del>
      <w:r w:rsidRPr="007233FF">
        <w:rPr>
          <w:rFonts w:eastAsia="Microsoft YaHei" w:hint="eastAsia"/>
        </w:rPr>
        <w:t xml:space="preserve"> demonstrates </w:t>
      </w:r>
      <w:del w:id="570" w:author="Carol Nichols" w:date="2017-10-05T15:45:00Z">
        <w:r w:rsidRPr="007233FF" w:rsidDel="00E32285">
          <w:rPr>
            <w:rFonts w:eastAsia="Microsoft YaHei" w:hint="eastAsia"/>
          </w:rPr>
          <w:delText xml:space="preserve">the </w:delText>
        </w:r>
      </w:del>
      <w:ins w:id="571" w:author="Carol Nichols" w:date="2017-10-05T15:45:00Z">
        <w:r w:rsidR="00E32285">
          <w:rPr>
            <w:rFonts w:eastAsia="Microsoft YaHei"/>
          </w:rPr>
          <w:t>what</w:t>
        </w:r>
        <w:r w:rsidR="00E32285" w:rsidRPr="007233FF">
          <w:rPr>
            <w:rFonts w:eastAsia="Microsoft YaHei" w:hint="eastAsia"/>
          </w:rPr>
          <w:t xml:space="preserve"> </w:t>
        </w:r>
      </w:ins>
      <w:r w:rsidRPr="007233FF">
        <w:rPr>
          <w:rFonts w:eastAsia="Microsoft YaHei" w:hint="eastAsia"/>
        </w:rPr>
        <w:t xml:space="preserve">values </w:t>
      </w:r>
      <w:ins w:id="572" w:author="Carol Nichols" w:date="2017-10-05T15:45:00Z">
        <w:r w:rsidR="00E32285">
          <w:rPr>
            <w:rFonts w:eastAsia="Microsoft YaHei"/>
          </w:rPr>
          <w:t xml:space="preserve">are returned </w:t>
        </w:r>
      </w:ins>
      <w:del w:id="573" w:author="Liz Chadwick" w:date="2017-09-21T14:26:00Z">
        <w:r w:rsidRPr="007233FF" w:rsidDel="001E482A">
          <w:rPr>
            <w:rFonts w:eastAsia="Microsoft YaHei" w:hint="eastAsia"/>
          </w:rPr>
          <w:delText>we</w:delText>
        </w:r>
        <w:r w:rsidR="007233FF" w:rsidRPr="007233FF" w:rsidDel="001E482A">
          <w:rPr>
            <w:rFonts w:eastAsia="Microsoft YaHei"/>
          </w:rPr>
          <w:delText>’</w:delText>
        </w:r>
        <w:r w:rsidRPr="007233FF" w:rsidDel="001E482A">
          <w:rPr>
            <w:rFonts w:eastAsia="Microsoft YaHei" w:hint="eastAsia"/>
          </w:rPr>
          <w:delText xml:space="preserve">d get on </w:delText>
        </w:r>
      </w:del>
      <w:ins w:id="574" w:author="Liz Chadwick" w:date="2017-09-21T14:26:00Z">
        <w:r w:rsidR="001E482A">
          <w:rPr>
            <w:rFonts w:eastAsia="Microsoft YaHei"/>
          </w:rPr>
          <w:t xml:space="preserve">from </w:t>
        </w:r>
      </w:ins>
      <w:r w:rsidRPr="007233FF">
        <w:rPr>
          <w:rFonts w:eastAsia="Microsoft YaHei" w:hint="eastAsia"/>
        </w:rPr>
        <w:t xml:space="preserve">repeated calls to </w:t>
      </w:r>
      <w:r w:rsidRPr="007233FF">
        <w:rPr>
          <w:rStyle w:val="Literal"/>
          <w:rFonts w:hint="eastAsia"/>
        </w:rPr>
        <w:t>next</w:t>
      </w:r>
      <w:r w:rsidR="007233FF">
        <w:rPr>
          <w:rFonts w:eastAsia="Microsoft YaHei" w:hint="eastAsia"/>
        </w:rPr>
        <w:t xml:space="preserve"> </w:t>
      </w:r>
      <w:r>
        <w:rPr>
          <w:rFonts w:eastAsia="Microsoft YaHei" w:hint="eastAsia"/>
        </w:rPr>
        <w:t>on the iterator created from the vector:</w:t>
      </w:r>
    </w:p>
    <w:p w14:paraId="5D40D050" w14:textId="77777777" w:rsidR="00084A24" w:rsidRDefault="00B052DF" w:rsidP="009C6C22">
      <w:pPr>
        <w:pStyle w:val="ProductionDirective"/>
        <w:rPr>
          <w:rFonts w:eastAsia="Microsoft YaHei"/>
        </w:rPr>
      </w:pPr>
      <w:r>
        <w:rPr>
          <w:rFonts w:eastAsia="Microsoft YaHei" w:hint="eastAsia"/>
        </w:rPr>
        <w:t>Filename: src/lib.rs</w:t>
      </w:r>
    </w:p>
    <w:p w14:paraId="1A846B06" w14:textId="77777777" w:rsidR="00084A24" w:rsidRPr="009C6C22" w:rsidRDefault="00B052DF" w:rsidP="009C6C22">
      <w:pPr>
        <w:pStyle w:val="CodeA"/>
      </w:pPr>
      <w:r w:rsidRPr="009C6C22">
        <w:rPr>
          <w:rFonts w:hint="eastAsia"/>
        </w:rPr>
        <w:t>#[test]</w:t>
      </w:r>
    </w:p>
    <w:p w14:paraId="650A967A" w14:textId="77777777" w:rsidR="00084A24" w:rsidRPr="009C6C22" w:rsidRDefault="00B052DF" w:rsidP="009C6C22">
      <w:pPr>
        <w:pStyle w:val="CodeB"/>
      </w:pPr>
      <w:r w:rsidRPr="009C6C22">
        <w:rPr>
          <w:rFonts w:hint="eastAsia"/>
        </w:rPr>
        <w:t>fn iterator_demonstration() {</w:t>
      </w:r>
    </w:p>
    <w:p w14:paraId="623BA33B" w14:textId="77777777" w:rsidR="00084A24" w:rsidRPr="009C6C22" w:rsidRDefault="00B052DF" w:rsidP="009C6C22">
      <w:pPr>
        <w:pStyle w:val="CodeB"/>
      </w:pPr>
      <w:r w:rsidRPr="009C6C22">
        <w:rPr>
          <w:rFonts w:hint="eastAsia"/>
        </w:rPr>
        <w:t xml:space="preserve">    let v1 = vec![1, 2, 3];</w:t>
      </w:r>
    </w:p>
    <w:p w14:paraId="24F1F144" w14:textId="77777777" w:rsidR="00084A24" w:rsidRPr="009C6C22" w:rsidRDefault="00084A24" w:rsidP="009C6C22">
      <w:pPr>
        <w:pStyle w:val="CodeB"/>
      </w:pPr>
    </w:p>
    <w:p w14:paraId="70C18794" w14:textId="77777777" w:rsidR="00084A24" w:rsidRPr="009C6C22" w:rsidRDefault="00B052DF" w:rsidP="009C6C22">
      <w:pPr>
        <w:pStyle w:val="CodeB"/>
      </w:pPr>
      <w:r w:rsidRPr="009C6C22">
        <w:rPr>
          <w:rFonts w:hint="eastAsia"/>
        </w:rPr>
        <w:t xml:space="preserve">    let mut v1_iter = v1.iter();</w:t>
      </w:r>
    </w:p>
    <w:p w14:paraId="4B7B3CB7" w14:textId="77777777" w:rsidR="00084A24" w:rsidRPr="009C6C22" w:rsidRDefault="00084A24" w:rsidP="009C6C22">
      <w:pPr>
        <w:pStyle w:val="CodeB"/>
      </w:pPr>
    </w:p>
    <w:p w14:paraId="51D50D60" w14:textId="77777777" w:rsidR="00084A24" w:rsidRPr="009C6C22" w:rsidRDefault="00B052DF" w:rsidP="009C6C22">
      <w:pPr>
        <w:pStyle w:val="CodeB"/>
      </w:pPr>
      <w:r w:rsidRPr="009C6C22">
        <w:rPr>
          <w:rFonts w:hint="eastAsia"/>
        </w:rPr>
        <w:t xml:space="preserve">    assert_eq!(v1_iter.next(), Some(&amp;1));</w:t>
      </w:r>
    </w:p>
    <w:p w14:paraId="756EEDFE" w14:textId="77777777" w:rsidR="00084A24" w:rsidRPr="009C6C22" w:rsidRDefault="00B052DF" w:rsidP="009C6C22">
      <w:pPr>
        <w:pStyle w:val="CodeB"/>
      </w:pPr>
      <w:r w:rsidRPr="009C6C22">
        <w:rPr>
          <w:rFonts w:hint="eastAsia"/>
        </w:rPr>
        <w:t xml:space="preserve">    assert_eq!(v1_iter.next(), Some(&amp;2));</w:t>
      </w:r>
    </w:p>
    <w:p w14:paraId="3BAD2C79" w14:textId="77777777" w:rsidR="00084A24" w:rsidRPr="009C6C22" w:rsidRDefault="00B052DF" w:rsidP="009C6C22">
      <w:pPr>
        <w:pStyle w:val="CodeB"/>
      </w:pPr>
      <w:r w:rsidRPr="009C6C22">
        <w:rPr>
          <w:rFonts w:hint="eastAsia"/>
        </w:rPr>
        <w:t xml:space="preserve">    assert_eq!(v1_iter.next(), Some(&amp;3));</w:t>
      </w:r>
    </w:p>
    <w:p w14:paraId="7D8FF9E4" w14:textId="77777777" w:rsidR="00084A24" w:rsidRPr="009C6C22" w:rsidRDefault="00B052DF" w:rsidP="009C6C22">
      <w:pPr>
        <w:pStyle w:val="CodeB"/>
      </w:pPr>
      <w:r w:rsidRPr="009C6C22">
        <w:rPr>
          <w:rFonts w:hint="eastAsia"/>
        </w:rPr>
        <w:t xml:space="preserve">    assert_eq!(v1_iter.next(), None);</w:t>
      </w:r>
    </w:p>
    <w:p w14:paraId="17729B2A" w14:textId="77777777" w:rsidR="00084A24" w:rsidRPr="009C6C22" w:rsidRDefault="00B052DF" w:rsidP="009C6C22">
      <w:pPr>
        <w:pStyle w:val="CodeC"/>
        <w:rPr>
          <w:rStyle w:val="HTMLCode"/>
          <w:rFonts w:ascii="Courier" w:hAnsi="Courier" w:cs="Times New Roman"/>
        </w:rPr>
      </w:pPr>
      <w:r w:rsidRPr="009C6C22">
        <w:rPr>
          <w:rFonts w:hint="eastAsia"/>
        </w:rPr>
        <w:t>}</w:t>
      </w:r>
    </w:p>
    <w:p w14:paraId="22B74D23" w14:textId="77777777" w:rsidR="00084A24" w:rsidRDefault="00B052DF" w:rsidP="009C6C22">
      <w:pPr>
        <w:pStyle w:val="Listing"/>
        <w:rPr>
          <w:rFonts w:eastAsia="Microsoft YaHei"/>
        </w:rPr>
      </w:pPr>
      <w:r w:rsidRPr="007233FF">
        <w:rPr>
          <w:rFonts w:eastAsia="Microsoft YaHei" w:hint="eastAsia"/>
        </w:rPr>
        <w:t xml:space="preserve">Listing 13-15: Calling the </w:t>
      </w:r>
      <w:r w:rsidRPr="007233FF">
        <w:rPr>
          <w:rStyle w:val="Literal"/>
          <w:rFonts w:hint="eastAsia"/>
        </w:rPr>
        <w:t>next</w:t>
      </w:r>
      <w:r>
        <w:rPr>
          <w:rFonts w:eastAsia="Microsoft YaHei" w:hint="eastAsia"/>
        </w:rPr>
        <w:t xml:space="preserve"> method on an iterator</w:t>
      </w:r>
    </w:p>
    <w:p w14:paraId="6D16F800" w14:textId="7634CA1D" w:rsidR="00084A24" w:rsidRDefault="00B052DF" w:rsidP="007233FF">
      <w:pPr>
        <w:pStyle w:val="Body"/>
        <w:rPr>
          <w:rFonts w:eastAsia="Microsoft YaHei"/>
        </w:rPr>
      </w:pPr>
      <w:r>
        <w:rPr>
          <w:rFonts w:eastAsia="Microsoft YaHei" w:hint="eastAsia"/>
        </w:rPr>
        <w:t xml:space="preserve">Note that we needed to make </w:t>
      </w:r>
      <w:r w:rsidRPr="007233FF">
        <w:rPr>
          <w:rStyle w:val="Literal"/>
          <w:rFonts w:hint="eastAsia"/>
        </w:rPr>
        <w:t>v1_iter</w:t>
      </w:r>
      <w:r w:rsidRPr="007233FF">
        <w:rPr>
          <w:rFonts w:eastAsia="Microsoft YaHei" w:hint="eastAsia"/>
        </w:rPr>
        <w:t xml:space="preserve"> mutable: calling the </w:t>
      </w:r>
      <w:r w:rsidRPr="007233FF">
        <w:rPr>
          <w:rStyle w:val="Literal"/>
          <w:rFonts w:hint="eastAsia"/>
        </w:rPr>
        <w:t>next</w:t>
      </w:r>
      <w:r w:rsidRPr="007233FF">
        <w:rPr>
          <w:rFonts w:eastAsia="Microsoft YaHei" w:hint="eastAsia"/>
        </w:rPr>
        <w:t xml:space="preserve"> method on an</w:t>
      </w:r>
      <w:r w:rsidR="007233FF" w:rsidRPr="007233FF">
        <w:rPr>
          <w:rFonts w:eastAsia="Microsoft YaHei" w:hint="eastAsia"/>
        </w:rPr>
        <w:t xml:space="preserve"> </w:t>
      </w:r>
      <w:r w:rsidRPr="007233FF">
        <w:rPr>
          <w:rFonts w:eastAsia="Microsoft YaHei" w:hint="eastAsia"/>
        </w:rPr>
        <w:t xml:space="preserve">iterator changes </w:t>
      </w:r>
      <w:del w:id="575" w:author="Liz Chadwick" w:date="2017-09-21T14:29:00Z">
        <w:r w:rsidRPr="007233FF" w:rsidDel="001E482A">
          <w:rPr>
            <w:rFonts w:eastAsia="Microsoft YaHei" w:hint="eastAsia"/>
          </w:rPr>
          <w:delText>the iterator</w:delText>
        </w:r>
        <w:r w:rsidR="007233FF" w:rsidRPr="007233FF" w:rsidDel="001E482A">
          <w:rPr>
            <w:rFonts w:eastAsia="Microsoft YaHei"/>
          </w:rPr>
          <w:delText>’</w:delText>
        </w:r>
        <w:r w:rsidRPr="007233FF" w:rsidDel="001E482A">
          <w:rPr>
            <w:rFonts w:eastAsia="Microsoft YaHei" w:hint="eastAsia"/>
          </w:rPr>
          <w:delText xml:space="preserve">s </w:delText>
        </w:r>
      </w:del>
      <w:r w:rsidRPr="007233FF">
        <w:rPr>
          <w:rFonts w:eastAsia="Microsoft YaHei" w:hint="eastAsia"/>
        </w:rPr>
        <w:t>state that keeps track of where it is in the</w:t>
      </w:r>
      <w:r w:rsidR="007233FF" w:rsidRPr="007233FF">
        <w:rPr>
          <w:rFonts w:eastAsia="Microsoft YaHei" w:hint="eastAsia"/>
        </w:rPr>
        <w:t xml:space="preserve"> </w:t>
      </w:r>
      <w:r w:rsidRPr="007233FF">
        <w:rPr>
          <w:rFonts w:eastAsia="Microsoft YaHei" w:hint="eastAsia"/>
        </w:rPr>
        <w:t xml:space="preserve">sequence. Put another way, this code </w:t>
      </w:r>
      <w:r w:rsidRPr="001E482A">
        <w:rPr>
          <w:rStyle w:val="EmphasisItalic"/>
          <w:rFonts w:eastAsia="Microsoft YaHei"/>
          <w:rPrChange w:id="576" w:author="Liz Chadwick" w:date="2017-09-21T14:30:00Z">
            <w:rPr>
              <w:rStyle w:val="Literal"/>
              <w:rFonts w:eastAsia="Microsoft YaHei"/>
            </w:rPr>
          </w:rPrChange>
        </w:rPr>
        <w:t>consumes</w:t>
      </w:r>
      <w:r w:rsidRPr="007233FF">
        <w:rPr>
          <w:rFonts w:eastAsia="Microsoft YaHei" w:hint="eastAsia"/>
        </w:rPr>
        <w:t>, or uses up, the iterator. Each</w:t>
      </w:r>
      <w:r w:rsidR="007233FF" w:rsidRPr="007233FF">
        <w:rPr>
          <w:rFonts w:eastAsia="Microsoft YaHei" w:hint="eastAsia"/>
        </w:rPr>
        <w:t xml:space="preserve"> </w:t>
      </w:r>
      <w:r w:rsidRPr="007233FF">
        <w:rPr>
          <w:rFonts w:eastAsia="Microsoft YaHei" w:hint="eastAsia"/>
        </w:rPr>
        <w:t xml:space="preserve">call to </w:t>
      </w:r>
      <w:r w:rsidRPr="007233FF">
        <w:rPr>
          <w:rStyle w:val="Literal"/>
          <w:rFonts w:hint="eastAsia"/>
        </w:rPr>
        <w:t>next</w:t>
      </w:r>
      <w:r w:rsidRPr="007233FF">
        <w:rPr>
          <w:rFonts w:eastAsia="Microsoft YaHei" w:hint="eastAsia"/>
        </w:rPr>
        <w:t xml:space="preserve"> eats up an item from the iterator. We didn</w:t>
      </w:r>
      <w:r w:rsidR="007233FF" w:rsidRPr="007233FF">
        <w:rPr>
          <w:rFonts w:eastAsia="Microsoft YaHei"/>
        </w:rPr>
        <w:t>’</w:t>
      </w:r>
      <w:r w:rsidRPr="007233FF">
        <w:rPr>
          <w:rFonts w:eastAsia="Microsoft YaHei" w:hint="eastAsia"/>
        </w:rPr>
        <w:t>t need to make</w:t>
      </w:r>
      <w:r w:rsidR="007233FF" w:rsidRPr="007233FF">
        <w:rPr>
          <w:rFonts w:eastAsia="Microsoft YaHei" w:hint="eastAsia"/>
        </w:rPr>
        <w:t xml:space="preserve"> </w:t>
      </w:r>
      <w:r w:rsidRPr="007233FF">
        <w:rPr>
          <w:rStyle w:val="Literal"/>
          <w:rFonts w:hint="eastAsia"/>
        </w:rPr>
        <w:t>v1_iter</w:t>
      </w:r>
      <w:r w:rsidRPr="007233FF">
        <w:rPr>
          <w:rFonts w:eastAsia="Microsoft YaHei" w:hint="eastAsia"/>
        </w:rPr>
        <w:t xml:space="preserve"> mutable when we used a </w:t>
      </w:r>
      <w:r w:rsidRPr="007233FF">
        <w:rPr>
          <w:rStyle w:val="Literal"/>
          <w:rFonts w:hint="eastAsia"/>
        </w:rPr>
        <w:t>for</w:t>
      </w:r>
      <w:r w:rsidRPr="007233FF">
        <w:rPr>
          <w:rFonts w:eastAsia="Microsoft YaHei" w:hint="eastAsia"/>
        </w:rPr>
        <w:t xml:space="preserve"> loop because the </w:t>
      </w:r>
      <w:del w:id="577" w:author="Liz Chadwick" w:date="2017-09-21T14:30:00Z">
        <w:r w:rsidRPr="007233FF" w:rsidDel="001E482A">
          <w:rPr>
            <w:rStyle w:val="Literal"/>
            <w:rFonts w:hint="eastAsia"/>
          </w:rPr>
          <w:delText>for</w:delText>
        </w:r>
        <w:r w:rsidRPr="007233FF" w:rsidDel="001E482A">
          <w:rPr>
            <w:rFonts w:eastAsia="Microsoft YaHei" w:hint="eastAsia"/>
          </w:rPr>
          <w:delText xml:space="preserve"> </w:delText>
        </w:r>
      </w:del>
      <w:r w:rsidRPr="007233FF">
        <w:rPr>
          <w:rFonts w:eastAsia="Microsoft YaHei" w:hint="eastAsia"/>
        </w:rPr>
        <w:t>loop took</w:t>
      </w:r>
      <w:r w:rsidR="007233FF" w:rsidRPr="007233FF">
        <w:rPr>
          <w:rFonts w:eastAsia="Microsoft YaHei" w:hint="eastAsia"/>
        </w:rPr>
        <w:t xml:space="preserve"> </w:t>
      </w:r>
      <w:r w:rsidRPr="007233FF">
        <w:rPr>
          <w:rFonts w:eastAsia="Microsoft YaHei" w:hint="eastAsia"/>
        </w:rPr>
        <w:t xml:space="preserve">ownership of </w:t>
      </w:r>
      <w:r w:rsidRPr="007233FF">
        <w:rPr>
          <w:rStyle w:val="Literal"/>
          <w:rFonts w:hint="eastAsia"/>
        </w:rPr>
        <w:t>v1_iter</w:t>
      </w:r>
      <w:r w:rsidRPr="007233FF">
        <w:rPr>
          <w:rFonts w:eastAsia="Microsoft YaHei" w:hint="eastAsia"/>
        </w:rPr>
        <w:t xml:space="preserve"> and made </w:t>
      </w:r>
      <w:del w:id="578" w:author="Liz Chadwick" w:date="2017-09-21T14:30:00Z">
        <w:r w:rsidRPr="007233FF" w:rsidDel="001E482A">
          <w:rPr>
            <w:rStyle w:val="Literal"/>
            <w:rFonts w:hint="eastAsia"/>
          </w:rPr>
          <w:delText>v1_iter</w:delText>
        </w:r>
        <w:r w:rsidDel="001E482A">
          <w:rPr>
            <w:rFonts w:eastAsia="Microsoft YaHei" w:hint="eastAsia"/>
          </w:rPr>
          <w:delText xml:space="preserve"> </w:delText>
        </w:r>
      </w:del>
      <w:ins w:id="579" w:author="Liz Chadwick" w:date="2017-09-21T14:30:00Z">
        <w:r w:rsidR="001E482A" w:rsidRPr="001E482A">
          <w:rPr>
            <w:rPrChange w:id="580" w:author="Liz Chadwick" w:date="2017-09-21T14:30:00Z">
              <w:rPr>
                <w:rStyle w:val="Literal"/>
              </w:rPr>
            </w:rPrChange>
          </w:rPr>
          <w:t xml:space="preserve">it </w:t>
        </w:r>
      </w:ins>
      <w:r>
        <w:rPr>
          <w:rFonts w:eastAsia="Microsoft YaHei" w:hint="eastAsia"/>
        </w:rPr>
        <w:t>mutable behind the scenes.</w:t>
      </w:r>
    </w:p>
    <w:p w14:paraId="2535125C" w14:textId="77777777" w:rsidR="00084A24" w:rsidRDefault="00B052DF" w:rsidP="007233FF">
      <w:pPr>
        <w:pStyle w:val="Body"/>
        <w:rPr>
          <w:rFonts w:eastAsia="Microsoft YaHei"/>
        </w:rPr>
      </w:pPr>
      <w:r>
        <w:rPr>
          <w:rFonts w:eastAsia="Microsoft YaHei" w:hint="eastAsia"/>
        </w:rPr>
        <w:lastRenderedPageBreak/>
        <w:t xml:space="preserve">Also note that the values we get from the calls to </w:t>
      </w:r>
      <w:r w:rsidRPr="007233FF">
        <w:rPr>
          <w:rStyle w:val="Literal"/>
          <w:rFonts w:hint="eastAsia"/>
        </w:rPr>
        <w:t>next</w:t>
      </w:r>
      <w:r w:rsidRPr="007233FF">
        <w:rPr>
          <w:rFonts w:eastAsia="Microsoft YaHei" w:hint="eastAsia"/>
        </w:rPr>
        <w:t xml:space="preserve"> are immutable</w:t>
      </w:r>
      <w:r w:rsidR="007233FF" w:rsidRPr="007233FF">
        <w:rPr>
          <w:rFonts w:eastAsia="Microsoft YaHei" w:hint="eastAsia"/>
        </w:rPr>
        <w:t xml:space="preserve"> </w:t>
      </w:r>
      <w:r w:rsidRPr="007233FF">
        <w:rPr>
          <w:rFonts w:eastAsia="Microsoft YaHei" w:hint="eastAsia"/>
        </w:rPr>
        <w:t xml:space="preserve">references to the values in the vector. The </w:t>
      </w:r>
      <w:r w:rsidRPr="007233FF">
        <w:rPr>
          <w:rStyle w:val="Literal"/>
          <w:rFonts w:hint="eastAsia"/>
        </w:rPr>
        <w:t>iter</w:t>
      </w:r>
      <w:r w:rsidRPr="007233FF">
        <w:rPr>
          <w:rFonts w:eastAsia="Microsoft YaHei" w:hint="eastAsia"/>
        </w:rPr>
        <w:t xml:space="preserve"> method produces an iterator</w:t>
      </w:r>
      <w:r w:rsidR="007233FF" w:rsidRPr="007233FF">
        <w:rPr>
          <w:rFonts w:eastAsia="Microsoft YaHei" w:hint="eastAsia"/>
        </w:rPr>
        <w:t xml:space="preserve"> </w:t>
      </w:r>
      <w:r w:rsidRPr="007233FF">
        <w:rPr>
          <w:rFonts w:eastAsia="Microsoft YaHei" w:hint="eastAsia"/>
        </w:rPr>
        <w:t>over immutable references. If we want</w:t>
      </w:r>
      <w:del w:id="581" w:author="Liz Chadwick" w:date="2017-09-21T14:31:00Z">
        <w:r w:rsidRPr="007233FF" w:rsidDel="002C75DB">
          <w:rPr>
            <w:rFonts w:eastAsia="Microsoft YaHei" w:hint="eastAsia"/>
          </w:rPr>
          <w:delText>ed</w:delText>
        </w:r>
      </w:del>
      <w:r w:rsidRPr="007233FF">
        <w:rPr>
          <w:rFonts w:eastAsia="Microsoft YaHei" w:hint="eastAsia"/>
        </w:rPr>
        <w:t xml:space="preserve"> to create an iterator that takes</w:t>
      </w:r>
      <w:r w:rsidR="007233FF" w:rsidRPr="007233FF">
        <w:rPr>
          <w:rFonts w:eastAsia="Microsoft YaHei" w:hint="eastAsia"/>
        </w:rPr>
        <w:t xml:space="preserve"> </w:t>
      </w:r>
      <w:r w:rsidRPr="007233FF">
        <w:rPr>
          <w:rFonts w:eastAsia="Microsoft YaHei" w:hint="eastAsia"/>
        </w:rPr>
        <w:t xml:space="preserve">ownership of </w:t>
      </w:r>
      <w:r w:rsidRPr="007233FF">
        <w:rPr>
          <w:rStyle w:val="Literal"/>
          <w:rFonts w:hint="eastAsia"/>
        </w:rPr>
        <w:t>v1</w:t>
      </w:r>
      <w:r w:rsidRPr="007233FF">
        <w:rPr>
          <w:rFonts w:eastAsia="Microsoft YaHei" w:hint="eastAsia"/>
        </w:rPr>
        <w:t xml:space="preserve"> and returns owned values, we can call </w:t>
      </w:r>
      <w:r w:rsidRPr="007233FF">
        <w:rPr>
          <w:rStyle w:val="Literal"/>
          <w:rFonts w:hint="eastAsia"/>
        </w:rPr>
        <w:t>into_iter</w:t>
      </w:r>
      <w:r w:rsidRPr="007233FF">
        <w:rPr>
          <w:rFonts w:eastAsia="Microsoft YaHei" w:hint="eastAsia"/>
        </w:rPr>
        <w:t xml:space="preserve"> instead of</w:t>
      </w:r>
      <w:r w:rsidR="007233FF" w:rsidRPr="007233FF">
        <w:rPr>
          <w:rFonts w:eastAsia="Microsoft YaHei" w:hint="eastAsia"/>
        </w:rPr>
        <w:t xml:space="preserve"> </w:t>
      </w:r>
      <w:r w:rsidRPr="007233FF">
        <w:rPr>
          <w:rStyle w:val="Literal"/>
          <w:rFonts w:hint="eastAsia"/>
        </w:rPr>
        <w:t>iter</w:t>
      </w:r>
      <w:r w:rsidRPr="007233FF">
        <w:rPr>
          <w:rFonts w:eastAsia="Microsoft YaHei" w:hint="eastAsia"/>
        </w:rPr>
        <w:t>. Similarly, if we want to iterate over mutable references, we can call</w:t>
      </w:r>
      <w:r w:rsidR="007233FF" w:rsidRPr="007233FF">
        <w:rPr>
          <w:rFonts w:eastAsia="Microsoft YaHei" w:hint="eastAsia"/>
        </w:rPr>
        <w:t xml:space="preserve"> </w:t>
      </w:r>
      <w:r w:rsidRPr="007233FF">
        <w:rPr>
          <w:rStyle w:val="Literal"/>
          <w:rFonts w:hint="eastAsia"/>
        </w:rPr>
        <w:t>iter_mut</w:t>
      </w:r>
      <w:r w:rsidRPr="007233FF">
        <w:rPr>
          <w:rFonts w:eastAsia="Microsoft YaHei" w:hint="eastAsia"/>
        </w:rPr>
        <w:t xml:space="preserve"> instead of </w:t>
      </w:r>
      <w:r w:rsidRPr="007233FF">
        <w:rPr>
          <w:rStyle w:val="Literal"/>
          <w:rFonts w:hint="eastAsia"/>
        </w:rPr>
        <w:t>iter</w:t>
      </w:r>
      <w:r>
        <w:rPr>
          <w:rFonts w:eastAsia="Microsoft YaHei" w:hint="eastAsia"/>
        </w:rPr>
        <w:t>.</w:t>
      </w:r>
    </w:p>
    <w:p w14:paraId="000E1EBB" w14:textId="77777777" w:rsidR="00084A24" w:rsidRPr="007233FF" w:rsidRDefault="00B052DF" w:rsidP="007233FF">
      <w:pPr>
        <w:pStyle w:val="HeadB"/>
        <w:rPr>
          <w:rFonts w:eastAsia="Microsoft YaHei"/>
        </w:rPr>
      </w:pPr>
      <w:bookmarkStart w:id="582" w:name="methods-in-the-`iterator`-trait-that-con"/>
      <w:bookmarkEnd w:id="582"/>
      <w:r w:rsidRPr="007233FF">
        <w:rPr>
          <w:rFonts w:eastAsia="Microsoft YaHei" w:hint="eastAsia"/>
        </w:rPr>
        <w:t xml:space="preserve">Methods in the </w:t>
      </w:r>
      <w:r w:rsidRPr="007233FF">
        <w:rPr>
          <w:rStyle w:val="Literal"/>
          <w:rFonts w:hint="eastAsia"/>
        </w:rPr>
        <w:t>Iterator</w:t>
      </w:r>
      <w:r>
        <w:rPr>
          <w:rFonts w:eastAsia="Microsoft YaHei" w:hint="eastAsia"/>
        </w:rPr>
        <w:t xml:space="preserve"> Trait that Consume the Iterator</w:t>
      </w:r>
    </w:p>
    <w:p w14:paraId="38BD8E1A" w14:textId="77777777" w:rsidR="00084A24" w:rsidRDefault="00B052DF" w:rsidP="009C6C22">
      <w:pPr>
        <w:pStyle w:val="BodyFirst"/>
        <w:rPr>
          <w:rFonts w:eastAsia="Microsoft YaHei"/>
        </w:rPr>
      </w:pPr>
      <w:r w:rsidRPr="007233FF">
        <w:rPr>
          <w:rFonts w:eastAsia="Microsoft YaHei" w:hint="eastAsia"/>
        </w:rPr>
        <w:t xml:space="preserve">The </w:t>
      </w:r>
      <w:r w:rsidRPr="007233FF">
        <w:rPr>
          <w:rStyle w:val="Literal"/>
          <w:rFonts w:hint="eastAsia"/>
        </w:rPr>
        <w:t>Iterator</w:t>
      </w:r>
      <w:r w:rsidRPr="007233FF">
        <w:rPr>
          <w:rFonts w:eastAsia="Microsoft YaHei" w:hint="eastAsia"/>
        </w:rPr>
        <w:t xml:space="preserve"> trait has a number of different methods with default</w:t>
      </w:r>
      <w:r w:rsidR="007233FF" w:rsidRPr="007233FF">
        <w:rPr>
          <w:rFonts w:eastAsia="Microsoft YaHei" w:hint="eastAsia"/>
        </w:rPr>
        <w:t xml:space="preserve"> </w:t>
      </w:r>
      <w:r w:rsidRPr="007233FF">
        <w:rPr>
          <w:rFonts w:eastAsia="Microsoft YaHei" w:hint="eastAsia"/>
        </w:rPr>
        <w:t>implementations provided for us by the standard library; you can find out all</w:t>
      </w:r>
      <w:r w:rsidR="007233FF" w:rsidRPr="007233FF">
        <w:rPr>
          <w:rFonts w:eastAsia="Microsoft YaHei" w:hint="eastAsia"/>
        </w:rPr>
        <w:t xml:space="preserve"> </w:t>
      </w:r>
      <w:r w:rsidRPr="007233FF">
        <w:rPr>
          <w:rFonts w:eastAsia="Microsoft YaHei" w:hint="eastAsia"/>
        </w:rPr>
        <w:t>about these methods by looking in the standard library API documentation for</w:t>
      </w:r>
      <w:r w:rsidR="007233FF" w:rsidRPr="007233FF">
        <w:rPr>
          <w:rFonts w:eastAsia="Microsoft YaHei" w:hint="eastAsia"/>
        </w:rPr>
        <w:t xml:space="preserve"> </w:t>
      </w:r>
      <w:r w:rsidRPr="007233FF">
        <w:rPr>
          <w:rFonts w:eastAsia="Microsoft YaHei" w:hint="eastAsia"/>
        </w:rPr>
        <w:t xml:space="preserve">the </w:t>
      </w:r>
      <w:r w:rsidRPr="007233FF">
        <w:rPr>
          <w:rStyle w:val="Literal"/>
          <w:rFonts w:hint="eastAsia"/>
        </w:rPr>
        <w:t>Iterator</w:t>
      </w:r>
      <w:r w:rsidRPr="007233FF">
        <w:rPr>
          <w:rFonts w:eastAsia="Microsoft YaHei" w:hint="eastAsia"/>
        </w:rPr>
        <w:t xml:space="preserve"> trait. Some of these methods call the </w:t>
      </w:r>
      <w:r w:rsidRPr="007233FF">
        <w:rPr>
          <w:rStyle w:val="Literal"/>
          <w:rFonts w:hint="eastAsia"/>
        </w:rPr>
        <w:t>next</w:t>
      </w:r>
      <w:r w:rsidRPr="007233FF">
        <w:rPr>
          <w:rFonts w:eastAsia="Microsoft YaHei" w:hint="eastAsia"/>
        </w:rPr>
        <w:t xml:space="preserve"> method in their</w:t>
      </w:r>
      <w:r w:rsidR="007233FF" w:rsidRPr="007233FF">
        <w:rPr>
          <w:rFonts w:eastAsia="Microsoft YaHei" w:hint="eastAsia"/>
        </w:rPr>
        <w:t xml:space="preserve"> </w:t>
      </w:r>
      <w:r w:rsidRPr="007233FF">
        <w:rPr>
          <w:rFonts w:eastAsia="Microsoft YaHei" w:hint="eastAsia"/>
        </w:rPr>
        <w:t>definition, which is why we</w:t>
      </w:r>
      <w:r w:rsidR="007233FF" w:rsidRPr="007233FF">
        <w:rPr>
          <w:rFonts w:eastAsia="Microsoft YaHei"/>
        </w:rPr>
        <w:t>’</w:t>
      </w:r>
      <w:r w:rsidRPr="007233FF">
        <w:rPr>
          <w:rFonts w:eastAsia="Microsoft YaHei" w:hint="eastAsia"/>
        </w:rPr>
        <w:t xml:space="preserve">re required to implement the </w:t>
      </w:r>
      <w:r w:rsidRPr="007233FF">
        <w:rPr>
          <w:rStyle w:val="Literal"/>
          <w:rFonts w:hint="eastAsia"/>
        </w:rPr>
        <w:t>next</w:t>
      </w:r>
      <w:r w:rsidRPr="007233FF">
        <w:rPr>
          <w:rFonts w:eastAsia="Microsoft YaHei" w:hint="eastAsia"/>
        </w:rPr>
        <w:t xml:space="preserve"> method when</w:t>
      </w:r>
      <w:r w:rsidR="007233FF" w:rsidRPr="007233FF">
        <w:rPr>
          <w:rFonts w:eastAsia="Microsoft YaHei" w:hint="eastAsia"/>
        </w:rPr>
        <w:t xml:space="preserve"> </w:t>
      </w:r>
      <w:r w:rsidRPr="007233FF">
        <w:rPr>
          <w:rFonts w:eastAsia="Microsoft YaHei" w:hint="eastAsia"/>
        </w:rPr>
        <w:t xml:space="preserve">implementing the </w:t>
      </w:r>
      <w:r w:rsidRPr="007233FF">
        <w:rPr>
          <w:rStyle w:val="Literal"/>
          <w:rFonts w:hint="eastAsia"/>
        </w:rPr>
        <w:t>Iterator</w:t>
      </w:r>
      <w:r>
        <w:rPr>
          <w:rFonts w:eastAsia="Microsoft YaHei" w:hint="eastAsia"/>
        </w:rPr>
        <w:t xml:space="preserve"> trait.</w:t>
      </w:r>
    </w:p>
    <w:p w14:paraId="5B014EB1" w14:textId="01DF02E2" w:rsidR="00084A24" w:rsidRDefault="00B052DF" w:rsidP="007233FF">
      <w:pPr>
        <w:pStyle w:val="Body"/>
        <w:rPr>
          <w:rFonts w:eastAsia="Microsoft YaHei"/>
        </w:rPr>
      </w:pPr>
      <w:del w:id="583" w:author="Liz Chadwick" w:date="2017-09-21T14:33:00Z">
        <w:r w:rsidRPr="007233FF" w:rsidDel="002C75DB">
          <w:rPr>
            <w:rFonts w:eastAsia="Microsoft YaHei" w:hint="eastAsia"/>
          </w:rPr>
          <w:delText>The m</w:delText>
        </w:r>
      </w:del>
      <w:ins w:id="584" w:author="Liz Chadwick" w:date="2017-09-21T14:33:00Z">
        <w:r w:rsidR="002C75DB">
          <w:rPr>
            <w:rFonts w:eastAsia="Microsoft YaHei"/>
          </w:rPr>
          <w:t>M</w:t>
        </w:r>
      </w:ins>
      <w:r w:rsidRPr="007233FF">
        <w:rPr>
          <w:rFonts w:eastAsia="Microsoft YaHei" w:hint="eastAsia"/>
        </w:rPr>
        <w:t xml:space="preserve">ethods that call </w:t>
      </w:r>
      <w:del w:id="585" w:author="Liz Chadwick" w:date="2017-09-21T14:33:00Z">
        <w:r w:rsidRPr="007233FF" w:rsidDel="002C75DB">
          <w:rPr>
            <w:rFonts w:eastAsia="Microsoft YaHei" w:hint="eastAsia"/>
          </w:rPr>
          <w:delText xml:space="preserve">the </w:delText>
        </w:r>
      </w:del>
      <w:r w:rsidRPr="007233FF">
        <w:rPr>
          <w:rStyle w:val="Literal"/>
          <w:rFonts w:hint="eastAsia"/>
        </w:rPr>
        <w:t>next</w:t>
      </w:r>
      <w:r w:rsidRPr="007233FF">
        <w:rPr>
          <w:rFonts w:eastAsia="Microsoft YaHei" w:hint="eastAsia"/>
        </w:rPr>
        <w:t xml:space="preserve"> </w:t>
      </w:r>
      <w:del w:id="586" w:author="Liz Chadwick" w:date="2017-09-21T14:33:00Z">
        <w:r w:rsidRPr="007233FF" w:rsidDel="002C75DB">
          <w:rPr>
            <w:rFonts w:eastAsia="Microsoft YaHei" w:hint="eastAsia"/>
          </w:rPr>
          <w:delText xml:space="preserve">method </w:delText>
        </w:r>
      </w:del>
      <w:r w:rsidRPr="007233FF">
        <w:rPr>
          <w:rFonts w:eastAsia="Microsoft YaHei" w:hint="eastAsia"/>
        </w:rPr>
        <w:t xml:space="preserve">are called </w:t>
      </w:r>
      <w:r w:rsidRPr="002C75DB">
        <w:rPr>
          <w:rStyle w:val="EmphasisItalic"/>
          <w:rFonts w:eastAsia="Microsoft YaHei"/>
          <w:rPrChange w:id="587" w:author="Liz Chadwick" w:date="2017-09-21T14:33:00Z">
            <w:rPr>
              <w:rStyle w:val="Literal"/>
              <w:rFonts w:eastAsia="Microsoft YaHei"/>
            </w:rPr>
          </w:rPrChange>
        </w:rPr>
        <w:t>consuming adaptors</w:t>
      </w:r>
      <w:r w:rsidRPr="007233FF">
        <w:rPr>
          <w:rFonts w:eastAsia="Microsoft YaHei" w:hint="eastAsia"/>
        </w:rPr>
        <w:t xml:space="preserve">, </w:t>
      </w:r>
      <w:del w:id="588" w:author="Liz Chadwick" w:date="2017-09-21T14:34:00Z">
        <w:r w:rsidRPr="007233FF" w:rsidDel="002C75DB">
          <w:rPr>
            <w:rFonts w:eastAsia="Microsoft YaHei" w:hint="eastAsia"/>
          </w:rPr>
          <w:delText>since</w:delText>
        </w:r>
        <w:r w:rsidR="007233FF" w:rsidRPr="007233FF" w:rsidDel="002C75DB">
          <w:rPr>
            <w:rFonts w:eastAsia="Microsoft YaHei" w:hint="eastAsia"/>
          </w:rPr>
          <w:delText xml:space="preserve"> </w:delText>
        </w:r>
      </w:del>
      <w:ins w:id="589" w:author="Liz Chadwick" w:date="2017-09-21T14:34:00Z">
        <w:r w:rsidR="002C75DB">
          <w:rPr>
            <w:rFonts w:eastAsia="Microsoft YaHei"/>
          </w:rPr>
          <w:t xml:space="preserve">because </w:t>
        </w:r>
      </w:ins>
      <w:r w:rsidRPr="007233FF">
        <w:rPr>
          <w:rFonts w:eastAsia="Microsoft YaHei" w:hint="eastAsia"/>
        </w:rPr>
        <w:t xml:space="preserve">calling them uses up the iterator. </w:t>
      </w:r>
      <w:del w:id="590" w:author="Liz Chadwick" w:date="2017-09-21T14:34:00Z">
        <w:r w:rsidRPr="007233FF" w:rsidDel="002C75DB">
          <w:rPr>
            <w:rFonts w:eastAsia="Microsoft YaHei" w:hint="eastAsia"/>
          </w:rPr>
          <w:delText xml:space="preserve">An example of a consuming adaptor </w:delText>
        </w:r>
      </w:del>
      <w:ins w:id="591" w:author="Liz Chadwick" w:date="2017-09-21T14:34:00Z">
        <w:r w:rsidR="002C75DB">
          <w:rPr>
            <w:rFonts w:eastAsia="Microsoft YaHei"/>
          </w:rPr>
          <w:t xml:space="preserve">One example </w:t>
        </w:r>
      </w:ins>
      <w:r w:rsidRPr="007233FF">
        <w:rPr>
          <w:rFonts w:eastAsia="Microsoft YaHei" w:hint="eastAsia"/>
        </w:rPr>
        <w:t>is the</w:t>
      </w:r>
      <w:r w:rsidR="007233FF" w:rsidRPr="007233FF">
        <w:rPr>
          <w:rFonts w:eastAsia="Microsoft YaHei" w:hint="eastAsia"/>
        </w:rPr>
        <w:t xml:space="preserve"> </w:t>
      </w:r>
      <w:r w:rsidRPr="007233FF">
        <w:rPr>
          <w:rStyle w:val="Literal"/>
          <w:rFonts w:hint="eastAsia"/>
        </w:rPr>
        <w:t>sum</w:t>
      </w:r>
      <w:r w:rsidRPr="007233FF">
        <w:rPr>
          <w:rFonts w:eastAsia="Microsoft YaHei" w:hint="eastAsia"/>
        </w:rPr>
        <w:t xml:space="preserve"> method</w:t>
      </w:r>
      <w:ins w:id="592" w:author="Liz Chadwick" w:date="2017-09-21T14:34:00Z">
        <w:r w:rsidR="002C75DB">
          <w:rPr>
            <w:rFonts w:eastAsia="Microsoft YaHei"/>
          </w:rPr>
          <w:t xml:space="preserve">, which </w:t>
        </w:r>
      </w:ins>
      <w:del w:id="593" w:author="Liz Chadwick" w:date="2017-09-21T14:34:00Z">
        <w:r w:rsidRPr="007233FF" w:rsidDel="002C75DB">
          <w:rPr>
            <w:rFonts w:eastAsia="Microsoft YaHei" w:hint="eastAsia"/>
          </w:rPr>
          <w:delText xml:space="preserve">. This method </w:delText>
        </w:r>
      </w:del>
      <w:r w:rsidRPr="007233FF">
        <w:rPr>
          <w:rFonts w:eastAsia="Microsoft YaHei" w:hint="eastAsia"/>
        </w:rPr>
        <w:t>takes ownership of the iterator and iterates through</w:t>
      </w:r>
      <w:r w:rsidR="007233FF" w:rsidRPr="007233FF">
        <w:rPr>
          <w:rFonts w:eastAsia="Microsoft YaHei" w:hint="eastAsia"/>
        </w:rPr>
        <w:t xml:space="preserve"> </w:t>
      </w:r>
      <w:r w:rsidRPr="007233FF">
        <w:rPr>
          <w:rFonts w:eastAsia="Microsoft YaHei" w:hint="eastAsia"/>
        </w:rPr>
        <w:t xml:space="preserve">the items by repeatedly calling </w:t>
      </w:r>
      <w:r w:rsidRPr="007233FF">
        <w:rPr>
          <w:rStyle w:val="Literal"/>
          <w:rFonts w:hint="eastAsia"/>
        </w:rPr>
        <w:t>next</w:t>
      </w:r>
      <w:r w:rsidRPr="007233FF">
        <w:rPr>
          <w:rFonts w:eastAsia="Microsoft YaHei" w:hint="eastAsia"/>
        </w:rPr>
        <w:t>, thus consuming the iterator. As it</w:t>
      </w:r>
      <w:r w:rsidR="007233FF" w:rsidRPr="007233FF">
        <w:rPr>
          <w:rFonts w:eastAsia="Microsoft YaHei" w:hint="eastAsia"/>
        </w:rPr>
        <w:t xml:space="preserve"> </w:t>
      </w:r>
      <w:r w:rsidRPr="007233FF">
        <w:rPr>
          <w:rFonts w:eastAsia="Microsoft YaHei" w:hint="eastAsia"/>
        </w:rPr>
        <w:t>iterates through</w:t>
      </w:r>
      <w:del w:id="594" w:author="Liz Chadwick" w:date="2017-09-21T14:35:00Z">
        <w:r w:rsidRPr="007233FF" w:rsidDel="002C75DB">
          <w:rPr>
            <w:rFonts w:eastAsia="Microsoft YaHei" w:hint="eastAsia"/>
          </w:rPr>
          <w:delText xml:space="preserve"> each item</w:delText>
        </w:r>
      </w:del>
      <w:r w:rsidRPr="007233FF">
        <w:rPr>
          <w:rFonts w:eastAsia="Microsoft YaHei" w:hint="eastAsia"/>
        </w:rPr>
        <w:t>, it adds each item to a running total and returns</w:t>
      </w:r>
      <w:r w:rsidR="007233FF" w:rsidRPr="007233FF">
        <w:rPr>
          <w:rFonts w:eastAsia="Microsoft YaHei" w:hint="eastAsia"/>
        </w:rPr>
        <w:t xml:space="preserve"> </w:t>
      </w:r>
      <w:r w:rsidRPr="007233FF">
        <w:rPr>
          <w:rFonts w:eastAsia="Microsoft YaHei" w:hint="eastAsia"/>
        </w:rPr>
        <w:t xml:space="preserve">the total when iteration </w:t>
      </w:r>
      <w:del w:id="595" w:author="Liz Chadwick" w:date="2017-09-21T14:35:00Z">
        <w:r w:rsidRPr="007233FF" w:rsidDel="002C75DB">
          <w:rPr>
            <w:rFonts w:eastAsia="Microsoft YaHei" w:hint="eastAsia"/>
          </w:rPr>
          <w:delText xml:space="preserve">has </w:delText>
        </w:r>
      </w:del>
      <w:ins w:id="596" w:author="Liz Chadwick" w:date="2017-09-21T14:35:00Z">
        <w:r w:rsidR="002C75DB">
          <w:rPr>
            <w:rFonts w:eastAsia="Microsoft YaHei"/>
          </w:rPr>
          <w:t xml:space="preserve">is </w:t>
        </w:r>
      </w:ins>
      <w:r w:rsidRPr="007233FF">
        <w:rPr>
          <w:rFonts w:eastAsia="Microsoft YaHei" w:hint="eastAsia"/>
        </w:rPr>
        <w:t>complete</w:t>
      </w:r>
      <w:del w:id="597" w:author="Liz Chadwick" w:date="2017-09-21T14:35:00Z">
        <w:r w:rsidRPr="007233FF" w:rsidDel="002C75DB">
          <w:rPr>
            <w:rFonts w:eastAsia="Microsoft YaHei" w:hint="eastAsia"/>
          </w:rPr>
          <w:delText>d</w:delText>
        </w:r>
      </w:del>
      <w:r w:rsidRPr="007233FF">
        <w:rPr>
          <w:rFonts w:eastAsia="Microsoft YaHei" w:hint="eastAsia"/>
        </w:rPr>
        <w:t>. Listing 13-16 has a test illustrating a</w:t>
      </w:r>
      <w:r w:rsidR="007233FF" w:rsidRPr="007233FF">
        <w:rPr>
          <w:rFonts w:eastAsia="Microsoft YaHei" w:hint="eastAsia"/>
        </w:rPr>
        <w:t xml:space="preserve"> </w:t>
      </w:r>
      <w:r w:rsidRPr="007233FF">
        <w:rPr>
          <w:rFonts w:eastAsia="Microsoft YaHei" w:hint="eastAsia"/>
        </w:rPr>
        <w:t xml:space="preserve">use of the </w:t>
      </w:r>
      <w:r w:rsidRPr="007233FF">
        <w:rPr>
          <w:rStyle w:val="Literal"/>
          <w:rFonts w:hint="eastAsia"/>
        </w:rPr>
        <w:t>sum</w:t>
      </w:r>
      <w:r>
        <w:rPr>
          <w:rFonts w:eastAsia="Microsoft YaHei" w:hint="eastAsia"/>
        </w:rPr>
        <w:t xml:space="preserve"> method:</w:t>
      </w:r>
    </w:p>
    <w:p w14:paraId="5C34BC35" w14:textId="77777777" w:rsidR="00084A24" w:rsidRDefault="00B052DF" w:rsidP="009C6C22">
      <w:pPr>
        <w:pStyle w:val="ProductionDirective"/>
        <w:rPr>
          <w:rFonts w:eastAsia="Microsoft YaHei"/>
        </w:rPr>
      </w:pPr>
      <w:r>
        <w:rPr>
          <w:rFonts w:eastAsia="Microsoft YaHei" w:hint="eastAsia"/>
        </w:rPr>
        <w:t>Filename: src/lib.rs</w:t>
      </w:r>
    </w:p>
    <w:p w14:paraId="6E252A46" w14:textId="77777777" w:rsidR="00084A24" w:rsidRPr="009C6C22" w:rsidRDefault="00B052DF" w:rsidP="009C6C22">
      <w:pPr>
        <w:pStyle w:val="CodeA"/>
      </w:pPr>
      <w:r w:rsidRPr="009C6C22">
        <w:rPr>
          <w:rFonts w:hint="eastAsia"/>
        </w:rPr>
        <w:t>#[test]</w:t>
      </w:r>
    </w:p>
    <w:p w14:paraId="22D3A449" w14:textId="77777777" w:rsidR="00084A24" w:rsidRPr="009C6C22" w:rsidRDefault="00B052DF" w:rsidP="009C6C22">
      <w:pPr>
        <w:pStyle w:val="CodeB"/>
      </w:pPr>
      <w:r w:rsidRPr="009C6C22">
        <w:rPr>
          <w:rFonts w:hint="eastAsia"/>
        </w:rPr>
        <w:t>fn iterator_sum() {</w:t>
      </w:r>
    </w:p>
    <w:p w14:paraId="2C524AE1" w14:textId="77777777" w:rsidR="00084A24" w:rsidRPr="009C6C22" w:rsidRDefault="00B052DF" w:rsidP="009C6C22">
      <w:pPr>
        <w:pStyle w:val="CodeB"/>
      </w:pPr>
      <w:r w:rsidRPr="009C6C22">
        <w:rPr>
          <w:rFonts w:hint="eastAsia"/>
        </w:rPr>
        <w:t xml:space="preserve">    let v1 = vec![1, 2, 3];</w:t>
      </w:r>
    </w:p>
    <w:p w14:paraId="6C0F62B7" w14:textId="77777777" w:rsidR="00084A24" w:rsidRPr="009C6C22" w:rsidRDefault="00084A24" w:rsidP="009C6C22">
      <w:pPr>
        <w:pStyle w:val="CodeB"/>
      </w:pPr>
    </w:p>
    <w:p w14:paraId="254B038A" w14:textId="77777777" w:rsidR="00084A24" w:rsidRPr="009C6C22" w:rsidRDefault="00B052DF" w:rsidP="009C6C22">
      <w:pPr>
        <w:pStyle w:val="CodeB"/>
      </w:pPr>
      <w:r w:rsidRPr="009C6C22">
        <w:rPr>
          <w:rFonts w:hint="eastAsia"/>
        </w:rPr>
        <w:t xml:space="preserve">    let v1_iter = v1.iter();</w:t>
      </w:r>
    </w:p>
    <w:p w14:paraId="49D37EC1" w14:textId="77777777" w:rsidR="00084A24" w:rsidRPr="009C6C22" w:rsidRDefault="00084A24" w:rsidP="009C6C22">
      <w:pPr>
        <w:pStyle w:val="CodeB"/>
      </w:pPr>
    </w:p>
    <w:p w14:paraId="51B27FBD" w14:textId="77777777" w:rsidR="00084A24" w:rsidRPr="009C6C22" w:rsidRDefault="00B052DF" w:rsidP="009C6C22">
      <w:pPr>
        <w:pStyle w:val="CodeB"/>
      </w:pPr>
      <w:r w:rsidRPr="009C6C22">
        <w:rPr>
          <w:rFonts w:hint="eastAsia"/>
        </w:rPr>
        <w:t xml:space="preserve">    let total: i32 = v1_iter.sum();</w:t>
      </w:r>
    </w:p>
    <w:p w14:paraId="47DB5664" w14:textId="77777777" w:rsidR="00084A24" w:rsidRPr="009C6C22" w:rsidRDefault="00084A24" w:rsidP="009C6C22">
      <w:pPr>
        <w:pStyle w:val="CodeB"/>
      </w:pPr>
    </w:p>
    <w:p w14:paraId="448E2746" w14:textId="77777777" w:rsidR="00084A24" w:rsidRPr="009C6C22" w:rsidRDefault="00B052DF" w:rsidP="009C6C22">
      <w:pPr>
        <w:pStyle w:val="CodeB"/>
      </w:pPr>
      <w:r w:rsidRPr="009C6C22">
        <w:rPr>
          <w:rFonts w:hint="eastAsia"/>
        </w:rPr>
        <w:t xml:space="preserve">    assert_eq!(total, 6);</w:t>
      </w:r>
    </w:p>
    <w:p w14:paraId="1C858651" w14:textId="77777777" w:rsidR="00084A24" w:rsidRPr="009C6C22" w:rsidRDefault="00B052DF" w:rsidP="009C6C22">
      <w:pPr>
        <w:pStyle w:val="CodeC"/>
      </w:pPr>
      <w:r w:rsidRPr="009C6C22">
        <w:rPr>
          <w:rFonts w:hint="eastAsia"/>
        </w:rPr>
        <w:t>}</w:t>
      </w:r>
    </w:p>
    <w:p w14:paraId="497E9BC1" w14:textId="77777777" w:rsidR="00084A24" w:rsidRDefault="00B052DF" w:rsidP="009C6C22">
      <w:pPr>
        <w:pStyle w:val="Listing"/>
        <w:rPr>
          <w:rFonts w:eastAsia="Microsoft YaHei"/>
        </w:rPr>
      </w:pPr>
      <w:r w:rsidRPr="007233FF">
        <w:rPr>
          <w:rFonts w:eastAsia="Microsoft YaHei" w:hint="eastAsia"/>
        </w:rPr>
        <w:t xml:space="preserve">Listing 13-16: Calling the </w:t>
      </w:r>
      <w:r w:rsidRPr="007233FF">
        <w:rPr>
          <w:rStyle w:val="Literal"/>
          <w:rFonts w:hint="eastAsia"/>
        </w:rPr>
        <w:t>sum</w:t>
      </w:r>
      <w:r>
        <w:rPr>
          <w:rFonts w:eastAsia="Microsoft YaHei" w:hint="eastAsia"/>
        </w:rPr>
        <w:t xml:space="preserve"> method to get the total of all items in the</w:t>
      </w:r>
      <w:r w:rsidR="007233FF">
        <w:rPr>
          <w:rFonts w:eastAsia="Microsoft YaHei" w:hint="eastAsia"/>
        </w:rPr>
        <w:t xml:space="preserve"> </w:t>
      </w:r>
      <w:r>
        <w:rPr>
          <w:rFonts w:eastAsia="Microsoft YaHei" w:hint="eastAsia"/>
        </w:rPr>
        <w:t>iterator</w:t>
      </w:r>
    </w:p>
    <w:p w14:paraId="192A1C26" w14:textId="77777777" w:rsidR="00084A24" w:rsidRDefault="00B052DF" w:rsidP="007233FF">
      <w:pPr>
        <w:pStyle w:val="Body"/>
        <w:rPr>
          <w:rFonts w:eastAsia="Microsoft YaHei"/>
        </w:rPr>
      </w:pPr>
      <w:r>
        <w:rPr>
          <w:rFonts w:eastAsia="Microsoft YaHei" w:hint="eastAsia"/>
        </w:rPr>
        <w:t>We aren</w:t>
      </w:r>
      <w:r w:rsidR="007233FF">
        <w:rPr>
          <w:rFonts w:eastAsia="Microsoft YaHei"/>
        </w:rPr>
        <w:t>’</w:t>
      </w:r>
      <w:r>
        <w:rPr>
          <w:rFonts w:eastAsia="Microsoft YaHei" w:hint="eastAsia"/>
        </w:rPr>
        <w:t xml:space="preserve">t allowed to use </w:t>
      </w:r>
      <w:r w:rsidRPr="007233FF">
        <w:rPr>
          <w:rStyle w:val="Literal"/>
          <w:rFonts w:hint="eastAsia"/>
        </w:rPr>
        <w:t>v1_iter</w:t>
      </w:r>
      <w:r w:rsidRPr="007233FF">
        <w:rPr>
          <w:rFonts w:eastAsia="Microsoft YaHei" w:hint="eastAsia"/>
        </w:rPr>
        <w:t xml:space="preserve"> after the call to </w:t>
      </w:r>
      <w:r w:rsidRPr="007233FF">
        <w:rPr>
          <w:rStyle w:val="Literal"/>
          <w:rFonts w:hint="eastAsia"/>
        </w:rPr>
        <w:t>sum</w:t>
      </w:r>
      <w:r w:rsidRPr="007233FF">
        <w:rPr>
          <w:rFonts w:eastAsia="Microsoft YaHei" w:hint="eastAsia"/>
        </w:rPr>
        <w:t xml:space="preserve"> since </w:t>
      </w:r>
      <w:r w:rsidRPr="007233FF">
        <w:rPr>
          <w:rStyle w:val="Literal"/>
          <w:rFonts w:hint="eastAsia"/>
        </w:rPr>
        <w:t>sum</w:t>
      </w:r>
      <w:r>
        <w:rPr>
          <w:rFonts w:eastAsia="Microsoft YaHei" w:hint="eastAsia"/>
        </w:rPr>
        <w:t xml:space="preserve"> takes</w:t>
      </w:r>
      <w:r w:rsidR="007233FF">
        <w:rPr>
          <w:rFonts w:eastAsia="Microsoft YaHei" w:hint="eastAsia"/>
        </w:rPr>
        <w:t xml:space="preserve"> </w:t>
      </w:r>
      <w:r>
        <w:rPr>
          <w:rFonts w:eastAsia="Microsoft YaHei" w:hint="eastAsia"/>
        </w:rPr>
        <w:t>ownership of the iterator we call it on.</w:t>
      </w:r>
    </w:p>
    <w:p w14:paraId="7F8699E5" w14:textId="77777777" w:rsidR="00084A24" w:rsidRPr="007233FF" w:rsidRDefault="00B052DF" w:rsidP="007233FF">
      <w:pPr>
        <w:pStyle w:val="HeadB"/>
        <w:rPr>
          <w:rFonts w:eastAsia="Microsoft YaHei"/>
        </w:rPr>
      </w:pPr>
      <w:bookmarkStart w:id="598" w:name="methods-in-the-`iterator`-trait-that-pro"/>
      <w:bookmarkEnd w:id="598"/>
      <w:r w:rsidRPr="007233FF">
        <w:rPr>
          <w:rFonts w:eastAsia="Microsoft YaHei" w:hint="eastAsia"/>
        </w:rPr>
        <w:t xml:space="preserve">Methods in the </w:t>
      </w:r>
      <w:r w:rsidRPr="007233FF">
        <w:rPr>
          <w:rStyle w:val="Literal"/>
          <w:rFonts w:hint="eastAsia"/>
        </w:rPr>
        <w:t>Iterator</w:t>
      </w:r>
      <w:r>
        <w:rPr>
          <w:rFonts w:eastAsia="Microsoft YaHei" w:hint="eastAsia"/>
        </w:rPr>
        <w:t xml:space="preserve"> Trait that Produce Other Iterators</w:t>
      </w:r>
    </w:p>
    <w:p w14:paraId="1B829F4D" w14:textId="2E92A501" w:rsidR="00825508" w:rsidRPr="00102C83" w:rsidRDefault="00B052DF" w:rsidP="009C6C22">
      <w:pPr>
        <w:pStyle w:val="BodyFirst"/>
        <w:rPr>
          <w:ins w:id="599" w:author="Liz Chadwick" w:date="2017-09-21T15:46:00Z"/>
          <w:rFonts w:eastAsia="Microsoft YaHei"/>
        </w:rPr>
      </w:pPr>
      <w:del w:id="600" w:author="Liz Chadwick" w:date="2017-09-21T14:36:00Z">
        <w:r w:rsidRPr="007233FF" w:rsidDel="00F7180C">
          <w:rPr>
            <w:rFonts w:eastAsia="Microsoft YaHei" w:hint="eastAsia"/>
          </w:rPr>
          <w:lastRenderedPageBreak/>
          <w:delText xml:space="preserve">Another kind of </w:delText>
        </w:r>
      </w:del>
      <w:ins w:id="601" w:author="Liz Chadwick" w:date="2017-09-21T14:36:00Z">
        <w:r w:rsidR="00F7180C">
          <w:rPr>
            <w:rFonts w:eastAsia="Microsoft YaHei"/>
          </w:rPr>
          <w:t xml:space="preserve">Other </w:t>
        </w:r>
      </w:ins>
      <w:r w:rsidRPr="007233FF">
        <w:rPr>
          <w:rFonts w:eastAsia="Microsoft YaHei" w:hint="eastAsia"/>
        </w:rPr>
        <w:t>method</w:t>
      </w:r>
      <w:ins w:id="602" w:author="Liz Chadwick" w:date="2017-09-21T14:36:00Z">
        <w:r w:rsidR="00F7180C">
          <w:rPr>
            <w:rFonts w:eastAsia="Microsoft YaHei"/>
          </w:rPr>
          <w:t>s</w:t>
        </w:r>
      </w:ins>
      <w:r w:rsidRPr="007233FF">
        <w:rPr>
          <w:rFonts w:eastAsia="Microsoft YaHei" w:hint="eastAsia"/>
        </w:rPr>
        <w:t xml:space="preserve"> defined on the </w:t>
      </w:r>
      <w:r w:rsidRPr="007233FF">
        <w:rPr>
          <w:rStyle w:val="Literal"/>
          <w:rFonts w:hint="eastAsia"/>
        </w:rPr>
        <w:t>Iterator</w:t>
      </w:r>
      <w:r w:rsidRPr="007233FF">
        <w:rPr>
          <w:rFonts w:eastAsia="Microsoft YaHei" w:hint="eastAsia"/>
        </w:rPr>
        <w:t xml:space="preserve"> trait</w:t>
      </w:r>
      <w:del w:id="603" w:author="Liz Chadwick" w:date="2017-09-21T14:36:00Z">
        <w:r w:rsidRPr="007233FF" w:rsidDel="00F7180C">
          <w:rPr>
            <w:rFonts w:eastAsia="Microsoft YaHei" w:hint="eastAsia"/>
          </w:rPr>
          <w:delText xml:space="preserve"> are methods that produce</w:delText>
        </w:r>
        <w:r w:rsidR="007233FF" w:rsidRPr="007233FF" w:rsidDel="00F7180C">
          <w:rPr>
            <w:rFonts w:eastAsia="Microsoft YaHei" w:hint="eastAsia"/>
          </w:rPr>
          <w:delText xml:space="preserve"> </w:delText>
        </w:r>
        <w:r w:rsidRPr="007233FF" w:rsidDel="00F7180C">
          <w:rPr>
            <w:rFonts w:eastAsia="Microsoft YaHei" w:hint="eastAsia"/>
          </w:rPr>
          <w:delText xml:space="preserve">other iterators. These methods are </w:delText>
        </w:r>
      </w:del>
      <w:ins w:id="604" w:author="Liz Chadwick" w:date="2017-09-21T14:36:00Z">
        <w:r w:rsidR="00F7180C">
          <w:rPr>
            <w:rFonts w:eastAsia="Microsoft YaHei"/>
          </w:rPr>
          <w:t xml:space="preserve">, known as </w:t>
        </w:r>
      </w:ins>
      <w:del w:id="605" w:author="Liz Chadwick" w:date="2017-09-21T14:36:00Z">
        <w:r w:rsidRPr="007233FF" w:rsidDel="00F7180C">
          <w:rPr>
            <w:rFonts w:eastAsia="Microsoft YaHei" w:hint="eastAsia"/>
          </w:rPr>
          <w:delText xml:space="preserve">called </w:delText>
        </w:r>
      </w:del>
      <w:r w:rsidRPr="00F7180C">
        <w:rPr>
          <w:rStyle w:val="EmphasisItalic"/>
          <w:rFonts w:eastAsia="Microsoft YaHei"/>
          <w:rPrChange w:id="606" w:author="Liz Chadwick" w:date="2017-09-21T14:36:00Z">
            <w:rPr>
              <w:rStyle w:val="Literal"/>
              <w:rFonts w:eastAsia="Microsoft YaHei"/>
            </w:rPr>
          </w:rPrChange>
        </w:rPr>
        <w:t>iterator adaptors</w:t>
      </w:r>
      <w:ins w:id="607" w:author="Liz Chadwick" w:date="2017-09-21T14:36:00Z">
        <w:r w:rsidR="00F7180C" w:rsidRPr="00F7180C">
          <w:rPr>
            <w:rFonts w:eastAsia="Microsoft YaHei"/>
            <w:rPrChange w:id="608" w:author="Liz Chadwick" w:date="2017-09-21T14:36:00Z">
              <w:rPr>
                <w:rStyle w:val="EmphasisItalic"/>
                <w:rFonts w:eastAsia="Microsoft YaHei"/>
              </w:rPr>
            </w:rPrChange>
          </w:rPr>
          <w:t>,</w:t>
        </w:r>
      </w:ins>
      <w:r w:rsidRPr="007233FF">
        <w:rPr>
          <w:rFonts w:eastAsia="Microsoft YaHei" w:hint="eastAsia"/>
        </w:rPr>
        <w:t xml:space="preserve"> </w:t>
      </w:r>
      <w:del w:id="609" w:author="Liz Chadwick" w:date="2017-09-21T14:36:00Z">
        <w:r w:rsidRPr="007233FF" w:rsidDel="00F7180C">
          <w:rPr>
            <w:rFonts w:eastAsia="Microsoft YaHei" w:hint="eastAsia"/>
          </w:rPr>
          <w:delText xml:space="preserve">and </w:delText>
        </w:r>
      </w:del>
      <w:r w:rsidRPr="007233FF">
        <w:rPr>
          <w:rFonts w:eastAsia="Microsoft YaHei" w:hint="eastAsia"/>
        </w:rPr>
        <w:t>allow us to</w:t>
      </w:r>
      <w:r w:rsidR="007233FF" w:rsidRPr="007233FF">
        <w:rPr>
          <w:rFonts w:eastAsia="Microsoft YaHei" w:hint="eastAsia"/>
        </w:rPr>
        <w:t xml:space="preserve"> </w:t>
      </w:r>
      <w:r w:rsidRPr="007233FF">
        <w:rPr>
          <w:rFonts w:eastAsia="Microsoft YaHei" w:hint="eastAsia"/>
        </w:rPr>
        <w:t xml:space="preserve">change iterators into different kind of iterators. We can </w:t>
      </w:r>
      <w:commentRangeStart w:id="610"/>
      <w:commentRangeStart w:id="611"/>
      <w:r w:rsidRPr="007233FF">
        <w:rPr>
          <w:rFonts w:eastAsia="Microsoft YaHei" w:hint="eastAsia"/>
        </w:rPr>
        <w:t>chain multiple calls</w:t>
      </w:r>
      <w:r w:rsidR="007233FF" w:rsidRPr="007233FF">
        <w:rPr>
          <w:rFonts w:eastAsia="Microsoft YaHei" w:hint="eastAsia"/>
        </w:rPr>
        <w:t xml:space="preserve"> </w:t>
      </w:r>
      <w:r w:rsidRPr="007233FF">
        <w:rPr>
          <w:rFonts w:eastAsia="Microsoft YaHei" w:hint="eastAsia"/>
        </w:rPr>
        <w:t xml:space="preserve">to iterator </w:t>
      </w:r>
      <w:commentRangeEnd w:id="610"/>
      <w:r w:rsidR="00825508">
        <w:rPr>
          <w:rStyle w:val="CommentReference"/>
        </w:rPr>
        <w:commentReference w:id="610"/>
      </w:r>
      <w:commentRangeEnd w:id="611"/>
      <w:r w:rsidR="00102C83">
        <w:rPr>
          <w:rStyle w:val="CommentReference"/>
        </w:rPr>
        <w:commentReference w:id="611"/>
      </w:r>
      <w:r w:rsidRPr="007233FF">
        <w:rPr>
          <w:rFonts w:eastAsia="Microsoft YaHei" w:hint="eastAsia"/>
        </w:rPr>
        <w:t>adaptors</w:t>
      </w:r>
      <w:ins w:id="612" w:author="Carol Nichols" w:date="2017-10-05T16:27:00Z">
        <w:r w:rsidR="004103E6">
          <w:rPr>
            <w:rFonts w:eastAsia="Microsoft YaHei"/>
          </w:rPr>
          <w:t xml:space="preserve"> to perform complex actions in a readable way</w:t>
        </w:r>
      </w:ins>
      <w:r w:rsidRPr="007233FF">
        <w:rPr>
          <w:rFonts w:eastAsia="Microsoft YaHei" w:hint="eastAsia"/>
        </w:rPr>
        <w:t>. Because all iterators are lazy, however, we have to</w:t>
      </w:r>
      <w:r w:rsidR="007233FF" w:rsidRPr="007233FF">
        <w:rPr>
          <w:rFonts w:eastAsia="Microsoft YaHei" w:hint="eastAsia"/>
        </w:rPr>
        <w:t xml:space="preserve"> </w:t>
      </w:r>
      <w:r w:rsidRPr="007233FF">
        <w:rPr>
          <w:rFonts w:eastAsia="Microsoft YaHei" w:hint="eastAsia"/>
        </w:rPr>
        <w:t>call one of the consuming adaptor methods in order to get results from calls</w:t>
      </w:r>
      <w:r w:rsidR="007233FF" w:rsidRPr="007233FF">
        <w:rPr>
          <w:rFonts w:eastAsia="Microsoft YaHei" w:hint="eastAsia"/>
        </w:rPr>
        <w:t xml:space="preserve"> </w:t>
      </w:r>
      <w:r w:rsidRPr="007233FF">
        <w:rPr>
          <w:rFonts w:eastAsia="Microsoft YaHei" w:hint="eastAsia"/>
        </w:rPr>
        <w:t xml:space="preserve">to iterator adaptors. </w:t>
      </w:r>
    </w:p>
    <w:p w14:paraId="69CAD9F4" w14:textId="69E57165" w:rsidR="00084A24" w:rsidRDefault="00B052DF">
      <w:pPr>
        <w:pStyle w:val="Body"/>
        <w:rPr>
          <w:rFonts w:eastAsia="Microsoft YaHei"/>
        </w:rPr>
        <w:pPrChange w:id="613" w:author="Liz Chadwick" w:date="2017-09-21T15:46:00Z">
          <w:pPr>
            <w:pStyle w:val="BodyFirst"/>
          </w:pPr>
        </w:pPrChange>
      </w:pPr>
      <w:r w:rsidRPr="007233FF">
        <w:rPr>
          <w:rFonts w:eastAsia="Microsoft YaHei" w:hint="eastAsia"/>
        </w:rPr>
        <w:t>Listing 13-17 shows an example of calling the iterator</w:t>
      </w:r>
      <w:r w:rsidR="007233FF" w:rsidRPr="007233FF">
        <w:rPr>
          <w:rFonts w:eastAsia="Microsoft YaHei" w:hint="eastAsia"/>
        </w:rPr>
        <w:t xml:space="preserve"> </w:t>
      </w:r>
      <w:r w:rsidRPr="007233FF">
        <w:rPr>
          <w:rFonts w:eastAsia="Microsoft YaHei" w:hint="eastAsia"/>
        </w:rPr>
        <w:t xml:space="preserve">adaptor method </w:t>
      </w:r>
      <w:r w:rsidRPr="007233FF">
        <w:rPr>
          <w:rStyle w:val="Literal"/>
          <w:rFonts w:hint="eastAsia"/>
        </w:rPr>
        <w:t>map</w:t>
      </w:r>
      <w:del w:id="614" w:author="Liz Chadwick" w:date="2017-09-21T15:48:00Z">
        <w:r w:rsidRPr="007233FF" w:rsidDel="00825508">
          <w:rPr>
            <w:rFonts w:eastAsia="Microsoft YaHei" w:hint="eastAsia"/>
          </w:rPr>
          <w:delText>,</w:delText>
        </w:r>
      </w:del>
      <w:r w:rsidRPr="007233FF">
        <w:rPr>
          <w:rFonts w:eastAsia="Microsoft YaHei" w:hint="eastAsia"/>
        </w:rPr>
        <w:t xml:space="preserve"> which takes a closure </w:t>
      </w:r>
      <w:del w:id="615" w:author="Liz Chadwick" w:date="2017-09-21T15:49:00Z">
        <w:r w:rsidRPr="007233FF" w:rsidDel="00825508">
          <w:rPr>
            <w:rFonts w:eastAsia="Microsoft YaHei" w:hint="eastAsia"/>
          </w:rPr>
          <w:delText xml:space="preserve">that </w:delText>
        </w:r>
        <w:r w:rsidRPr="007233FF" w:rsidDel="00825508">
          <w:rPr>
            <w:rStyle w:val="Literal"/>
            <w:rFonts w:hint="eastAsia"/>
          </w:rPr>
          <w:delText>map</w:delText>
        </w:r>
        <w:r w:rsidDel="00825508">
          <w:rPr>
            <w:rFonts w:eastAsia="Microsoft YaHei" w:hint="eastAsia"/>
          </w:rPr>
          <w:delText xml:space="preserve"> will </w:delText>
        </w:r>
      </w:del>
      <w:ins w:id="616" w:author="Liz Chadwick" w:date="2017-09-21T15:49:00Z">
        <w:r w:rsidR="00825508">
          <w:rPr>
            <w:rFonts w:eastAsia="Microsoft YaHei"/>
          </w:rPr>
          <w:t xml:space="preserve">to </w:t>
        </w:r>
      </w:ins>
      <w:r>
        <w:rPr>
          <w:rFonts w:eastAsia="Microsoft YaHei" w:hint="eastAsia"/>
        </w:rPr>
        <w:t>call on each</w:t>
      </w:r>
      <w:r w:rsidR="007233FF">
        <w:rPr>
          <w:rFonts w:eastAsia="Microsoft YaHei" w:hint="eastAsia"/>
        </w:rPr>
        <w:t xml:space="preserve"> </w:t>
      </w:r>
      <w:r>
        <w:rPr>
          <w:rFonts w:eastAsia="Microsoft YaHei" w:hint="eastAsia"/>
        </w:rPr>
        <w:t>item in order to produce a new iterator</w:t>
      </w:r>
      <w:ins w:id="617" w:author="Carol Nichols" w:date="2017-10-05T15:48:00Z">
        <w:r w:rsidR="00A4224F">
          <w:rPr>
            <w:rFonts w:eastAsia="Microsoft YaHei"/>
          </w:rPr>
          <w:t xml:space="preserve">. </w:t>
        </w:r>
        <w:r w:rsidR="001F48DE">
          <w:rPr>
            <w:rFonts w:eastAsia="Microsoft YaHei"/>
          </w:rPr>
          <w:t>The closure here creates a new iterator</w:t>
        </w:r>
      </w:ins>
      <w:ins w:id="618" w:author="Carol Nichols" w:date="2017-10-05T18:27:00Z">
        <w:r w:rsidR="00A6373A">
          <w:rPr>
            <w:rFonts w:eastAsia="Microsoft YaHei"/>
          </w:rPr>
          <w:t xml:space="preserve"> </w:t>
        </w:r>
      </w:ins>
      <w:ins w:id="619" w:author="Liz Chadwick" w:date="2017-09-21T15:49:00Z">
        <w:del w:id="620" w:author="Eddy" w:date="2017-10-04T14:52:00Z">
          <w:r w:rsidR="00825508" w:rsidDel="00102C83">
            <w:rPr>
              <w:rFonts w:eastAsia="Microsoft YaHei"/>
            </w:rPr>
            <w:delText xml:space="preserve">. </w:delText>
          </w:r>
        </w:del>
      </w:ins>
      <w:ins w:id="621" w:author="Liz Chadwick" w:date="2017-09-21T15:46:00Z">
        <w:del w:id="622" w:author="Carol Nichols" w:date="2017-10-05T15:48:00Z">
          <w:r w:rsidR="00825508" w:rsidDel="001F48DE">
            <w:rPr>
              <w:rFonts w:eastAsia="Microsoft YaHei"/>
            </w:rPr>
            <w:delText>,</w:delText>
          </w:r>
        </w:del>
      </w:ins>
      <w:del w:id="623" w:author="Carol Nichols" w:date="2017-10-05T15:48:00Z">
        <w:r w:rsidDel="001F48DE">
          <w:rPr>
            <w:rFonts w:eastAsia="Microsoft YaHei" w:hint="eastAsia"/>
          </w:rPr>
          <w:delText xml:space="preserve"> </w:delText>
        </w:r>
      </w:del>
      <w:r>
        <w:rPr>
          <w:rFonts w:eastAsia="Microsoft YaHei" w:hint="eastAsia"/>
        </w:rPr>
        <w:t>in which each item from the vector has</w:t>
      </w:r>
      <w:r w:rsidR="007233FF">
        <w:rPr>
          <w:rFonts w:eastAsia="Microsoft YaHei" w:hint="eastAsia"/>
        </w:rPr>
        <w:t xml:space="preserve"> </w:t>
      </w:r>
      <w:r>
        <w:rPr>
          <w:rFonts w:eastAsia="Microsoft YaHei" w:hint="eastAsia"/>
        </w:rPr>
        <w:t>been incremented by 1. This code produces a warning, though:</w:t>
      </w:r>
    </w:p>
    <w:p w14:paraId="261857E8" w14:textId="77777777" w:rsidR="00084A24" w:rsidRDefault="00B052DF" w:rsidP="009C6C22">
      <w:pPr>
        <w:pStyle w:val="ProductionDirective"/>
        <w:rPr>
          <w:rFonts w:eastAsia="Microsoft YaHei"/>
        </w:rPr>
      </w:pPr>
      <w:r>
        <w:rPr>
          <w:rFonts w:eastAsia="Microsoft YaHei" w:hint="eastAsia"/>
        </w:rPr>
        <w:t>Filename: src/main.rs</w:t>
      </w:r>
    </w:p>
    <w:p w14:paraId="0EF13933" w14:textId="77777777" w:rsidR="00084A24" w:rsidRPr="009C6C22" w:rsidRDefault="00B052DF" w:rsidP="009C6C22">
      <w:pPr>
        <w:pStyle w:val="CodeA"/>
      </w:pPr>
      <w:r w:rsidRPr="009C6C22">
        <w:rPr>
          <w:rFonts w:hint="eastAsia"/>
        </w:rPr>
        <w:t>let v1: Vec&lt;i32&gt; = vec![1, 2, 3];</w:t>
      </w:r>
    </w:p>
    <w:p w14:paraId="572C0BCE" w14:textId="77777777" w:rsidR="00084A24" w:rsidRPr="009C6C22" w:rsidRDefault="00084A24" w:rsidP="009C6C22">
      <w:pPr>
        <w:pStyle w:val="CodeB"/>
      </w:pPr>
    </w:p>
    <w:p w14:paraId="4FCDB31B" w14:textId="77777777" w:rsidR="00084A24" w:rsidRPr="009C6C22" w:rsidRDefault="00B052DF" w:rsidP="009C6C22">
      <w:pPr>
        <w:pStyle w:val="CodeC"/>
      </w:pPr>
      <w:r w:rsidRPr="009C6C22">
        <w:rPr>
          <w:rFonts w:hint="eastAsia"/>
        </w:rPr>
        <w:t>v1.iter().map(|x| x + 1);</w:t>
      </w:r>
    </w:p>
    <w:p w14:paraId="215CE169" w14:textId="77777777" w:rsidR="00084A24" w:rsidRDefault="00B052DF" w:rsidP="009C6C22">
      <w:pPr>
        <w:pStyle w:val="Listing"/>
        <w:rPr>
          <w:rFonts w:eastAsia="Microsoft YaHei"/>
        </w:rPr>
      </w:pPr>
      <w:r w:rsidRPr="007233FF">
        <w:rPr>
          <w:rFonts w:eastAsia="Microsoft YaHei" w:hint="eastAsia"/>
        </w:rPr>
        <w:t xml:space="preserve">Listing 13-17: Calling the iterator adapter </w:t>
      </w:r>
      <w:r w:rsidRPr="007233FF">
        <w:rPr>
          <w:rStyle w:val="Literal"/>
          <w:rFonts w:hint="eastAsia"/>
        </w:rPr>
        <w:t>map</w:t>
      </w:r>
      <w:r>
        <w:rPr>
          <w:rFonts w:eastAsia="Microsoft YaHei" w:hint="eastAsia"/>
        </w:rPr>
        <w:t xml:space="preserve"> to create a new iterator</w:t>
      </w:r>
    </w:p>
    <w:p w14:paraId="03404161" w14:textId="77777777" w:rsidR="00084A24" w:rsidRDefault="00B052DF" w:rsidP="007233FF">
      <w:pPr>
        <w:pStyle w:val="Body"/>
        <w:rPr>
          <w:rFonts w:eastAsia="Microsoft YaHei"/>
        </w:rPr>
      </w:pPr>
      <w:r>
        <w:rPr>
          <w:rFonts w:eastAsia="Microsoft YaHei" w:hint="eastAsia"/>
        </w:rPr>
        <w:t>The warning we get is:</w:t>
      </w:r>
    </w:p>
    <w:p w14:paraId="5318DD9C" w14:textId="77777777" w:rsidR="00084A24" w:rsidRPr="009C6C22" w:rsidRDefault="00B052DF" w:rsidP="009C6C22">
      <w:pPr>
        <w:pStyle w:val="CodeA"/>
      </w:pPr>
      <w:r w:rsidRPr="009C6C22">
        <w:rPr>
          <w:rFonts w:hint="eastAsia"/>
        </w:rPr>
        <w:t>warning: unused result which must be used: iterator adaptors are lazy and do</w:t>
      </w:r>
    </w:p>
    <w:p w14:paraId="7BFA8C6D" w14:textId="77777777" w:rsidR="00084A24" w:rsidRPr="009C6C22" w:rsidRDefault="00B052DF" w:rsidP="009C6C22">
      <w:pPr>
        <w:pStyle w:val="CodeB"/>
      </w:pPr>
      <w:r w:rsidRPr="009C6C22">
        <w:rPr>
          <w:rFonts w:hint="eastAsia"/>
        </w:rPr>
        <w:t>nothing unless consumed</w:t>
      </w:r>
    </w:p>
    <w:p w14:paraId="55EA31E0" w14:textId="77777777" w:rsidR="00084A24" w:rsidRPr="009C6C22" w:rsidRDefault="00B052DF" w:rsidP="009C6C22">
      <w:pPr>
        <w:pStyle w:val="CodeB"/>
      </w:pPr>
      <w:r w:rsidRPr="009C6C22">
        <w:rPr>
          <w:rFonts w:hint="eastAsia"/>
        </w:rPr>
        <w:t xml:space="preserve"> --&gt; src/main.rs:4:1</w:t>
      </w:r>
    </w:p>
    <w:p w14:paraId="14883705" w14:textId="77777777" w:rsidR="00084A24" w:rsidRPr="009C6C22" w:rsidRDefault="00B052DF" w:rsidP="009C6C22">
      <w:pPr>
        <w:pStyle w:val="CodeB"/>
      </w:pPr>
      <w:r w:rsidRPr="009C6C22">
        <w:rPr>
          <w:rFonts w:hint="eastAsia"/>
        </w:rPr>
        <w:t xml:space="preserve">  |</w:t>
      </w:r>
    </w:p>
    <w:p w14:paraId="48B369B9" w14:textId="77777777" w:rsidR="00084A24" w:rsidRPr="009C6C22" w:rsidRDefault="00B052DF" w:rsidP="009C6C22">
      <w:pPr>
        <w:pStyle w:val="CodeB"/>
      </w:pPr>
      <w:r w:rsidRPr="009C6C22">
        <w:rPr>
          <w:rFonts w:hint="eastAsia"/>
        </w:rPr>
        <w:t>4 | v1.iter().map(|x| x + 1);</w:t>
      </w:r>
    </w:p>
    <w:p w14:paraId="25EBACCF" w14:textId="77777777" w:rsidR="00084A24" w:rsidRPr="009C6C22" w:rsidRDefault="00B052DF" w:rsidP="009C6C22">
      <w:pPr>
        <w:pStyle w:val="CodeB"/>
      </w:pPr>
      <w:r w:rsidRPr="009C6C22">
        <w:rPr>
          <w:rFonts w:hint="eastAsia"/>
        </w:rPr>
        <w:t xml:space="preserve">  | ^^^^^^^^^^^^^^^^^^^^^^^^^</w:t>
      </w:r>
    </w:p>
    <w:p w14:paraId="5D51496E" w14:textId="77777777" w:rsidR="00084A24" w:rsidRPr="009C6C22" w:rsidRDefault="00B052DF" w:rsidP="009C6C22">
      <w:pPr>
        <w:pStyle w:val="CodeB"/>
      </w:pPr>
      <w:r w:rsidRPr="009C6C22">
        <w:rPr>
          <w:rFonts w:hint="eastAsia"/>
        </w:rPr>
        <w:t xml:space="preserve">  |</w:t>
      </w:r>
    </w:p>
    <w:p w14:paraId="127ADEB3" w14:textId="77777777" w:rsidR="00084A24" w:rsidRPr="009C6C22" w:rsidRDefault="00B052DF" w:rsidP="009C6C22">
      <w:pPr>
        <w:pStyle w:val="CodeC"/>
      </w:pPr>
      <w:r w:rsidRPr="009C6C22">
        <w:rPr>
          <w:rFonts w:hint="eastAsia"/>
        </w:rPr>
        <w:t xml:space="preserve">  = note: #[warn(unused_must_use)] on by default</w:t>
      </w:r>
    </w:p>
    <w:p w14:paraId="0EBE356C" w14:textId="449AA14A" w:rsidR="00084A24" w:rsidRDefault="00B052DF" w:rsidP="007233FF">
      <w:pPr>
        <w:pStyle w:val="Body"/>
        <w:rPr>
          <w:rFonts w:eastAsia="Microsoft YaHei"/>
        </w:rPr>
      </w:pPr>
      <w:r>
        <w:rPr>
          <w:rFonts w:eastAsia="Microsoft YaHei" w:hint="eastAsia"/>
        </w:rPr>
        <w:t>The code in Listing 13-17 isn</w:t>
      </w:r>
      <w:r w:rsidR="007233FF">
        <w:rPr>
          <w:rFonts w:eastAsia="Microsoft YaHei"/>
        </w:rPr>
        <w:t>’</w:t>
      </w:r>
      <w:r>
        <w:rPr>
          <w:rFonts w:eastAsia="Microsoft YaHei" w:hint="eastAsia"/>
        </w:rPr>
        <w:t>t actually doing anything; the closure we</w:t>
      </w:r>
      <w:r w:rsidR="007233FF">
        <w:rPr>
          <w:rFonts w:eastAsia="Microsoft YaHei"/>
        </w:rPr>
        <w:t>’</w:t>
      </w:r>
      <w:r>
        <w:rPr>
          <w:rFonts w:eastAsia="Microsoft YaHei" w:hint="eastAsia"/>
        </w:rPr>
        <w:t>ve</w:t>
      </w:r>
      <w:r w:rsidR="007233FF">
        <w:rPr>
          <w:rFonts w:eastAsia="Microsoft YaHei" w:hint="eastAsia"/>
        </w:rPr>
        <w:t xml:space="preserve"> </w:t>
      </w:r>
      <w:r>
        <w:rPr>
          <w:rFonts w:eastAsia="Microsoft YaHei" w:hint="eastAsia"/>
        </w:rPr>
        <w:t>specified never gets called. The warning reminds us why: iterator adaptors are</w:t>
      </w:r>
      <w:r w:rsidR="007233FF">
        <w:rPr>
          <w:rFonts w:eastAsia="Microsoft YaHei" w:hint="eastAsia"/>
        </w:rPr>
        <w:t xml:space="preserve"> </w:t>
      </w:r>
      <w:r>
        <w:rPr>
          <w:rFonts w:eastAsia="Microsoft YaHei" w:hint="eastAsia"/>
        </w:rPr>
        <w:t xml:space="preserve">lazy, and we </w:t>
      </w:r>
      <w:del w:id="624" w:author="Liz Chadwick" w:date="2017-09-21T15:50:00Z">
        <w:r w:rsidDel="00825508">
          <w:rPr>
            <w:rFonts w:eastAsia="Microsoft YaHei" w:hint="eastAsia"/>
          </w:rPr>
          <w:delText xml:space="preserve">probably meant </w:delText>
        </w:r>
      </w:del>
      <w:ins w:id="625" w:author="Liz Chadwick" w:date="2017-09-21T15:50:00Z">
        <w:r w:rsidR="00825508">
          <w:rPr>
            <w:rFonts w:eastAsia="Microsoft YaHei"/>
          </w:rPr>
          <w:t>need</w:t>
        </w:r>
        <w:del w:id="626" w:author="Carol Nichols" w:date="2017-10-05T15:49:00Z">
          <w:r w:rsidR="00825508" w:rsidDel="00DC7F10">
            <w:rPr>
              <w:rFonts w:eastAsia="Microsoft YaHei"/>
            </w:rPr>
            <w:delText>ed</w:delText>
          </w:r>
        </w:del>
        <w:r w:rsidR="00825508">
          <w:rPr>
            <w:rFonts w:eastAsia="Microsoft YaHei"/>
          </w:rPr>
          <w:t xml:space="preserve"> </w:t>
        </w:r>
      </w:ins>
      <w:r>
        <w:rPr>
          <w:rFonts w:eastAsia="Microsoft YaHei" w:hint="eastAsia"/>
        </w:rPr>
        <w:t>to consume the iterator here.</w:t>
      </w:r>
    </w:p>
    <w:p w14:paraId="58B7E35B" w14:textId="16B1A028" w:rsidR="00825508" w:rsidRDefault="00B052DF" w:rsidP="007233FF">
      <w:pPr>
        <w:pStyle w:val="Body"/>
        <w:rPr>
          <w:ins w:id="627" w:author="Liz Chadwick" w:date="2017-09-21T15:53:00Z"/>
          <w:rFonts w:eastAsia="Microsoft YaHei"/>
        </w:rPr>
      </w:pPr>
      <w:del w:id="628" w:author="Liz Chadwick" w:date="2017-09-21T15:52:00Z">
        <w:r w:rsidDel="00825508">
          <w:rPr>
            <w:rFonts w:eastAsia="Microsoft YaHei" w:hint="eastAsia"/>
          </w:rPr>
          <w:delText>In order t</w:delText>
        </w:r>
      </w:del>
      <w:ins w:id="629" w:author="Liz Chadwick" w:date="2017-09-21T15:52:00Z">
        <w:r w:rsidR="00825508">
          <w:rPr>
            <w:rFonts w:eastAsia="Microsoft YaHei"/>
          </w:rPr>
          <w:t>T</w:t>
        </w:r>
      </w:ins>
      <w:r>
        <w:rPr>
          <w:rFonts w:eastAsia="Microsoft YaHei" w:hint="eastAsia"/>
        </w:rPr>
        <w:t xml:space="preserve">o fix this </w:t>
      </w:r>
      <w:del w:id="630" w:author="Liz Chadwick" w:date="2017-09-21T15:52:00Z">
        <w:r w:rsidDel="00825508">
          <w:rPr>
            <w:rFonts w:eastAsia="Microsoft YaHei" w:hint="eastAsia"/>
          </w:rPr>
          <w:delText xml:space="preserve">warning </w:delText>
        </w:r>
      </w:del>
      <w:r>
        <w:rPr>
          <w:rFonts w:eastAsia="Microsoft YaHei" w:hint="eastAsia"/>
        </w:rPr>
        <w:t>and consume the iterator</w:t>
      </w:r>
      <w:del w:id="631" w:author="Liz Chadwick" w:date="2017-09-21T15:52:00Z">
        <w:r w:rsidDel="00825508">
          <w:rPr>
            <w:rFonts w:eastAsia="Microsoft YaHei" w:hint="eastAsia"/>
          </w:rPr>
          <w:delText xml:space="preserve"> to get a useful result</w:delText>
        </w:r>
      </w:del>
      <w:r>
        <w:rPr>
          <w:rFonts w:eastAsia="Microsoft YaHei" w:hint="eastAsia"/>
        </w:rPr>
        <w:t>,</w:t>
      </w:r>
      <w:r w:rsidR="007233FF">
        <w:rPr>
          <w:rFonts w:eastAsia="Microsoft YaHei" w:hint="eastAsia"/>
        </w:rPr>
        <w:t xml:space="preserve"> </w:t>
      </w:r>
      <w:r>
        <w:rPr>
          <w:rFonts w:eastAsia="Microsoft YaHei" w:hint="eastAsia"/>
        </w:rPr>
        <w:t>we</w:t>
      </w:r>
      <w:r w:rsidR="007233FF">
        <w:rPr>
          <w:rFonts w:eastAsia="Microsoft YaHei"/>
        </w:rPr>
        <w:t>’</w:t>
      </w:r>
      <w:r>
        <w:rPr>
          <w:rFonts w:eastAsia="Microsoft YaHei" w:hint="eastAsia"/>
        </w:rPr>
        <w:t xml:space="preserve">re going to use the </w:t>
      </w:r>
      <w:r w:rsidRPr="007233FF">
        <w:rPr>
          <w:rStyle w:val="Literal"/>
          <w:rFonts w:hint="eastAsia"/>
        </w:rPr>
        <w:t>collect</w:t>
      </w:r>
      <w:r w:rsidRPr="007233FF">
        <w:rPr>
          <w:rFonts w:eastAsia="Microsoft YaHei" w:hint="eastAsia"/>
        </w:rPr>
        <w:t xml:space="preserve"> method, which we saw briefly in Chapter 12.</w:t>
      </w:r>
      <w:r w:rsidR="007233FF" w:rsidRPr="007233FF">
        <w:rPr>
          <w:rFonts w:eastAsia="Microsoft YaHei" w:hint="eastAsia"/>
        </w:rPr>
        <w:t xml:space="preserve"> </w:t>
      </w:r>
      <w:r w:rsidRPr="007233FF">
        <w:rPr>
          <w:rFonts w:eastAsia="Microsoft YaHei" w:hint="eastAsia"/>
        </w:rPr>
        <w:t>This method consumes the iterator and collects the resulting values into a</w:t>
      </w:r>
      <w:r w:rsidR="007233FF" w:rsidRPr="007233FF">
        <w:rPr>
          <w:rFonts w:eastAsia="Microsoft YaHei" w:hint="eastAsia"/>
        </w:rPr>
        <w:t xml:space="preserve"> </w:t>
      </w:r>
      <w:ins w:id="632" w:author="Carol Nichols" w:date="2017-10-05T16:31:00Z">
        <w:r w:rsidR="00404BCD">
          <w:rPr>
            <w:rFonts w:eastAsia="Microsoft YaHei"/>
          </w:rPr>
          <w:t>collection</w:t>
        </w:r>
        <w:r w:rsidR="004028CA">
          <w:rPr>
            <w:rFonts w:eastAsia="Microsoft YaHei"/>
          </w:rPr>
          <w:t xml:space="preserve"> data type</w:t>
        </w:r>
      </w:ins>
      <w:commentRangeStart w:id="633"/>
      <w:del w:id="634" w:author="Carol Nichols" w:date="2017-10-05T16:31:00Z">
        <w:r w:rsidRPr="007233FF" w:rsidDel="00404BCD">
          <w:rPr>
            <w:rFonts w:eastAsia="Microsoft YaHei" w:hint="eastAsia"/>
          </w:rPr>
          <w:delText>data structure</w:delText>
        </w:r>
        <w:commentRangeEnd w:id="633"/>
        <w:r w:rsidR="00102C83" w:rsidDel="00404BCD">
          <w:rPr>
            <w:rStyle w:val="CommentReference"/>
          </w:rPr>
          <w:commentReference w:id="633"/>
        </w:r>
      </w:del>
      <w:r w:rsidRPr="007233FF">
        <w:rPr>
          <w:rFonts w:eastAsia="Microsoft YaHei" w:hint="eastAsia"/>
        </w:rPr>
        <w:t xml:space="preserve">. </w:t>
      </w:r>
    </w:p>
    <w:p w14:paraId="32143326" w14:textId="52EF434E" w:rsidR="00084A24" w:rsidRDefault="00B052DF" w:rsidP="007233FF">
      <w:pPr>
        <w:pStyle w:val="Body"/>
        <w:rPr>
          <w:rFonts w:eastAsia="Microsoft YaHei"/>
        </w:rPr>
      </w:pPr>
      <w:r w:rsidRPr="007233FF">
        <w:rPr>
          <w:rFonts w:eastAsia="Microsoft YaHei" w:hint="eastAsia"/>
        </w:rPr>
        <w:t>In Listing 13-18, we</w:t>
      </w:r>
      <w:del w:id="635" w:author="Liz Chadwick" w:date="2017-09-21T15:52:00Z">
        <w:r w:rsidR="007233FF" w:rsidRPr="007233FF" w:rsidDel="00825508">
          <w:rPr>
            <w:rFonts w:eastAsia="Microsoft YaHei"/>
          </w:rPr>
          <w:delText>’</w:delText>
        </w:r>
        <w:r w:rsidRPr="007233FF" w:rsidDel="00825508">
          <w:rPr>
            <w:rFonts w:eastAsia="Microsoft YaHei" w:hint="eastAsia"/>
          </w:rPr>
          <w:delText xml:space="preserve">re going to </w:delText>
        </w:r>
      </w:del>
      <w:ins w:id="636" w:author="Liz Chadwick" w:date="2017-09-21T15:52:00Z">
        <w:r w:rsidR="00825508">
          <w:rPr>
            <w:rFonts w:eastAsia="Microsoft YaHei"/>
          </w:rPr>
          <w:t xml:space="preserve"> </w:t>
        </w:r>
      </w:ins>
      <w:r w:rsidRPr="007233FF">
        <w:rPr>
          <w:rFonts w:eastAsia="Microsoft YaHei" w:hint="eastAsia"/>
        </w:rPr>
        <w:t>collect the results of</w:t>
      </w:r>
      <w:r w:rsidR="007233FF" w:rsidRPr="007233FF">
        <w:rPr>
          <w:rFonts w:eastAsia="Microsoft YaHei" w:hint="eastAsia"/>
        </w:rPr>
        <w:t xml:space="preserve"> </w:t>
      </w:r>
      <w:r w:rsidRPr="007233FF">
        <w:rPr>
          <w:rFonts w:eastAsia="Microsoft YaHei" w:hint="eastAsia"/>
        </w:rPr>
        <w:t xml:space="preserve">iterating over the iterator </w:t>
      </w:r>
      <w:ins w:id="637" w:author="Liz Chadwick" w:date="2017-09-21T15:53:00Z">
        <w:r w:rsidR="00825508">
          <w:rPr>
            <w:rFonts w:eastAsia="Microsoft YaHei"/>
          </w:rPr>
          <w:t xml:space="preserve">that’s </w:t>
        </w:r>
      </w:ins>
      <w:r w:rsidRPr="007233FF">
        <w:rPr>
          <w:rFonts w:eastAsia="Microsoft YaHei" w:hint="eastAsia"/>
        </w:rPr>
        <w:t xml:space="preserve">returned from the call to </w:t>
      </w:r>
      <w:r w:rsidRPr="007233FF">
        <w:rPr>
          <w:rStyle w:val="Literal"/>
          <w:rFonts w:hint="eastAsia"/>
        </w:rPr>
        <w:t>map</w:t>
      </w:r>
      <w:r>
        <w:rPr>
          <w:rFonts w:eastAsia="Microsoft YaHei" w:hint="eastAsia"/>
        </w:rPr>
        <w:t xml:space="preserve"> into a vector</w:t>
      </w:r>
      <w:ins w:id="638" w:author="Liz Chadwick" w:date="2017-09-21T15:53:00Z">
        <w:r w:rsidR="00825508">
          <w:rPr>
            <w:rFonts w:eastAsia="Microsoft YaHei"/>
          </w:rPr>
          <w:t>. This vector</w:t>
        </w:r>
      </w:ins>
      <w:r>
        <w:rPr>
          <w:rFonts w:eastAsia="Microsoft YaHei" w:hint="eastAsia"/>
        </w:rPr>
        <w:t xml:space="preserve"> </w:t>
      </w:r>
      <w:del w:id="639" w:author="Liz Chadwick" w:date="2017-09-21T15:53:00Z">
        <w:r w:rsidDel="00825508">
          <w:rPr>
            <w:rFonts w:eastAsia="Microsoft YaHei" w:hint="eastAsia"/>
          </w:rPr>
          <w:delText>that</w:delText>
        </w:r>
        <w:r w:rsidR="007233FF" w:rsidDel="00825508">
          <w:rPr>
            <w:rFonts w:eastAsia="Microsoft YaHei" w:hint="eastAsia"/>
          </w:rPr>
          <w:delText xml:space="preserve"> </w:delText>
        </w:r>
      </w:del>
      <w:r>
        <w:rPr>
          <w:rFonts w:eastAsia="Microsoft YaHei" w:hint="eastAsia"/>
        </w:rPr>
        <w:t xml:space="preserve">will </w:t>
      </w:r>
      <w:ins w:id="640" w:author="Liz Chadwick" w:date="2017-09-21T15:53:00Z">
        <w:r w:rsidR="00825508">
          <w:rPr>
            <w:rFonts w:eastAsia="Microsoft YaHei"/>
          </w:rPr>
          <w:t xml:space="preserve">end up </w:t>
        </w:r>
      </w:ins>
      <w:r>
        <w:rPr>
          <w:rFonts w:eastAsia="Microsoft YaHei" w:hint="eastAsia"/>
        </w:rPr>
        <w:t>contain</w:t>
      </w:r>
      <w:ins w:id="641" w:author="Liz Chadwick" w:date="2017-09-21T15:53:00Z">
        <w:r w:rsidR="00825508">
          <w:rPr>
            <w:rFonts w:eastAsia="Microsoft YaHei"/>
          </w:rPr>
          <w:t>ing</w:t>
        </w:r>
      </w:ins>
      <w:r>
        <w:rPr>
          <w:rFonts w:eastAsia="Microsoft YaHei" w:hint="eastAsia"/>
        </w:rPr>
        <w:t xml:space="preserve"> each item from the original vector incremented by 1:</w:t>
      </w:r>
    </w:p>
    <w:p w14:paraId="4BFAF426" w14:textId="77777777" w:rsidR="00084A24" w:rsidRDefault="00B052DF" w:rsidP="009C6C22">
      <w:pPr>
        <w:pStyle w:val="ProductionDirective"/>
        <w:rPr>
          <w:rFonts w:eastAsia="Microsoft YaHei"/>
        </w:rPr>
      </w:pPr>
      <w:r>
        <w:rPr>
          <w:rFonts w:eastAsia="Microsoft YaHei" w:hint="eastAsia"/>
        </w:rPr>
        <w:lastRenderedPageBreak/>
        <w:t>Filename: src/main.rs</w:t>
      </w:r>
    </w:p>
    <w:p w14:paraId="75752A3F" w14:textId="77777777" w:rsidR="00084A24" w:rsidRPr="009C6C22" w:rsidRDefault="00B052DF" w:rsidP="009C6C22">
      <w:pPr>
        <w:pStyle w:val="CodeA"/>
      </w:pPr>
      <w:r w:rsidRPr="009C6C22">
        <w:rPr>
          <w:rFonts w:hint="eastAsia"/>
        </w:rPr>
        <w:t>let v1: Vec&lt;i32&gt; = vec![1, 2, 3];</w:t>
      </w:r>
    </w:p>
    <w:p w14:paraId="2AE2A7ED" w14:textId="77777777" w:rsidR="00084A24" w:rsidRPr="009C6C22" w:rsidRDefault="00084A24" w:rsidP="009C6C22">
      <w:pPr>
        <w:pStyle w:val="CodeB"/>
      </w:pPr>
    </w:p>
    <w:p w14:paraId="5450FE72" w14:textId="77777777" w:rsidR="00084A24" w:rsidRPr="009C6C22" w:rsidRDefault="00B052DF" w:rsidP="009C6C22">
      <w:pPr>
        <w:pStyle w:val="CodeB"/>
      </w:pPr>
      <w:r w:rsidRPr="009C6C22">
        <w:rPr>
          <w:rFonts w:hint="eastAsia"/>
        </w:rPr>
        <w:t>let v2: Vec&lt;_&gt; = v1.iter().map(|x| x + 1).collect();</w:t>
      </w:r>
    </w:p>
    <w:p w14:paraId="423E42F7" w14:textId="77777777" w:rsidR="00084A24" w:rsidRPr="009C6C22" w:rsidRDefault="00084A24" w:rsidP="009C6C22">
      <w:pPr>
        <w:pStyle w:val="CodeB"/>
      </w:pPr>
    </w:p>
    <w:p w14:paraId="699BD89E" w14:textId="77777777" w:rsidR="00084A24" w:rsidRPr="009C6C22" w:rsidRDefault="00B052DF" w:rsidP="009C6C22">
      <w:pPr>
        <w:pStyle w:val="CodeC"/>
      </w:pPr>
      <w:r w:rsidRPr="009C6C22">
        <w:rPr>
          <w:rFonts w:hint="eastAsia"/>
        </w:rPr>
        <w:t>assert_eq!(v2, vec![2, 3, 4]);</w:t>
      </w:r>
    </w:p>
    <w:p w14:paraId="1AD20BE7" w14:textId="77777777" w:rsidR="00084A24" w:rsidRDefault="00B052DF" w:rsidP="009C6C22">
      <w:pPr>
        <w:pStyle w:val="Listing"/>
        <w:rPr>
          <w:rFonts w:eastAsia="Microsoft YaHei"/>
        </w:rPr>
      </w:pPr>
      <w:r w:rsidRPr="007233FF">
        <w:rPr>
          <w:rFonts w:eastAsia="Microsoft YaHei" w:hint="eastAsia"/>
        </w:rPr>
        <w:t xml:space="preserve">Listing 13-18: Calling the </w:t>
      </w:r>
      <w:r w:rsidRPr="007233FF">
        <w:rPr>
          <w:rStyle w:val="Literal"/>
          <w:rFonts w:hint="eastAsia"/>
        </w:rPr>
        <w:t>map</w:t>
      </w:r>
      <w:r w:rsidRPr="007233FF">
        <w:rPr>
          <w:rFonts w:eastAsia="Microsoft YaHei" w:hint="eastAsia"/>
        </w:rPr>
        <w:t xml:space="preserve"> method to create a new iterator, then calling</w:t>
      </w:r>
      <w:r w:rsidR="007233FF" w:rsidRPr="007233FF">
        <w:rPr>
          <w:rFonts w:eastAsia="Microsoft YaHei" w:hint="eastAsia"/>
        </w:rPr>
        <w:t xml:space="preserve"> </w:t>
      </w:r>
      <w:r w:rsidRPr="007233FF">
        <w:rPr>
          <w:rFonts w:eastAsia="Microsoft YaHei" w:hint="eastAsia"/>
        </w:rPr>
        <w:t xml:space="preserve">the </w:t>
      </w:r>
      <w:r w:rsidRPr="007233FF">
        <w:rPr>
          <w:rStyle w:val="Literal"/>
          <w:rFonts w:hint="eastAsia"/>
        </w:rPr>
        <w:t>collect</w:t>
      </w:r>
      <w:r>
        <w:rPr>
          <w:rFonts w:eastAsia="Microsoft YaHei" w:hint="eastAsia"/>
        </w:rPr>
        <w:t xml:space="preserve"> method to consume the new iterator and create a vector</w:t>
      </w:r>
    </w:p>
    <w:p w14:paraId="071F62FB" w14:textId="3B093EF4" w:rsidR="00084A24" w:rsidRDefault="00B052DF" w:rsidP="007233FF">
      <w:pPr>
        <w:pStyle w:val="Body"/>
        <w:rPr>
          <w:rFonts w:eastAsia="Microsoft YaHei"/>
        </w:rPr>
      </w:pPr>
      <w:r>
        <w:rPr>
          <w:rFonts w:eastAsia="Microsoft YaHei" w:hint="eastAsia"/>
        </w:rPr>
        <w:t xml:space="preserve">Because </w:t>
      </w:r>
      <w:r w:rsidRPr="007233FF">
        <w:rPr>
          <w:rStyle w:val="Literal"/>
          <w:rFonts w:hint="eastAsia"/>
        </w:rPr>
        <w:t>map</w:t>
      </w:r>
      <w:r w:rsidRPr="007233FF">
        <w:rPr>
          <w:rFonts w:eastAsia="Microsoft YaHei" w:hint="eastAsia"/>
        </w:rPr>
        <w:t xml:space="preserve"> takes a closure, we can specify any operation </w:t>
      </w:r>
      <w:del w:id="642" w:author="Liz Chadwick" w:date="2017-09-21T15:55:00Z">
        <w:r w:rsidRPr="007233FF" w:rsidDel="00825508">
          <w:rPr>
            <w:rFonts w:eastAsia="Microsoft YaHei" w:hint="eastAsia"/>
          </w:rPr>
          <w:delText xml:space="preserve">that </w:delText>
        </w:r>
      </w:del>
      <w:r w:rsidRPr="007233FF">
        <w:rPr>
          <w:rFonts w:eastAsia="Microsoft YaHei" w:hint="eastAsia"/>
        </w:rPr>
        <w:t>we want to</w:t>
      </w:r>
      <w:r w:rsidR="007233FF" w:rsidRPr="007233FF">
        <w:rPr>
          <w:rFonts w:eastAsia="Microsoft YaHei" w:hint="eastAsia"/>
        </w:rPr>
        <w:t xml:space="preserve"> </w:t>
      </w:r>
      <w:r w:rsidRPr="007233FF">
        <w:rPr>
          <w:rFonts w:eastAsia="Microsoft YaHei" w:hint="eastAsia"/>
        </w:rPr>
        <w:t>perform on each item</w:t>
      </w:r>
      <w:del w:id="643" w:author="Liz Chadwick" w:date="2017-09-21T15:55:00Z">
        <w:r w:rsidRPr="007233FF" w:rsidDel="00825508">
          <w:rPr>
            <w:rFonts w:eastAsia="Microsoft YaHei" w:hint="eastAsia"/>
          </w:rPr>
          <w:delText xml:space="preserve"> that we iterate over</w:delText>
        </w:r>
      </w:del>
      <w:r w:rsidRPr="007233FF">
        <w:rPr>
          <w:rFonts w:eastAsia="Microsoft YaHei" w:hint="eastAsia"/>
        </w:rPr>
        <w:t xml:space="preserve">. This is a great example of how </w:t>
      </w:r>
      <w:del w:id="644" w:author="Liz Chadwick" w:date="2017-09-21T15:55:00Z">
        <w:r w:rsidRPr="007233FF" w:rsidDel="00825508">
          <w:rPr>
            <w:rFonts w:eastAsia="Microsoft YaHei" w:hint="eastAsia"/>
          </w:rPr>
          <w:delText>using</w:delText>
        </w:r>
        <w:r w:rsidR="007233FF" w:rsidRPr="007233FF" w:rsidDel="00825508">
          <w:rPr>
            <w:rFonts w:eastAsia="Microsoft YaHei" w:hint="eastAsia"/>
          </w:rPr>
          <w:delText xml:space="preserve"> </w:delText>
        </w:r>
      </w:del>
      <w:r w:rsidRPr="007233FF">
        <w:rPr>
          <w:rFonts w:eastAsia="Microsoft YaHei" w:hint="eastAsia"/>
        </w:rPr>
        <w:t>closures let</w:t>
      </w:r>
      <w:del w:id="645" w:author="Liz Chadwick" w:date="2017-09-21T15:55:00Z">
        <w:r w:rsidRPr="007233FF" w:rsidDel="00825508">
          <w:rPr>
            <w:rFonts w:eastAsia="Microsoft YaHei" w:hint="eastAsia"/>
          </w:rPr>
          <w:delText>s</w:delText>
        </w:r>
      </w:del>
      <w:r w:rsidRPr="007233FF">
        <w:rPr>
          <w:rFonts w:eastAsia="Microsoft YaHei" w:hint="eastAsia"/>
        </w:rPr>
        <w:t xml:space="preserve"> us customize some behavior while reusing the iteration behavior</w:t>
      </w:r>
      <w:r w:rsidR="007233FF" w:rsidRPr="007233FF">
        <w:rPr>
          <w:rFonts w:eastAsia="Microsoft YaHei" w:hint="eastAsia"/>
        </w:rPr>
        <w:t xml:space="preserve"> </w:t>
      </w:r>
      <w:r w:rsidRPr="007233FF">
        <w:rPr>
          <w:rFonts w:eastAsia="Microsoft YaHei" w:hint="eastAsia"/>
        </w:rPr>
        <w:t xml:space="preserve">that the </w:t>
      </w:r>
      <w:r w:rsidRPr="007233FF">
        <w:rPr>
          <w:rStyle w:val="Literal"/>
          <w:rFonts w:hint="eastAsia"/>
        </w:rPr>
        <w:t>Iterator</w:t>
      </w:r>
      <w:r>
        <w:rPr>
          <w:rFonts w:eastAsia="Microsoft YaHei" w:hint="eastAsia"/>
        </w:rPr>
        <w:t xml:space="preserve"> trait provides.</w:t>
      </w:r>
    </w:p>
    <w:p w14:paraId="5A24E44A" w14:textId="3778FCB0" w:rsidR="00084A24" w:rsidRPr="007233FF" w:rsidRDefault="00C25962" w:rsidP="007233FF">
      <w:pPr>
        <w:pStyle w:val="HeadB"/>
        <w:rPr>
          <w:rFonts w:eastAsia="Microsoft YaHei"/>
        </w:rPr>
      </w:pPr>
      <w:bookmarkStart w:id="646" w:name="using-closures-that-capture-their-enviro"/>
      <w:bookmarkEnd w:id="646"/>
      <w:commentRangeStart w:id="647"/>
      <w:ins w:id="648" w:author="Liz Chadwick" w:date="2017-09-21T16:04:00Z">
        <w:del w:id="649" w:author="Carol Nichols" w:date="2017-10-05T15:50:00Z">
          <w:r w:rsidDel="00F26A21">
            <w:rPr>
              <w:rFonts w:eastAsia="Microsoft YaHei"/>
            </w:rPr>
            <w:delText xml:space="preserve">Filtering Iterator Values </w:delText>
          </w:r>
        </w:del>
      </w:ins>
      <w:ins w:id="650" w:author="Liz Chadwick" w:date="2017-09-21T16:07:00Z">
        <w:del w:id="651" w:author="Carol Nichols" w:date="2017-10-05T15:50:00Z">
          <w:r w:rsidDel="00F26A21">
            <w:rPr>
              <w:rFonts w:eastAsia="Microsoft YaHei"/>
            </w:rPr>
            <w:delText>into new Iterators</w:delText>
          </w:r>
        </w:del>
      </w:ins>
      <w:del w:id="652" w:author="Carol Nichols" w:date="2017-10-05T15:50:00Z">
        <w:r w:rsidR="00B052DF" w:rsidDel="00F26A21">
          <w:rPr>
            <w:rFonts w:eastAsia="Microsoft YaHei" w:hint="eastAsia"/>
          </w:rPr>
          <w:delText>Using Closures that Capture their Environment with Iterators</w:delText>
        </w:r>
      </w:del>
      <w:ins w:id="653" w:author="Carol Nichols" w:date="2017-10-05T15:50:00Z">
        <w:r w:rsidR="00F26A21">
          <w:rPr>
            <w:rFonts w:eastAsia="Microsoft YaHei"/>
          </w:rPr>
          <w:t>Using Closures that Capture their Environment with Iterators</w:t>
        </w:r>
        <w:commentRangeEnd w:id="647"/>
        <w:r w:rsidR="00F26A21">
          <w:rPr>
            <w:rStyle w:val="CommentReference"/>
            <w:rFonts w:ascii="Times New Roman" w:hAnsi="Times New Roman"/>
            <w:b w:val="0"/>
            <w:i w:val="0"/>
          </w:rPr>
          <w:commentReference w:id="647"/>
        </w:r>
      </w:ins>
    </w:p>
    <w:p w14:paraId="32B67C54" w14:textId="77777777" w:rsidR="00C25962" w:rsidRDefault="00B052DF" w:rsidP="009C6C22">
      <w:pPr>
        <w:pStyle w:val="BodyFirst"/>
        <w:rPr>
          <w:ins w:id="654" w:author="Liz Chadwick" w:date="2017-09-21T16:06:00Z"/>
          <w:rFonts w:eastAsia="Microsoft YaHei"/>
        </w:rPr>
      </w:pPr>
      <w:r w:rsidRPr="007233FF">
        <w:rPr>
          <w:rFonts w:eastAsia="Microsoft YaHei" w:hint="eastAsia"/>
        </w:rPr>
        <w:t>Now that we</w:t>
      </w:r>
      <w:r w:rsidR="007233FF" w:rsidRPr="007233FF">
        <w:rPr>
          <w:rFonts w:eastAsia="Microsoft YaHei"/>
        </w:rPr>
        <w:t>’</w:t>
      </w:r>
      <w:r w:rsidRPr="007233FF">
        <w:rPr>
          <w:rFonts w:eastAsia="Microsoft YaHei" w:hint="eastAsia"/>
        </w:rPr>
        <w:t>ve introduced iterators, we can demonstrate a common use of</w:t>
      </w:r>
      <w:r w:rsidR="007233FF" w:rsidRPr="007233FF">
        <w:rPr>
          <w:rFonts w:eastAsia="Microsoft YaHei" w:hint="eastAsia"/>
        </w:rPr>
        <w:t xml:space="preserve"> </w:t>
      </w:r>
      <w:r w:rsidRPr="007233FF">
        <w:rPr>
          <w:rFonts w:eastAsia="Microsoft YaHei" w:hint="eastAsia"/>
        </w:rPr>
        <w:t xml:space="preserve">closures that capture their environment by using the </w:t>
      </w:r>
      <w:r w:rsidRPr="007233FF">
        <w:rPr>
          <w:rStyle w:val="Literal"/>
          <w:rFonts w:hint="eastAsia"/>
        </w:rPr>
        <w:t>filter</w:t>
      </w:r>
      <w:r w:rsidRPr="007233FF">
        <w:rPr>
          <w:rFonts w:eastAsia="Microsoft YaHei" w:hint="eastAsia"/>
        </w:rPr>
        <w:t xml:space="preserve"> iterator adapter.</w:t>
      </w:r>
      <w:r w:rsidR="007233FF" w:rsidRPr="007233FF">
        <w:rPr>
          <w:rFonts w:eastAsia="Microsoft YaHei" w:hint="eastAsia"/>
        </w:rPr>
        <w:t xml:space="preserve"> </w:t>
      </w:r>
      <w:r w:rsidRPr="007233FF">
        <w:rPr>
          <w:rFonts w:eastAsia="Microsoft YaHei" w:hint="eastAsia"/>
        </w:rPr>
        <w:t xml:space="preserve">The </w:t>
      </w:r>
      <w:r w:rsidRPr="007233FF">
        <w:rPr>
          <w:rStyle w:val="Literal"/>
          <w:rFonts w:hint="eastAsia"/>
        </w:rPr>
        <w:t>filter</w:t>
      </w:r>
      <w:r w:rsidRPr="007233FF">
        <w:rPr>
          <w:rFonts w:eastAsia="Microsoft YaHei" w:hint="eastAsia"/>
        </w:rPr>
        <w:t xml:space="preserve"> method on an iterator takes a closure that takes each item from</w:t>
      </w:r>
      <w:r w:rsidR="007233FF" w:rsidRPr="007233FF">
        <w:rPr>
          <w:rFonts w:eastAsia="Microsoft YaHei" w:hint="eastAsia"/>
        </w:rPr>
        <w:t xml:space="preserve"> </w:t>
      </w:r>
      <w:r w:rsidRPr="007233FF">
        <w:rPr>
          <w:rFonts w:eastAsia="Microsoft YaHei" w:hint="eastAsia"/>
        </w:rPr>
        <w:t>the iterator and returns a boolean</w:t>
      </w:r>
      <w:commentRangeStart w:id="655"/>
      <w:commentRangeStart w:id="656"/>
      <w:r w:rsidRPr="007233FF">
        <w:rPr>
          <w:rFonts w:eastAsia="Microsoft YaHei" w:hint="eastAsia"/>
        </w:rPr>
        <w:t xml:space="preserve">. If the </w:t>
      </w:r>
      <w:commentRangeEnd w:id="655"/>
      <w:r w:rsidR="00C25962">
        <w:rPr>
          <w:rStyle w:val="CommentReference"/>
        </w:rPr>
        <w:commentReference w:id="655"/>
      </w:r>
      <w:commentRangeEnd w:id="656"/>
      <w:r w:rsidR="00EE2AE6">
        <w:rPr>
          <w:rStyle w:val="CommentReference"/>
        </w:rPr>
        <w:commentReference w:id="656"/>
      </w:r>
      <w:r w:rsidRPr="007233FF">
        <w:rPr>
          <w:rFonts w:eastAsia="Microsoft YaHei" w:hint="eastAsia"/>
        </w:rPr>
        <w:t xml:space="preserve">closure returns </w:t>
      </w:r>
      <w:r w:rsidRPr="007233FF">
        <w:rPr>
          <w:rStyle w:val="Literal"/>
          <w:rFonts w:hint="eastAsia"/>
        </w:rPr>
        <w:t>true</w:t>
      </w:r>
      <w:r w:rsidRPr="007233FF">
        <w:rPr>
          <w:rFonts w:eastAsia="Microsoft YaHei" w:hint="eastAsia"/>
        </w:rPr>
        <w:t>, the value</w:t>
      </w:r>
      <w:r w:rsidR="007233FF" w:rsidRPr="007233FF">
        <w:rPr>
          <w:rFonts w:eastAsia="Microsoft YaHei" w:hint="eastAsia"/>
        </w:rPr>
        <w:t xml:space="preserve"> </w:t>
      </w:r>
      <w:r w:rsidRPr="007233FF">
        <w:rPr>
          <w:rFonts w:eastAsia="Microsoft YaHei" w:hint="eastAsia"/>
        </w:rPr>
        <w:t xml:space="preserve">will be included in the iterator produced by </w:t>
      </w:r>
      <w:r w:rsidRPr="007233FF">
        <w:rPr>
          <w:rStyle w:val="Literal"/>
          <w:rFonts w:hint="eastAsia"/>
        </w:rPr>
        <w:t>filter</w:t>
      </w:r>
      <w:r w:rsidRPr="007233FF">
        <w:rPr>
          <w:rFonts w:eastAsia="Microsoft YaHei" w:hint="eastAsia"/>
        </w:rPr>
        <w:t>. If the closure returns</w:t>
      </w:r>
      <w:r w:rsidR="007233FF" w:rsidRPr="007233FF">
        <w:rPr>
          <w:rFonts w:eastAsia="Microsoft YaHei" w:hint="eastAsia"/>
        </w:rPr>
        <w:t xml:space="preserve"> </w:t>
      </w:r>
      <w:r w:rsidRPr="007233FF">
        <w:rPr>
          <w:rStyle w:val="Literal"/>
          <w:rFonts w:hint="eastAsia"/>
        </w:rPr>
        <w:t>false</w:t>
      </w:r>
      <w:r w:rsidRPr="007233FF">
        <w:rPr>
          <w:rFonts w:eastAsia="Microsoft YaHei" w:hint="eastAsia"/>
        </w:rPr>
        <w:t>, the value won</w:t>
      </w:r>
      <w:r w:rsidR="007233FF" w:rsidRPr="007233FF">
        <w:rPr>
          <w:rFonts w:eastAsia="Microsoft YaHei"/>
        </w:rPr>
        <w:t>’</w:t>
      </w:r>
      <w:r w:rsidRPr="007233FF">
        <w:rPr>
          <w:rFonts w:eastAsia="Microsoft YaHei" w:hint="eastAsia"/>
        </w:rPr>
        <w:t xml:space="preserve">t be included in the resulting iterator. </w:t>
      </w:r>
    </w:p>
    <w:p w14:paraId="5456D20F" w14:textId="46C94E6A" w:rsidR="00084A24" w:rsidRDefault="00C25962">
      <w:pPr>
        <w:pStyle w:val="Body"/>
        <w:rPr>
          <w:rFonts w:eastAsia="Microsoft YaHei"/>
        </w:rPr>
        <w:pPrChange w:id="657" w:author="Liz Chadwick" w:date="2017-09-21T16:06:00Z">
          <w:pPr>
            <w:pStyle w:val="BodyFirst"/>
          </w:pPr>
        </w:pPrChange>
      </w:pPr>
      <w:ins w:id="658" w:author="Liz Chadwick" w:date="2017-09-21T16:08:00Z">
        <w:r>
          <w:rPr>
            <w:rFonts w:eastAsia="Microsoft YaHei"/>
          </w:rPr>
          <w:t xml:space="preserve">In </w:t>
        </w:r>
      </w:ins>
      <w:r w:rsidR="00B052DF" w:rsidRPr="007233FF">
        <w:rPr>
          <w:rFonts w:eastAsia="Microsoft YaHei" w:hint="eastAsia"/>
        </w:rPr>
        <w:t>Listing 13-19</w:t>
      </w:r>
      <w:r w:rsidR="007233FF" w:rsidRPr="007233FF">
        <w:rPr>
          <w:rFonts w:eastAsia="Microsoft YaHei" w:hint="eastAsia"/>
        </w:rPr>
        <w:t xml:space="preserve"> </w:t>
      </w:r>
      <w:del w:id="659" w:author="Liz Chadwick" w:date="2017-09-21T16:08:00Z">
        <w:r w:rsidR="00B052DF" w:rsidRPr="007233FF" w:rsidDel="00C25962">
          <w:rPr>
            <w:rFonts w:eastAsia="Microsoft YaHei" w:hint="eastAsia"/>
          </w:rPr>
          <w:delText xml:space="preserve">demonstrates using </w:delText>
        </w:r>
      </w:del>
      <w:ins w:id="660" w:author="Liz Chadwick" w:date="2017-09-21T16:08:00Z">
        <w:r>
          <w:rPr>
            <w:rFonts w:eastAsia="Microsoft YaHei"/>
          </w:rPr>
          <w:t xml:space="preserve">we use </w:t>
        </w:r>
      </w:ins>
      <w:r w:rsidR="00B052DF" w:rsidRPr="007233FF">
        <w:rPr>
          <w:rStyle w:val="Literal"/>
          <w:rFonts w:hint="eastAsia"/>
        </w:rPr>
        <w:t>filter</w:t>
      </w:r>
      <w:r w:rsidR="00B052DF" w:rsidRPr="007233FF">
        <w:rPr>
          <w:rFonts w:eastAsia="Microsoft YaHei" w:hint="eastAsia"/>
        </w:rPr>
        <w:t xml:space="preserve"> with a closure that captures the </w:t>
      </w:r>
      <w:r w:rsidR="00B052DF" w:rsidRPr="007233FF">
        <w:rPr>
          <w:rStyle w:val="Literal"/>
          <w:rFonts w:hint="eastAsia"/>
        </w:rPr>
        <w:t>shoe_size</w:t>
      </w:r>
      <w:r w:rsidR="007233FF" w:rsidRPr="007233FF">
        <w:rPr>
          <w:rFonts w:eastAsia="Microsoft YaHei" w:hint="eastAsia"/>
        </w:rPr>
        <w:t xml:space="preserve"> </w:t>
      </w:r>
      <w:r w:rsidR="00B052DF" w:rsidRPr="007233FF">
        <w:rPr>
          <w:rFonts w:eastAsia="Microsoft YaHei" w:hint="eastAsia"/>
        </w:rPr>
        <w:t>variable from its environment</w:t>
      </w:r>
      <w:ins w:id="661" w:author="Liz Chadwick" w:date="2017-09-21T16:08:00Z">
        <w:r>
          <w:rPr>
            <w:rFonts w:eastAsia="Microsoft YaHei"/>
          </w:rPr>
          <w:t>,</w:t>
        </w:r>
      </w:ins>
      <w:r w:rsidR="00B052DF" w:rsidRPr="007233FF">
        <w:rPr>
          <w:rFonts w:eastAsia="Microsoft YaHei" w:hint="eastAsia"/>
        </w:rPr>
        <w:t xml:space="preserve"> in order to iterate over a collection of </w:t>
      </w:r>
      <w:r w:rsidR="00B052DF" w:rsidRPr="007233FF">
        <w:rPr>
          <w:rStyle w:val="Literal"/>
          <w:rFonts w:hint="eastAsia"/>
        </w:rPr>
        <w:t>Shoe</w:t>
      </w:r>
      <w:r w:rsidR="007233FF">
        <w:rPr>
          <w:rFonts w:eastAsia="Microsoft YaHei" w:hint="eastAsia"/>
        </w:rPr>
        <w:t xml:space="preserve"> </w:t>
      </w:r>
      <w:r w:rsidR="00B052DF">
        <w:rPr>
          <w:rFonts w:eastAsia="Microsoft YaHei" w:hint="eastAsia"/>
        </w:rPr>
        <w:t>struct instances</w:t>
      </w:r>
      <w:ins w:id="662" w:author="Liz Chadwick" w:date="2017-09-21T16:08:00Z">
        <w:r>
          <w:rPr>
            <w:rFonts w:eastAsia="Microsoft YaHei"/>
          </w:rPr>
          <w:t xml:space="preserve">. It will </w:t>
        </w:r>
      </w:ins>
      <w:del w:id="663" w:author="Liz Chadwick" w:date="2017-09-21T16:08:00Z">
        <w:r w:rsidR="00B052DF" w:rsidDel="00C25962">
          <w:rPr>
            <w:rFonts w:eastAsia="Microsoft YaHei" w:hint="eastAsia"/>
          </w:rPr>
          <w:delText xml:space="preserve"> in order to </w:delText>
        </w:r>
      </w:del>
      <w:r w:rsidR="00B052DF">
        <w:rPr>
          <w:rFonts w:eastAsia="Microsoft YaHei" w:hint="eastAsia"/>
        </w:rPr>
        <w:t>return only shoes that are the specified size:</w:t>
      </w:r>
    </w:p>
    <w:p w14:paraId="21C567DC" w14:textId="77777777" w:rsidR="00084A24" w:rsidRDefault="00B052DF" w:rsidP="009C6C22">
      <w:pPr>
        <w:pStyle w:val="ProductionDirective"/>
        <w:rPr>
          <w:rFonts w:eastAsia="Microsoft YaHei"/>
        </w:rPr>
      </w:pPr>
      <w:r>
        <w:rPr>
          <w:rFonts w:eastAsia="Microsoft YaHei" w:hint="eastAsia"/>
        </w:rPr>
        <w:t>Filename: src/lib.rs</w:t>
      </w:r>
    </w:p>
    <w:p w14:paraId="2D2E37AB" w14:textId="77777777" w:rsidR="00084A24" w:rsidRPr="009C6C22" w:rsidRDefault="00B052DF" w:rsidP="009C6C22">
      <w:pPr>
        <w:pStyle w:val="CodeA"/>
      </w:pPr>
      <w:r w:rsidRPr="009C6C22">
        <w:rPr>
          <w:rFonts w:hint="eastAsia"/>
        </w:rPr>
        <w:t>#[derive(PartialEq, Debug)]</w:t>
      </w:r>
    </w:p>
    <w:p w14:paraId="611A5F4E" w14:textId="77777777" w:rsidR="00084A24" w:rsidRPr="009C6C22" w:rsidRDefault="00B052DF" w:rsidP="009C6C22">
      <w:pPr>
        <w:pStyle w:val="CodeB"/>
      </w:pPr>
      <w:r w:rsidRPr="009C6C22">
        <w:rPr>
          <w:rFonts w:hint="eastAsia"/>
        </w:rPr>
        <w:t>struct Shoe {</w:t>
      </w:r>
    </w:p>
    <w:p w14:paraId="4BC7186A" w14:textId="77777777" w:rsidR="00084A24" w:rsidRPr="009C6C22" w:rsidRDefault="00B052DF" w:rsidP="009C6C22">
      <w:pPr>
        <w:pStyle w:val="CodeB"/>
      </w:pPr>
      <w:r w:rsidRPr="009C6C22">
        <w:rPr>
          <w:rFonts w:hint="eastAsia"/>
        </w:rPr>
        <w:t xml:space="preserve">    size: i32,</w:t>
      </w:r>
    </w:p>
    <w:p w14:paraId="3000759F" w14:textId="77777777" w:rsidR="00084A24" w:rsidRPr="009C6C22" w:rsidRDefault="00B052DF" w:rsidP="009C6C22">
      <w:pPr>
        <w:pStyle w:val="CodeB"/>
      </w:pPr>
      <w:r w:rsidRPr="009C6C22">
        <w:rPr>
          <w:rFonts w:hint="eastAsia"/>
        </w:rPr>
        <w:t xml:space="preserve">    style: String,</w:t>
      </w:r>
    </w:p>
    <w:p w14:paraId="1CAD29CF" w14:textId="77777777" w:rsidR="00084A24" w:rsidRPr="009C6C22" w:rsidRDefault="00B052DF" w:rsidP="009C6C22">
      <w:pPr>
        <w:pStyle w:val="CodeB"/>
      </w:pPr>
      <w:r w:rsidRPr="009C6C22">
        <w:rPr>
          <w:rFonts w:hint="eastAsia"/>
        </w:rPr>
        <w:t>}</w:t>
      </w:r>
    </w:p>
    <w:p w14:paraId="3A29A3E5" w14:textId="77777777" w:rsidR="00084A24" w:rsidRPr="009C6C22" w:rsidRDefault="00084A24" w:rsidP="009C6C22">
      <w:pPr>
        <w:pStyle w:val="CodeB"/>
      </w:pPr>
    </w:p>
    <w:p w14:paraId="6A815CC8" w14:textId="1DF52BD8" w:rsidR="00084A24" w:rsidRPr="009C6C22" w:rsidRDefault="00692F8A" w:rsidP="009C6C22">
      <w:pPr>
        <w:pStyle w:val="CodeB"/>
      </w:pPr>
      <w:ins w:id="664" w:author="Carol Nichols" w:date="2017-10-05T19:02:00Z">
        <w:r w:rsidRPr="00692F8A">
          <w:rPr>
            <w:rStyle w:val="Wingdings"/>
            <w:rPrChange w:id="665" w:author="Carol Nichols" w:date="2017-10-05T19:02:00Z">
              <w:rPr/>
            </w:rPrChange>
          </w:rPr>
          <w:t>u</w:t>
        </w:r>
        <w:r>
          <w:rPr>
            <w:rStyle w:val="Wingdings"/>
          </w:rPr>
          <w:t></w:t>
        </w:r>
      </w:ins>
      <w:r w:rsidR="00B052DF" w:rsidRPr="009C6C22">
        <w:rPr>
          <w:rFonts w:hint="eastAsia"/>
        </w:rPr>
        <w:t>fn shoes_in_my_size(shoes: Vec&lt;Shoe&gt;, shoe_size: i32) -&gt; Vec&lt;Shoe&gt; {</w:t>
      </w:r>
    </w:p>
    <w:p w14:paraId="7FD167A1" w14:textId="2012505F" w:rsidR="00084A24" w:rsidRPr="009C6C22" w:rsidRDefault="00692F8A" w:rsidP="009C6C22">
      <w:pPr>
        <w:pStyle w:val="CodeB"/>
      </w:pPr>
      <w:ins w:id="666" w:author="Carol Nichols" w:date="2017-10-05T19:03:00Z">
        <w:r w:rsidRPr="00692F8A">
          <w:rPr>
            <w:rStyle w:val="Wingdings"/>
            <w:rPrChange w:id="667" w:author="Carol Nichols" w:date="2017-10-05T19:03:00Z">
              <w:rPr/>
            </w:rPrChange>
          </w:rPr>
          <w:t>v</w:t>
        </w:r>
      </w:ins>
      <w:r w:rsidR="00B052DF" w:rsidRPr="009C6C22">
        <w:rPr>
          <w:rFonts w:hint="eastAsia"/>
        </w:rPr>
        <w:t xml:space="preserve">    shoes.into_iter()</w:t>
      </w:r>
    </w:p>
    <w:p w14:paraId="1F8178D0" w14:textId="6FB3C6ED" w:rsidR="00084A24" w:rsidRPr="009C6C22" w:rsidRDefault="00692F8A" w:rsidP="009C6C22">
      <w:pPr>
        <w:pStyle w:val="CodeB"/>
      </w:pPr>
      <w:ins w:id="668" w:author="Carol Nichols" w:date="2017-10-05T19:03:00Z">
        <w:r w:rsidRPr="00692F8A">
          <w:rPr>
            <w:rStyle w:val="Wingdings"/>
            <w:rPrChange w:id="669" w:author="Carol Nichols" w:date="2017-10-05T19:03:00Z">
              <w:rPr/>
            </w:rPrChange>
          </w:rPr>
          <w:t>w</w:t>
        </w:r>
      </w:ins>
      <w:r w:rsidR="00B052DF" w:rsidRPr="009C6C22">
        <w:rPr>
          <w:rFonts w:hint="eastAsia"/>
        </w:rPr>
        <w:t xml:space="preserve">        .filter(|s| s.size == shoe_size)</w:t>
      </w:r>
    </w:p>
    <w:p w14:paraId="450477A3" w14:textId="53632B39" w:rsidR="00084A24" w:rsidRPr="009C6C22" w:rsidRDefault="00692F8A" w:rsidP="009C6C22">
      <w:pPr>
        <w:pStyle w:val="CodeB"/>
      </w:pPr>
      <w:ins w:id="670" w:author="Carol Nichols" w:date="2017-10-05T19:03:00Z">
        <w:r w:rsidRPr="00692F8A">
          <w:rPr>
            <w:rStyle w:val="Wingdings"/>
            <w:rPrChange w:id="671" w:author="Carol Nichols" w:date="2017-10-05T19:03:00Z">
              <w:rPr/>
            </w:rPrChange>
          </w:rPr>
          <w:t>x</w:t>
        </w:r>
      </w:ins>
      <w:r w:rsidR="00B052DF" w:rsidRPr="009C6C22">
        <w:rPr>
          <w:rFonts w:hint="eastAsia"/>
        </w:rPr>
        <w:t xml:space="preserve">        .collect()</w:t>
      </w:r>
    </w:p>
    <w:p w14:paraId="576E8B45" w14:textId="77777777" w:rsidR="00084A24" w:rsidRPr="009C6C22" w:rsidRDefault="00B052DF" w:rsidP="009C6C22">
      <w:pPr>
        <w:pStyle w:val="CodeB"/>
      </w:pPr>
      <w:r w:rsidRPr="009C6C22">
        <w:rPr>
          <w:rFonts w:hint="eastAsia"/>
        </w:rPr>
        <w:t>}</w:t>
      </w:r>
    </w:p>
    <w:p w14:paraId="46E1B4DA" w14:textId="77777777" w:rsidR="00084A24" w:rsidRPr="009C6C22" w:rsidRDefault="00084A24" w:rsidP="009C6C22">
      <w:pPr>
        <w:pStyle w:val="CodeB"/>
      </w:pPr>
    </w:p>
    <w:p w14:paraId="5BE3E06B" w14:textId="77777777" w:rsidR="00084A24" w:rsidRPr="009C6C22" w:rsidRDefault="00B052DF" w:rsidP="009C6C22">
      <w:pPr>
        <w:pStyle w:val="CodeB"/>
      </w:pPr>
      <w:r w:rsidRPr="009C6C22">
        <w:rPr>
          <w:rFonts w:hint="eastAsia"/>
        </w:rPr>
        <w:t>#[test]</w:t>
      </w:r>
    </w:p>
    <w:p w14:paraId="50253ED0" w14:textId="77777777" w:rsidR="00084A24" w:rsidRPr="009C6C22" w:rsidRDefault="00B052DF" w:rsidP="009C6C22">
      <w:pPr>
        <w:pStyle w:val="CodeB"/>
      </w:pPr>
      <w:r w:rsidRPr="009C6C22">
        <w:rPr>
          <w:rFonts w:hint="eastAsia"/>
        </w:rPr>
        <w:t>fn filters_by_size() {</w:t>
      </w:r>
    </w:p>
    <w:p w14:paraId="3FE79884" w14:textId="77777777" w:rsidR="00084A24" w:rsidRPr="009C6C22" w:rsidRDefault="00B052DF" w:rsidP="009C6C22">
      <w:pPr>
        <w:pStyle w:val="CodeB"/>
      </w:pPr>
      <w:r w:rsidRPr="009C6C22">
        <w:rPr>
          <w:rFonts w:hint="eastAsia"/>
        </w:rPr>
        <w:t xml:space="preserve">    let shoes = vec![</w:t>
      </w:r>
    </w:p>
    <w:p w14:paraId="32D2C975" w14:textId="77777777" w:rsidR="00084A24" w:rsidRPr="009C6C22" w:rsidRDefault="00B052DF" w:rsidP="009C6C22">
      <w:pPr>
        <w:pStyle w:val="CodeB"/>
      </w:pPr>
      <w:r w:rsidRPr="009C6C22">
        <w:rPr>
          <w:rFonts w:hint="eastAsia"/>
        </w:rPr>
        <w:t xml:space="preserve">        Shoe { size: 10, style: String::from("sneaker") },</w:t>
      </w:r>
    </w:p>
    <w:p w14:paraId="5B876E9C" w14:textId="77777777" w:rsidR="00084A24" w:rsidRPr="009C6C22" w:rsidRDefault="00B052DF" w:rsidP="009C6C22">
      <w:pPr>
        <w:pStyle w:val="CodeB"/>
      </w:pPr>
      <w:r w:rsidRPr="009C6C22">
        <w:rPr>
          <w:rFonts w:hint="eastAsia"/>
        </w:rPr>
        <w:t xml:space="preserve">        Shoe { size: 13, style: String::from("sandal") },</w:t>
      </w:r>
    </w:p>
    <w:p w14:paraId="75AB4018" w14:textId="77777777" w:rsidR="00084A24" w:rsidRPr="009C6C22" w:rsidRDefault="00B052DF" w:rsidP="009C6C22">
      <w:pPr>
        <w:pStyle w:val="CodeB"/>
      </w:pPr>
      <w:r w:rsidRPr="009C6C22">
        <w:rPr>
          <w:rFonts w:hint="eastAsia"/>
        </w:rPr>
        <w:t xml:space="preserve">        Shoe { size: 10, style: String::from("boot") },</w:t>
      </w:r>
    </w:p>
    <w:p w14:paraId="45C6C85D" w14:textId="77777777" w:rsidR="00084A24" w:rsidRPr="009C6C22" w:rsidRDefault="00B052DF" w:rsidP="009C6C22">
      <w:pPr>
        <w:pStyle w:val="CodeB"/>
      </w:pPr>
      <w:r w:rsidRPr="009C6C22">
        <w:rPr>
          <w:rFonts w:hint="eastAsia"/>
        </w:rPr>
        <w:t xml:space="preserve">    ];</w:t>
      </w:r>
    </w:p>
    <w:p w14:paraId="76016422" w14:textId="77777777" w:rsidR="00084A24" w:rsidRPr="009C6C22" w:rsidRDefault="00084A24" w:rsidP="009C6C22">
      <w:pPr>
        <w:pStyle w:val="CodeB"/>
      </w:pPr>
    </w:p>
    <w:p w14:paraId="2E6B7014" w14:textId="77777777" w:rsidR="00084A24" w:rsidRPr="009C6C22" w:rsidRDefault="00B052DF" w:rsidP="009C6C22">
      <w:pPr>
        <w:pStyle w:val="CodeB"/>
      </w:pPr>
      <w:r w:rsidRPr="009C6C22">
        <w:rPr>
          <w:rFonts w:hint="eastAsia"/>
        </w:rPr>
        <w:t xml:space="preserve">    let in_my_size = shoes_in_my_size(shoes, 10);</w:t>
      </w:r>
    </w:p>
    <w:p w14:paraId="6AB76F54" w14:textId="77777777" w:rsidR="00084A24" w:rsidRPr="009C6C22" w:rsidRDefault="00084A24" w:rsidP="009C6C22">
      <w:pPr>
        <w:pStyle w:val="CodeB"/>
      </w:pPr>
    </w:p>
    <w:p w14:paraId="1A36CEF9" w14:textId="77777777" w:rsidR="00084A24" w:rsidRPr="009C6C22" w:rsidRDefault="00B052DF" w:rsidP="009C6C22">
      <w:pPr>
        <w:pStyle w:val="CodeB"/>
      </w:pPr>
      <w:r w:rsidRPr="009C6C22">
        <w:rPr>
          <w:rFonts w:hint="eastAsia"/>
        </w:rPr>
        <w:t xml:space="preserve">    assert_eq!(</w:t>
      </w:r>
    </w:p>
    <w:p w14:paraId="43AED7AF" w14:textId="77777777" w:rsidR="00084A24" w:rsidRPr="009C6C22" w:rsidRDefault="00B052DF" w:rsidP="009C6C22">
      <w:pPr>
        <w:pStyle w:val="CodeB"/>
      </w:pPr>
      <w:r w:rsidRPr="009C6C22">
        <w:rPr>
          <w:rFonts w:hint="eastAsia"/>
        </w:rPr>
        <w:t xml:space="preserve">        in_my_size,</w:t>
      </w:r>
    </w:p>
    <w:p w14:paraId="25953B61" w14:textId="77777777" w:rsidR="00084A24" w:rsidRPr="009C6C22" w:rsidRDefault="00B052DF" w:rsidP="009C6C22">
      <w:pPr>
        <w:pStyle w:val="CodeB"/>
      </w:pPr>
      <w:r w:rsidRPr="009C6C22">
        <w:rPr>
          <w:rFonts w:hint="eastAsia"/>
        </w:rPr>
        <w:t xml:space="preserve">        vec![</w:t>
      </w:r>
    </w:p>
    <w:p w14:paraId="6913B3CE" w14:textId="77777777" w:rsidR="00084A24" w:rsidRPr="009C6C22" w:rsidRDefault="00B052DF" w:rsidP="009C6C22">
      <w:pPr>
        <w:pStyle w:val="CodeB"/>
      </w:pPr>
      <w:r w:rsidRPr="009C6C22">
        <w:rPr>
          <w:rFonts w:hint="eastAsia"/>
        </w:rPr>
        <w:t xml:space="preserve">            Shoe { size: 10, style: String::from("sneaker") },</w:t>
      </w:r>
    </w:p>
    <w:p w14:paraId="33E5CF30" w14:textId="77777777" w:rsidR="00084A24" w:rsidRPr="009C6C22" w:rsidRDefault="00B052DF" w:rsidP="009C6C22">
      <w:pPr>
        <w:pStyle w:val="CodeB"/>
      </w:pPr>
      <w:r w:rsidRPr="009C6C22">
        <w:rPr>
          <w:rFonts w:hint="eastAsia"/>
        </w:rPr>
        <w:t xml:space="preserve">            Shoe { size: 10, style: String::from("boot") },</w:t>
      </w:r>
    </w:p>
    <w:p w14:paraId="124A26C1" w14:textId="77777777" w:rsidR="00084A24" w:rsidRPr="009C6C22" w:rsidRDefault="00B052DF" w:rsidP="009C6C22">
      <w:pPr>
        <w:pStyle w:val="CodeB"/>
      </w:pPr>
      <w:r w:rsidRPr="009C6C22">
        <w:rPr>
          <w:rFonts w:hint="eastAsia"/>
        </w:rPr>
        <w:t xml:space="preserve">        ]</w:t>
      </w:r>
    </w:p>
    <w:p w14:paraId="41BD6413" w14:textId="77777777" w:rsidR="00084A24" w:rsidRPr="009C6C22" w:rsidRDefault="00B052DF" w:rsidP="009C6C22">
      <w:pPr>
        <w:pStyle w:val="CodeB"/>
      </w:pPr>
      <w:r w:rsidRPr="009C6C22">
        <w:rPr>
          <w:rFonts w:hint="eastAsia"/>
        </w:rPr>
        <w:t xml:space="preserve">    );</w:t>
      </w:r>
    </w:p>
    <w:p w14:paraId="19B4FBF4" w14:textId="77777777" w:rsidR="00084A24" w:rsidRPr="009C6C22" w:rsidRDefault="00B052DF" w:rsidP="009C6C22">
      <w:pPr>
        <w:pStyle w:val="CodeC"/>
      </w:pPr>
      <w:r w:rsidRPr="009C6C22">
        <w:rPr>
          <w:rFonts w:hint="eastAsia"/>
        </w:rPr>
        <w:t>}</w:t>
      </w:r>
    </w:p>
    <w:p w14:paraId="4F328B51" w14:textId="77777777" w:rsidR="00084A24" w:rsidRDefault="00B052DF" w:rsidP="009C6C22">
      <w:pPr>
        <w:pStyle w:val="Listing"/>
        <w:rPr>
          <w:rFonts w:eastAsia="Microsoft YaHei"/>
        </w:rPr>
      </w:pPr>
      <w:r w:rsidRPr="007233FF">
        <w:rPr>
          <w:rFonts w:eastAsia="Microsoft YaHei" w:hint="eastAsia"/>
        </w:rPr>
        <w:t xml:space="preserve">Listing 13-19: Using the </w:t>
      </w:r>
      <w:r w:rsidRPr="007233FF">
        <w:rPr>
          <w:rStyle w:val="Literal"/>
          <w:rFonts w:hint="eastAsia"/>
        </w:rPr>
        <w:t>filter</w:t>
      </w:r>
      <w:r w:rsidRPr="007233FF">
        <w:rPr>
          <w:rFonts w:eastAsia="Microsoft YaHei" w:hint="eastAsia"/>
        </w:rPr>
        <w:t xml:space="preserve"> method with a closure that captures</w:t>
      </w:r>
      <w:r w:rsidR="007233FF" w:rsidRPr="007233FF">
        <w:rPr>
          <w:rFonts w:eastAsia="Microsoft YaHei" w:hint="eastAsia"/>
        </w:rPr>
        <w:t xml:space="preserve"> </w:t>
      </w:r>
      <w:r w:rsidRPr="007233FF">
        <w:rPr>
          <w:rStyle w:val="Literal"/>
          <w:rFonts w:hint="eastAsia"/>
        </w:rPr>
        <w:t>shoe_size</w:t>
      </w:r>
    </w:p>
    <w:p w14:paraId="6BA57B20" w14:textId="4CB6E8EB" w:rsidR="00C25962" w:rsidRDefault="00B052DF" w:rsidP="007233FF">
      <w:pPr>
        <w:pStyle w:val="Body"/>
        <w:rPr>
          <w:ins w:id="672" w:author="Liz Chadwick" w:date="2017-09-21T16:10:00Z"/>
          <w:rFonts w:eastAsia="Microsoft YaHei"/>
        </w:rPr>
      </w:pPr>
      <w:r>
        <w:rPr>
          <w:rFonts w:eastAsia="Microsoft YaHei" w:hint="eastAsia"/>
        </w:rPr>
        <w:t xml:space="preserve">The </w:t>
      </w:r>
      <w:r w:rsidRPr="007233FF">
        <w:rPr>
          <w:rStyle w:val="Literal"/>
          <w:rFonts w:hint="eastAsia"/>
        </w:rPr>
        <w:t>shoes_in_my_size</w:t>
      </w:r>
      <w:r w:rsidRPr="007233FF">
        <w:rPr>
          <w:rFonts w:eastAsia="Microsoft YaHei" w:hint="eastAsia"/>
        </w:rPr>
        <w:t xml:space="preserve"> function</w:t>
      </w:r>
      <w:ins w:id="673" w:author="Carol Nichols" w:date="2017-10-05T19:02:00Z">
        <w:r w:rsidR="00692F8A">
          <w:rPr>
            <w:rFonts w:eastAsia="Microsoft YaHei"/>
          </w:rPr>
          <w:t xml:space="preserve"> </w:t>
        </w:r>
        <w:r w:rsidR="00692F8A" w:rsidRPr="00AE197B">
          <w:rPr>
            <w:rStyle w:val="Wingdings"/>
          </w:rPr>
          <w:t></w:t>
        </w:r>
      </w:ins>
      <w:r w:rsidRPr="007233FF">
        <w:rPr>
          <w:rFonts w:eastAsia="Microsoft YaHei" w:hint="eastAsia"/>
        </w:rPr>
        <w:t xml:space="preserve"> takes ownership of a vector of shoes and a shoe</w:t>
      </w:r>
      <w:r w:rsidR="007233FF" w:rsidRPr="007233FF">
        <w:rPr>
          <w:rFonts w:eastAsia="Microsoft YaHei" w:hint="eastAsia"/>
        </w:rPr>
        <w:t xml:space="preserve"> </w:t>
      </w:r>
      <w:r w:rsidRPr="007233FF">
        <w:rPr>
          <w:rFonts w:eastAsia="Microsoft YaHei" w:hint="eastAsia"/>
        </w:rPr>
        <w:t>size as parameters. It returns a vector containing only shoes of the specified</w:t>
      </w:r>
      <w:r w:rsidR="007233FF" w:rsidRPr="007233FF">
        <w:rPr>
          <w:rFonts w:eastAsia="Microsoft YaHei" w:hint="eastAsia"/>
        </w:rPr>
        <w:t xml:space="preserve"> </w:t>
      </w:r>
      <w:r w:rsidRPr="007233FF">
        <w:rPr>
          <w:rFonts w:eastAsia="Microsoft YaHei" w:hint="eastAsia"/>
        </w:rPr>
        <w:t xml:space="preserve">size. </w:t>
      </w:r>
    </w:p>
    <w:p w14:paraId="73DAC7AE" w14:textId="5EE35C92" w:rsidR="00C25962" w:rsidRDefault="00B052DF" w:rsidP="007233FF">
      <w:pPr>
        <w:pStyle w:val="Body"/>
        <w:rPr>
          <w:ins w:id="674" w:author="Liz Chadwick" w:date="2017-09-21T16:11:00Z"/>
          <w:rFonts w:eastAsia="Microsoft YaHei"/>
        </w:rPr>
      </w:pPr>
      <w:r w:rsidRPr="007233FF">
        <w:rPr>
          <w:rFonts w:eastAsia="Microsoft YaHei" w:hint="eastAsia"/>
        </w:rPr>
        <w:t xml:space="preserve">In the body of </w:t>
      </w:r>
      <w:r w:rsidRPr="007233FF">
        <w:rPr>
          <w:rStyle w:val="Literal"/>
          <w:rFonts w:hint="eastAsia"/>
        </w:rPr>
        <w:t>shoes_in_my_size</w:t>
      </w:r>
      <w:r w:rsidRPr="007233FF">
        <w:rPr>
          <w:rFonts w:eastAsia="Microsoft YaHei" w:hint="eastAsia"/>
        </w:rPr>
        <w:t xml:space="preserve">, we call </w:t>
      </w:r>
      <w:r w:rsidRPr="007233FF">
        <w:rPr>
          <w:rStyle w:val="Literal"/>
          <w:rFonts w:hint="eastAsia"/>
        </w:rPr>
        <w:t>into_iter</w:t>
      </w:r>
      <w:r w:rsidRPr="007233FF">
        <w:rPr>
          <w:rFonts w:eastAsia="Microsoft YaHei" w:hint="eastAsia"/>
        </w:rPr>
        <w:t xml:space="preserve"> to create an</w:t>
      </w:r>
      <w:r w:rsidR="007233FF" w:rsidRPr="007233FF">
        <w:rPr>
          <w:rFonts w:eastAsia="Microsoft YaHei" w:hint="eastAsia"/>
        </w:rPr>
        <w:t xml:space="preserve"> </w:t>
      </w:r>
      <w:r w:rsidRPr="007233FF">
        <w:rPr>
          <w:rFonts w:eastAsia="Microsoft YaHei" w:hint="eastAsia"/>
        </w:rPr>
        <w:t>iterator that takes ownership of the vector</w:t>
      </w:r>
      <w:ins w:id="675" w:author="Carol Nichols" w:date="2017-10-05T19:03:00Z">
        <w:r w:rsidR="00692F8A">
          <w:rPr>
            <w:rFonts w:eastAsia="Microsoft YaHei"/>
          </w:rPr>
          <w:t xml:space="preserve"> </w:t>
        </w:r>
        <w:r w:rsidR="00692F8A" w:rsidRPr="00AE197B">
          <w:rPr>
            <w:rStyle w:val="Wingdings"/>
          </w:rPr>
          <w:t></w:t>
        </w:r>
      </w:ins>
      <w:r w:rsidRPr="007233FF">
        <w:rPr>
          <w:rFonts w:eastAsia="Microsoft YaHei" w:hint="eastAsia"/>
        </w:rPr>
        <w:t xml:space="preserve">. Then we call </w:t>
      </w:r>
      <w:r w:rsidRPr="007233FF">
        <w:rPr>
          <w:rStyle w:val="Literal"/>
          <w:rFonts w:hint="eastAsia"/>
        </w:rPr>
        <w:t>filter</w:t>
      </w:r>
      <w:r w:rsidRPr="007233FF">
        <w:rPr>
          <w:rFonts w:eastAsia="Microsoft YaHei" w:hint="eastAsia"/>
        </w:rPr>
        <w:t xml:space="preserve"> to adapt</w:t>
      </w:r>
      <w:r w:rsidR="007233FF" w:rsidRPr="007233FF">
        <w:rPr>
          <w:rFonts w:eastAsia="Microsoft YaHei" w:hint="eastAsia"/>
        </w:rPr>
        <w:t xml:space="preserve"> </w:t>
      </w:r>
      <w:r w:rsidRPr="007233FF">
        <w:rPr>
          <w:rFonts w:eastAsia="Microsoft YaHei" w:hint="eastAsia"/>
        </w:rPr>
        <w:t>that iterator into a new iterator that only contains elements for which the</w:t>
      </w:r>
      <w:r w:rsidR="007233FF" w:rsidRPr="007233FF">
        <w:rPr>
          <w:rFonts w:eastAsia="Microsoft YaHei" w:hint="eastAsia"/>
        </w:rPr>
        <w:t xml:space="preserve"> </w:t>
      </w:r>
      <w:r w:rsidRPr="007233FF">
        <w:rPr>
          <w:rFonts w:eastAsia="Microsoft YaHei" w:hint="eastAsia"/>
        </w:rPr>
        <w:t xml:space="preserve">closure returns </w:t>
      </w:r>
      <w:r w:rsidRPr="007233FF">
        <w:rPr>
          <w:rStyle w:val="Literal"/>
          <w:rFonts w:hint="eastAsia"/>
        </w:rPr>
        <w:t>true</w:t>
      </w:r>
      <w:ins w:id="676" w:author="Carol Nichols" w:date="2017-10-05T19:03:00Z">
        <w:r w:rsidR="00692F8A">
          <w:rPr>
            <w:rStyle w:val="Literal"/>
          </w:rPr>
          <w:t xml:space="preserve"> </w:t>
        </w:r>
        <w:r w:rsidR="00692F8A" w:rsidRPr="00692F8A">
          <w:rPr>
            <w:rStyle w:val="Wingdings"/>
            <w:rPrChange w:id="677" w:author="Carol Nichols" w:date="2017-10-05T19:03:00Z">
              <w:rPr>
                <w:rStyle w:val="Literal"/>
              </w:rPr>
            </w:rPrChange>
          </w:rPr>
          <w:t>w</w:t>
        </w:r>
      </w:ins>
      <w:r w:rsidRPr="007233FF">
        <w:rPr>
          <w:rFonts w:eastAsia="Microsoft YaHei" w:hint="eastAsia"/>
        </w:rPr>
        <w:t xml:space="preserve">. </w:t>
      </w:r>
    </w:p>
    <w:p w14:paraId="61178DCC" w14:textId="41B12D2D" w:rsidR="00084A24" w:rsidRDefault="00B052DF" w:rsidP="007233FF">
      <w:pPr>
        <w:pStyle w:val="Body"/>
        <w:rPr>
          <w:rFonts w:eastAsia="Microsoft YaHei"/>
        </w:rPr>
      </w:pPr>
      <w:r w:rsidRPr="007233FF">
        <w:rPr>
          <w:rFonts w:eastAsia="Microsoft YaHei" w:hint="eastAsia"/>
        </w:rPr>
        <w:t xml:space="preserve">The closure </w:t>
      </w:r>
      <w:del w:id="678" w:author="Liz Chadwick" w:date="2017-09-21T16:11:00Z">
        <w:r w:rsidRPr="007233FF" w:rsidDel="00C25962">
          <w:rPr>
            <w:rFonts w:eastAsia="Microsoft YaHei" w:hint="eastAsia"/>
          </w:rPr>
          <w:delText>we</w:delText>
        </w:r>
        <w:r w:rsidR="007233FF" w:rsidRPr="007233FF" w:rsidDel="00C25962">
          <w:rPr>
            <w:rFonts w:eastAsia="Microsoft YaHei"/>
          </w:rPr>
          <w:delText>’</w:delText>
        </w:r>
        <w:r w:rsidRPr="007233FF" w:rsidDel="00C25962">
          <w:rPr>
            <w:rFonts w:eastAsia="Microsoft YaHei" w:hint="eastAsia"/>
          </w:rPr>
          <w:delText xml:space="preserve">ve specified </w:delText>
        </w:r>
      </w:del>
      <w:r w:rsidRPr="007233FF">
        <w:rPr>
          <w:rFonts w:eastAsia="Microsoft YaHei" w:hint="eastAsia"/>
        </w:rPr>
        <w:t xml:space="preserve">captures the </w:t>
      </w:r>
      <w:r w:rsidRPr="007233FF">
        <w:rPr>
          <w:rStyle w:val="Literal"/>
          <w:rFonts w:hint="eastAsia"/>
        </w:rPr>
        <w:t>shoe_size</w:t>
      </w:r>
      <w:r w:rsidR="007233FF" w:rsidRPr="007233FF">
        <w:rPr>
          <w:rFonts w:eastAsia="Microsoft YaHei" w:hint="eastAsia"/>
        </w:rPr>
        <w:t xml:space="preserve"> </w:t>
      </w:r>
      <w:r w:rsidRPr="007233FF">
        <w:rPr>
          <w:rFonts w:eastAsia="Microsoft YaHei" w:hint="eastAsia"/>
        </w:rPr>
        <w:t xml:space="preserve">parameter from the environment and </w:t>
      </w:r>
      <w:del w:id="679" w:author="Liz Chadwick" w:date="2017-09-21T16:11:00Z">
        <w:r w:rsidRPr="007233FF" w:rsidDel="00C25962">
          <w:rPr>
            <w:rFonts w:eastAsia="Microsoft YaHei" w:hint="eastAsia"/>
          </w:rPr>
          <w:delText xml:space="preserve">uses the value to </w:delText>
        </w:r>
      </w:del>
      <w:r w:rsidRPr="007233FF">
        <w:rPr>
          <w:rFonts w:eastAsia="Microsoft YaHei" w:hint="eastAsia"/>
        </w:rPr>
        <w:t>compare</w:t>
      </w:r>
      <w:ins w:id="680" w:author="Liz Chadwick" w:date="2017-09-21T16:11:00Z">
        <w:r w:rsidR="00C25962">
          <w:rPr>
            <w:rFonts w:eastAsia="Microsoft YaHei"/>
          </w:rPr>
          <w:t>s the value</w:t>
        </w:r>
      </w:ins>
      <w:r w:rsidRPr="007233FF">
        <w:rPr>
          <w:rFonts w:eastAsia="Microsoft YaHei" w:hint="eastAsia"/>
        </w:rPr>
        <w:t xml:space="preserve"> with each shoe</w:t>
      </w:r>
      <w:r w:rsidR="007233FF" w:rsidRPr="007233FF">
        <w:rPr>
          <w:rFonts w:eastAsia="Microsoft YaHei"/>
        </w:rPr>
        <w:t>’</w:t>
      </w:r>
      <w:r w:rsidRPr="007233FF">
        <w:rPr>
          <w:rFonts w:eastAsia="Microsoft YaHei" w:hint="eastAsia"/>
        </w:rPr>
        <w:t>s</w:t>
      </w:r>
      <w:r w:rsidR="007233FF" w:rsidRPr="007233FF">
        <w:rPr>
          <w:rFonts w:eastAsia="Microsoft YaHei" w:hint="eastAsia"/>
        </w:rPr>
        <w:t xml:space="preserve"> </w:t>
      </w:r>
      <w:r w:rsidRPr="007233FF">
        <w:rPr>
          <w:rFonts w:eastAsia="Microsoft YaHei" w:hint="eastAsia"/>
        </w:rPr>
        <w:t>size</w:t>
      </w:r>
      <w:ins w:id="681" w:author="Liz Chadwick" w:date="2017-09-21T16:11:00Z">
        <w:r w:rsidR="00C25962">
          <w:rPr>
            <w:rFonts w:eastAsia="Microsoft YaHei"/>
          </w:rPr>
          <w:t>,</w:t>
        </w:r>
      </w:ins>
      <w:r w:rsidRPr="007233FF">
        <w:rPr>
          <w:rFonts w:eastAsia="Microsoft YaHei" w:hint="eastAsia"/>
        </w:rPr>
        <w:t xml:space="preserve"> </w:t>
      </w:r>
      <w:del w:id="682" w:author="Liz Chadwick" w:date="2017-09-21T16:12:00Z">
        <w:r w:rsidRPr="007233FF" w:rsidDel="00C25962">
          <w:rPr>
            <w:rFonts w:eastAsia="Microsoft YaHei" w:hint="eastAsia"/>
          </w:rPr>
          <w:delText xml:space="preserve">to only </w:delText>
        </w:r>
      </w:del>
      <w:r w:rsidRPr="007233FF">
        <w:rPr>
          <w:rFonts w:eastAsia="Microsoft YaHei" w:hint="eastAsia"/>
        </w:rPr>
        <w:t>keep</w:t>
      </w:r>
      <w:ins w:id="683" w:author="Liz Chadwick" w:date="2017-09-21T16:12:00Z">
        <w:r w:rsidR="00C25962">
          <w:rPr>
            <w:rFonts w:eastAsia="Microsoft YaHei"/>
          </w:rPr>
          <w:t>ing only</w:t>
        </w:r>
      </w:ins>
      <w:r w:rsidRPr="007233FF">
        <w:rPr>
          <w:rFonts w:eastAsia="Microsoft YaHei" w:hint="eastAsia"/>
        </w:rPr>
        <w:t xml:space="preserve"> shoes </w:t>
      </w:r>
      <w:del w:id="684" w:author="Liz Chadwick" w:date="2017-09-21T16:12:00Z">
        <w:r w:rsidRPr="007233FF" w:rsidDel="00C25962">
          <w:rPr>
            <w:rFonts w:eastAsia="Microsoft YaHei" w:hint="eastAsia"/>
          </w:rPr>
          <w:delText xml:space="preserve">that are </w:delText>
        </w:r>
      </w:del>
      <w:r w:rsidRPr="007233FF">
        <w:rPr>
          <w:rFonts w:eastAsia="Microsoft YaHei" w:hint="eastAsia"/>
        </w:rPr>
        <w:t>of the size specified. Finally, calling</w:t>
      </w:r>
      <w:r w:rsidR="007233FF" w:rsidRPr="007233FF">
        <w:rPr>
          <w:rFonts w:eastAsia="Microsoft YaHei" w:hint="eastAsia"/>
        </w:rPr>
        <w:t xml:space="preserve"> </w:t>
      </w:r>
      <w:r w:rsidRPr="007233FF">
        <w:rPr>
          <w:rStyle w:val="Literal"/>
          <w:rFonts w:hint="eastAsia"/>
        </w:rPr>
        <w:t>collect</w:t>
      </w:r>
      <w:r>
        <w:rPr>
          <w:rFonts w:eastAsia="Microsoft YaHei" w:hint="eastAsia"/>
        </w:rPr>
        <w:t xml:space="preserve"> gathers the values returned by the adapted iterator into a vector</w:t>
      </w:r>
      <w:r w:rsidR="007233FF">
        <w:rPr>
          <w:rFonts w:eastAsia="Microsoft YaHei" w:hint="eastAsia"/>
        </w:rPr>
        <w:t xml:space="preserve"> </w:t>
      </w:r>
      <w:ins w:id="685" w:author="Liz Chadwick" w:date="2017-09-21T16:12:00Z">
        <w:r w:rsidR="00C25962">
          <w:rPr>
            <w:rFonts w:eastAsia="Microsoft YaHei"/>
          </w:rPr>
          <w:t xml:space="preserve">that’s </w:t>
        </w:r>
      </w:ins>
      <w:del w:id="686" w:author="Liz Chadwick" w:date="2017-09-21T16:12:00Z">
        <w:r w:rsidDel="00C25962">
          <w:rPr>
            <w:rFonts w:eastAsia="Microsoft YaHei" w:hint="eastAsia"/>
          </w:rPr>
          <w:delText xml:space="preserve">that the function </w:delText>
        </w:r>
      </w:del>
      <w:r>
        <w:rPr>
          <w:rFonts w:eastAsia="Microsoft YaHei" w:hint="eastAsia"/>
        </w:rPr>
        <w:t>return</w:t>
      </w:r>
      <w:ins w:id="687" w:author="Liz Chadwick" w:date="2017-09-21T16:12:00Z">
        <w:r w:rsidR="00C25962">
          <w:rPr>
            <w:rFonts w:eastAsia="Microsoft YaHei"/>
          </w:rPr>
          <w:t>ed by the function</w:t>
        </w:r>
      </w:ins>
      <w:ins w:id="688" w:author="Carol Nichols" w:date="2017-10-05T19:03:00Z">
        <w:r w:rsidR="00692F8A">
          <w:rPr>
            <w:rFonts w:eastAsia="Microsoft YaHei"/>
          </w:rPr>
          <w:t xml:space="preserve"> </w:t>
        </w:r>
      </w:ins>
      <w:ins w:id="689" w:author="Carol Nichols" w:date="2017-10-05T19:04:00Z">
        <w:r w:rsidR="00692F8A" w:rsidRPr="00AE197B">
          <w:rPr>
            <w:rStyle w:val="Wingdings"/>
          </w:rPr>
          <w:t></w:t>
        </w:r>
      </w:ins>
      <w:bookmarkStart w:id="690" w:name="_GoBack"/>
      <w:bookmarkEnd w:id="690"/>
      <w:del w:id="691" w:author="Liz Chadwick" w:date="2017-09-21T16:12:00Z">
        <w:r w:rsidDel="00C25962">
          <w:rPr>
            <w:rFonts w:eastAsia="Microsoft YaHei" w:hint="eastAsia"/>
          </w:rPr>
          <w:delText>s</w:delText>
        </w:r>
      </w:del>
      <w:r>
        <w:rPr>
          <w:rFonts w:eastAsia="Microsoft YaHei" w:hint="eastAsia"/>
        </w:rPr>
        <w:t>.</w:t>
      </w:r>
    </w:p>
    <w:p w14:paraId="5FA7B01C" w14:textId="77777777" w:rsidR="00084A24" w:rsidRDefault="00B052DF" w:rsidP="007233FF">
      <w:pPr>
        <w:pStyle w:val="Body"/>
        <w:rPr>
          <w:rFonts w:eastAsia="Microsoft YaHei"/>
        </w:rPr>
      </w:pPr>
      <w:r>
        <w:rPr>
          <w:rFonts w:eastAsia="Microsoft YaHei" w:hint="eastAsia"/>
        </w:rPr>
        <w:t xml:space="preserve">The test shows that when we call </w:t>
      </w:r>
      <w:r w:rsidRPr="007233FF">
        <w:rPr>
          <w:rStyle w:val="Literal"/>
          <w:rFonts w:hint="eastAsia"/>
        </w:rPr>
        <w:t>shoes_in_my_size</w:t>
      </w:r>
      <w:r>
        <w:rPr>
          <w:rFonts w:eastAsia="Microsoft YaHei" w:hint="eastAsia"/>
        </w:rPr>
        <w:t>, we only get back shoes</w:t>
      </w:r>
      <w:r w:rsidR="007233FF">
        <w:rPr>
          <w:rFonts w:eastAsia="Microsoft YaHei" w:hint="eastAsia"/>
        </w:rPr>
        <w:t xml:space="preserve"> </w:t>
      </w:r>
      <w:r>
        <w:rPr>
          <w:rFonts w:eastAsia="Microsoft YaHei" w:hint="eastAsia"/>
        </w:rPr>
        <w:t>that have the same size as the value we specified.</w:t>
      </w:r>
    </w:p>
    <w:p w14:paraId="3F1C1CAE" w14:textId="77777777" w:rsidR="00084A24" w:rsidRPr="007233FF" w:rsidRDefault="00B052DF" w:rsidP="007233FF">
      <w:pPr>
        <w:pStyle w:val="HeadB"/>
        <w:rPr>
          <w:rFonts w:eastAsia="Microsoft YaHei"/>
        </w:rPr>
      </w:pPr>
      <w:bookmarkStart w:id="692" w:name="implementing-the-`iterator`-trait-to-cre"/>
      <w:bookmarkEnd w:id="692"/>
      <w:r w:rsidRPr="007233FF">
        <w:rPr>
          <w:rFonts w:eastAsia="Microsoft YaHei" w:hint="eastAsia"/>
        </w:rPr>
        <w:t xml:space="preserve">Implementing the </w:t>
      </w:r>
      <w:r w:rsidRPr="007233FF">
        <w:rPr>
          <w:rStyle w:val="Literal"/>
          <w:rFonts w:hint="eastAsia"/>
        </w:rPr>
        <w:t>Iterator</w:t>
      </w:r>
      <w:r>
        <w:rPr>
          <w:rFonts w:eastAsia="Microsoft YaHei" w:hint="eastAsia"/>
        </w:rPr>
        <w:t xml:space="preserve"> Trait to Create Our Own Iterators</w:t>
      </w:r>
    </w:p>
    <w:p w14:paraId="34851860" w14:textId="1C79AAF4" w:rsidR="00084A24" w:rsidRDefault="00B052DF" w:rsidP="009C6C22">
      <w:pPr>
        <w:pStyle w:val="BodyFirst"/>
        <w:rPr>
          <w:rFonts w:eastAsia="Microsoft YaHei"/>
        </w:rPr>
      </w:pPr>
      <w:r w:rsidRPr="007233FF">
        <w:rPr>
          <w:rFonts w:eastAsia="Microsoft YaHei" w:hint="eastAsia"/>
        </w:rPr>
        <w:t>We</w:t>
      </w:r>
      <w:r w:rsidR="007233FF" w:rsidRPr="007233FF">
        <w:rPr>
          <w:rFonts w:eastAsia="Microsoft YaHei"/>
        </w:rPr>
        <w:t>’</w:t>
      </w:r>
      <w:r w:rsidRPr="007233FF">
        <w:rPr>
          <w:rFonts w:eastAsia="Microsoft YaHei" w:hint="eastAsia"/>
        </w:rPr>
        <w:t xml:space="preserve">ve shown that we can create an iterator by calling </w:t>
      </w:r>
      <w:r w:rsidRPr="007233FF">
        <w:rPr>
          <w:rStyle w:val="Literal"/>
          <w:rFonts w:hint="eastAsia"/>
        </w:rPr>
        <w:t>iter</w:t>
      </w:r>
      <w:r w:rsidRPr="007233FF">
        <w:rPr>
          <w:rFonts w:eastAsia="Microsoft YaHei" w:hint="eastAsia"/>
        </w:rPr>
        <w:t xml:space="preserve">, </w:t>
      </w:r>
      <w:r w:rsidRPr="007233FF">
        <w:rPr>
          <w:rStyle w:val="Literal"/>
          <w:rFonts w:hint="eastAsia"/>
        </w:rPr>
        <w:t>into_iter</w:t>
      </w:r>
      <w:r w:rsidRPr="007233FF">
        <w:rPr>
          <w:rFonts w:eastAsia="Microsoft YaHei" w:hint="eastAsia"/>
        </w:rPr>
        <w:t>, or</w:t>
      </w:r>
      <w:r w:rsidR="007233FF" w:rsidRPr="007233FF">
        <w:rPr>
          <w:rFonts w:eastAsia="Microsoft YaHei" w:hint="eastAsia"/>
        </w:rPr>
        <w:t xml:space="preserve"> </w:t>
      </w:r>
      <w:r w:rsidRPr="007233FF">
        <w:rPr>
          <w:rStyle w:val="Literal"/>
          <w:rFonts w:hint="eastAsia"/>
        </w:rPr>
        <w:t>iter_mut</w:t>
      </w:r>
      <w:r w:rsidRPr="007233FF">
        <w:rPr>
          <w:rFonts w:eastAsia="Microsoft YaHei" w:hint="eastAsia"/>
        </w:rPr>
        <w:t xml:space="preserve"> on a vector. We can</w:t>
      </w:r>
      <w:del w:id="693" w:author="Carol Nichols" w:date="2017-10-05T15:55:00Z">
        <w:r w:rsidRPr="007233FF" w:rsidDel="00F70475">
          <w:rPr>
            <w:rFonts w:eastAsia="Microsoft YaHei" w:hint="eastAsia"/>
          </w:rPr>
          <w:delText xml:space="preserve"> also</w:delText>
        </w:r>
      </w:del>
      <w:r w:rsidRPr="007233FF">
        <w:rPr>
          <w:rFonts w:eastAsia="Microsoft YaHei" w:hint="eastAsia"/>
        </w:rPr>
        <w:t xml:space="preserve"> create iterators from the other collection</w:t>
      </w:r>
      <w:r w:rsidR="007233FF" w:rsidRPr="007233FF">
        <w:rPr>
          <w:rFonts w:eastAsia="Microsoft YaHei" w:hint="eastAsia"/>
        </w:rPr>
        <w:t xml:space="preserve"> </w:t>
      </w:r>
      <w:r w:rsidRPr="007233FF">
        <w:rPr>
          <w:rFonts w:eastAsia="Microsoft YaHei" w:hint="eastAsia"/>
        </w:rPr>
        <w:t>types in the standard library, such as hash map</w:t>
      </w:r>
      <w:ins w:id="694" w:author="Liz Chadwick" w:date="2017-09-21T16:18:00Z">
        <w:del w:id="695" w:author="Carol Nichols" w:date="2017-10-05T15:54:00Z">
          <w:r w:rsidR="00650F9A" w:rsidDel="00F70475">
            <w:rPr>
              <w:rFonts w:eastAsia="Microsoft YaHei"/>
            </w:rPr>
            <w:delText>,</w:delText>
          </w:r>
        </w:del>
      </w:ins>
      <w:ins w:id="696" w:author="Carol Nichols" w:date="2017-10-05T15:54:00Z">
        <w:r w:rsidR="00F70475">
          <w:rPr>
            <w:rFonts w:eastAsia="Microsoft YaHei"/>
          </w:rPr>
          <w:t>.</w:t>
        </w:r>
      </w:ins>
      <w:ins w:id="697" w:author="Liz Chadwick" w:date="2017-09-21T16:18:00Z">
        <w:r w:rsidR="00650F9A">
          <w:rPr>
            <w:rFonts w:eastAsia="Microsoft YaHei"/>
          </w:rPr>
          <w:t xml:space="preserve"> </w:t>
        </w:r>
      </w:ins>
      <w:ins w:id="698" w:author="Carol Nichols" w:date="2017-10-05T15:55:00Z">
        <w:r w:rsidR="00F70475">
          <w:rPr>
            <w:rFonts w:eastAsia="Microsoft YaHei"/>
          </w:rPr>
          <w:t xml:space="preserve">We can also create </w:t>
        </w:r>
      </w:ins>
      <w:ins w:id="699" w:author="Liz Chadwick" w:date="2017-09-21T16:18:00Z">
        <w:del w:id="700" w:author="Carol Nichols" w:date="2017-10-05T15:55:00Z">
          <w:r w:rsidR="00650F9A" w:rsidDel="00F70475">
            <w:rPr>
              <w:rFonts w:eastAsia="Microsoft YaHei"/>
            </w:rPr>
            <w:delText xml:space="preserve">as well as </w:delText>
          </w:r>
        </w:del>
      </w:ins>
      <w:del w:id="701" w:author="Liz Chadwick" w:date="2017-09-21T16:18:00Z">
        <w:r w:rsidRPr="007233FF" w:rsidDel="00650F9A">
          <w:rPr>
            <w:rFonts w:eastAsia="Microsoft YaHei" w:hint="eastAsia"/>
          </w:rPr>
          <w:delText>. Additionally, we can implement</w:delText>
        </w:r>
        <w:r w:rsidR="007233FF" w:rsidRPr="007233FF" w:rsidDel="00650F9A">
          <w:rPr>
            <w:rFonts w:eastAsia="Microsoft YaHei" w:hint="eastAsia"/>
          </w:rPr>
          <w:delText xml:space="preserve"> </w:delText>
        </w:r>
        <w:r w:rsidRPr="007233FF" w:rsidDel="00650F9A">
          <w:rPr>
            <w:rFonts w:eastAsia="Microsoft YaHei" w:hint="eastAsia"/>
          </w:rPr>
          <w:delText xml:space="preserve">the </w:delText>
        </w:r>
        <w:r w:rsidRPr="007233FF" w:rsidDel="00650F9A">
          <w:rPr>
            <w:rStyle w:val="Literal"/>
            <w:rFonts w:hint="eastAsia"/>
          </w:rPr>
          <w:delText>Iterator</w:delText>
        </w:r>
        <w:r w:rsidRPr="007233FF" w:rsidDel="00650F9A">
          <w:rPr>
            <w:rFonts w:eastAsia="Microsoft YaHei" w:hint="eastAsia"/>
          </w:rPr>
          <w:delText xml:space="preserve"> trait in order to create </w:delText>
        </w:r>
      </w:del>
      <w:r w:rsidRPr="007233FF">
        <w:rPr>
          <w:rFonts w:eastAsia="Microsoft YaHei" w:hint="eastAsia"/>
        </w:rPr>
        <w:t>iterators that do anything we want</w:t>
      </w:r>
      <w:ins w:id="702" w:author="Carol Nichols" w:date="2017-10-05T15:55:00Z">
        <w:r w:rsidR="00F70475">
          <w:rPr>
            <w:rFonts w:eastAsia="Microsoft YaHei"/>
          </w:rPr>
          <w:t xml:space="preserve"> by implementing the </w:t>
        </w:r>
        <w:r w:rsidR="00F70475" w:rsidRPr="00F70475">
          <w:rPr>
            <w:rStyle w:val="Literal"/>
            <w:rFonts w:eastAsia="Microsoft YaHei"/>
            <w:rPrChange w:id="703" w:author="Carol Nichols" w:date="2017-10-05T15:55:00Z">
              <w:rPr>
                <w:rFonts w:eastAsia="Microsoft YaHei"/>
              </w:rPr>
            </w:rPrChange>
          </w:rPr>
          <w:t>Iterator</w:t>
        </w:r>
        <w:r w:rsidR="00F70475">
          <w:rPr>
            <w:rFonts w:eastAsia="Microsoft YaHei"/>
          </w:rPr>
          <w:t xml:space="preserve"> </w:t>
        </w:r>
        <w:r w:rsidR="00F70475">
          <w:rPr>
            <w:rFonts w:eastAsia="Microsoft YaHei"/>
          </w:rPr>
          <w:lastRenderedPageBreak/>
          <w:t>trait on our own types</w:t>
        </w:r>
      </w:ins>
      <w:r w:rsidRPr="007233FF">
        <w:rPr>
          <w:rFonts w:eastAsia="Microsoft YaHei" w:hint="eastAsia"/>
        </w:rPr>
        <w:t>.</w:t>
      </w:r>
      <w:r w:rsidR="007233FF" w:rsidRPr="007233FF">
        <w:rPr>
          <w:rFonts w:eastAsia="Microsoft YaHei" w:hint="eastAsia"/>
        </w:rPr>
        <w:t xml:space="preserve"> </w:t>
      </w:r>
      <w:r w:rsidRPr="007233FF">
        <w:rPr>
          <w:rFonts w:eastAsia="Microsoft YaHei" w:hint="eastAsia"/>
        </w:rPr>
        <w:t>As previously mentioned, the only method we</w:t>
      </w:r>
      <w:r w:rsidR="007233FF" w:rsidRPr="007233FF">
        <w:rPr>
          <w:rFonts w:eastAsia="Microsoft YaHei"/>
        </w:rPr>
        <w:t>’</w:t>
      </w:r>
      <w:r w:rsidRPr="007233FF">
        <w:rPr>
          <w:rFonts w:eastAsia="Microsoft YaHei" w:hint="eastAsia"/>
        </w:rPr>
        <w:t>re required to provide a definition</w:t>
      </w:r>
      <w:r w:rsidR="007233FF" w:rsidRPr="007233FF">
        <w:rPr>
          <w:rFonts w:eastAsia="Microsoft YaHei" w:hint="eastAsia"/>
        </w:rPr>
        <w:t xml:space="preserve"> </w:t>
      </w:r>
      <w:r w:rsidRPr="007233FF">
        <w:rPr>
          <w:rFonts w:eastAsia="Microsoft YaHei" w:hint="eastAsia"/>
        </w:rPr>
        <w:t xml:space="preserve">for is the </w:t>
      </w:r>
      <w:r w:rsidRPr="007233FF">
        <w:rPr>
          <w:rStyle w:val="Literal"/>
          <w:rFonts w:hint="eastAsia"/>
        </w:rPr>
        <w:t>next</w:t>
      </w:r>
      <w:r w:rsidRPr="007233FF">
        <w:rPr>
          <w:rFonts w:eastAsia="Microsoft YaHei" w:hint="eastAsia"/>
        </w:rPr>
        <w:t xml:space="preserve"> method. Once we</w:t>
      </w:r>
      <w:r w:rsidR="007233FF" w:rsidRPr="007233FF">
        <w:rPr>
          <w:rFonts w:eastAsia="Microsoft YaHei"/>
        </w:rPr>
        <w:t>’</w:t>
      </w:r>
      <w:r w:rsidRPr="007233FF">
        <w:rPr>
          <w:rFonts w:eastAsia="Microsoft YaHei" w:hint="eastAsia"/>
        </w:rPr>
        <w:t xml:space="preserve">ve done that, we can use all </w:t>
      </w:r>
      <w:del w:id="704" w:author="Liz Chadwick" w:date="2017-09-21T16:18:00Z">
        <w:r w:rsidRPr="007233FF" w:rsidDel="00650F9A">
          <w:rPr>
            <w:rFonts w:eastAsia="Microsoft YaHei" w:hint="eastAsia"/>
          </w:rPr>
          <w:delText xml:space="preserve">the </w:delText>
        </w:r>
      </w:del>
      <w:r w:rsidRPr="007233FF">
        <w:rPr>
          <w:rFonts w:eastAsia="Microsoft YaHei" w:hint="eastAsia"/>
        </w:rPr>
        <w:t>other</w:t>
      </w:r>
      <w:r w:rsidR="007233FF" w:rsidRPr="007233FF">
        <w:rPr>
          <w:rFonts w:eastAsia="Microsoft YaHei" w:hint="eastAsia"/>
        </w:rPr>
        <w:t xml:space="preserve"> </w:t>
      </w:r>
      <w:r w:rsidRPr="007233FF">
        <w:rPr>
          <w:rFonts w:eastAsia="Microsoft YaHei" w:hint="eastAsia"/>
        </w:rPr>
        <w:t xml:space="preserve">methods that have default implementations provided by the </w:t>
      </w:r>
      <w:r w:rsidRPr="007233FF">
        <w:rPr>
          <w:rStyle w:val="Literal"/>
          <w:rFonts w:hint="eastAsia"/>
        </w:rPr>
        <w:t>Iterator</w:t>
      </w:r>
      <w:r>
        <w:rPr>
          <w:rFonts w:eastAsia="Microsoft YaHei" w:hint="eastAsia"/>
        </w:rPr>
        <w:t xml:space="preserve"> trait</w:t>
      </w:r>
      <w:del w:id="705" w:author="Liz Chadwick" w:date="2017-09-21T16:33:00Z">
        <w:r w:rsidDel="00A561B2">
          <w:rPr>
            <w:rFonts w:eastAsia="Microsoft YaHei" w:hint="eastAsia"/>
          </w:rPr>
          <w:delText xml:space="preserve"> on</w:delText>
        </w:r>
        <w:r w:rsidR="007233FF" w:rsidDel="00A561B2">
          <w:rPr>
            <w:rFonts w:eastAsia="Microsoft YaHei" w:hint="eastAsia"/>
          </w:rPr>
          <w:delText xml:space="preserve"> </w:delText>
        </w:r>
        <w:r w:rsidDel="00A561B2">
          <w:rPr>
            <w:rFonts w:eastAsia="Microsoft YaHei" w:hint="eastAsia"/>
          </w:rPr>
          <w:delText>our iterator</w:delText>
        </w:r>
      </w:del>
      <w:r>
        <w:rPr>
          <w:rFonts w:eastAsia="Microsoft YaHei" w:hint="eastAsia"/>
        </w:rPr>
        <w:t>!</w:t>
      </w:r>
    </w:p>
    <w:p w14:paraId="7104FA8E" w14:textId="0E852D28" w:rsidR="00084A24" w:rsidRDefault="00BE3672" w:rsidP="007233FF">
      <w:pPr>
        <w:pStyle w:val="Body"/>
        <w:rPr>
          <w:rFonts w:eastAsia="Microsoft YaHei"/>
        </w:rPr>
      </w:pPr>
      <w:ins w:id="706" w:author="Carol Nichols" w:date="2017-10-05T15:56:00Z">
        <w:r>
          <w:rPr>
            <w:rFonts w:eastAsia="Microsoft YaHei"/>
          </w:rPr>
          <w:t xml:space="preserve">To demonstrate, let’s </w:t>
        </w:r>
      </w:ins>
      <w:ins w:id="707" w:author="Liz Chadwick" w:date="2017-09-21T16:33:00Z">
        <w:del w:id="708" w:author="Carol Nichols" w:date="2017-10-05T15:56:00Z">
          <w:r w:rsidR="00A561B2" w:rsidDel="00BE3672">
            <w:rPr>
              <w:rFonts w:eastAsia="Microsoft YaHei"/>
            </w:rPr>
            <w:delText xml:space="preserve">We’ll </w:delText>
          </w:r>
        </w:del>
        <w:r w:rsidR="00A561B2">
          <w:rPr>
            <w:rFonts w:eastAsia="Microsoft YaHei"/>
          </w:rPr>
          <w:t xml:space="preserve">create an </w:t>
        </w:r>
      </w:ins>
      <w:del w:id="709" w:author="Liz Chadwick" w:date="2017-09-21T16:33:00Z">
        <w:r w:rsidR="00B052DF" w:rsidDel="00A561B2">
          <w:rPr>
            <w:rFonts w:eastAsia="Microsoft YaHei" w:hint="eastAsia"/>
          </w:rPr>
          <w:delText xml:space="preserve">The </w:delText>
        </w:r>
      </w:del>
      <w:r w:rsidR="00B052DF">
        <w:rPr>
          <w:rFonts w:eastAsia="Microsoft YaHei" w:hint="eastAsia"/>
        </w:rPr>
        <w:t xml:space="preserve">iterator </w:t>
      </w:r>
      <w:del w:id="710" w:author="Liz Chadwick" w:date="2017-09-21T16:33:00Z">
        <w:r w:rsidR="00B052DF" w:rsidDel="00A561B2">
          <w:rPr>
            <w:rFonts w:eastAsia="Microsoft YaHei" w:hint="eastAsia"/>
          </w:rPr>
          <w:delText>we</w:delText>
        </w:r>
        <w:r w:rsidR="007233FF" w:rsidDel="00A561B2">
          <w:rPr>
            <w:rFonts w:eastAsia="Microsoft YaHei"/>
          </w:rPr>
          <w:delText>’</w:delText>
        </w:r>
        <w:r w:rsidR="00B052DF" w:rsidDel="00A561B2">
          <w:rPr>
            <w:rFonts w:eastAsia="Microsoft YaHei" w:hint="eastAsia"/>
          </w:rPr>
          <w:delText xml:space="preserve">re going to create is one </w:delText>
        </w:r>
      </w:del>
      <w:r w:rsidR="00B052DF">
        <w:rPr>
          <w:rFonts w:eastAsia="Microsoft YaHei" w:hint="eastAsia"/>
        </w:rPr>
        <w:t>that will only ever count from 1</w:t>
      </w:r>
      <w:r w:rsidR="007233FF">
        <w:rPr>
          <w:rFonts w:eastAsia="Microsoft YaHei" w:hint="eastAsia"/>
        </w:rPr>
        <w:t xml:space="preserve"> </w:t>
      </w:r>
      <w:r w:rsidR="00B052DF">
        <w:rPr>
          <w:rFonts w:eastAsia="Microsoft YaHei" w:hint="eastAsia"/>
        </w:rPr>
        <w:t>to 5. First, we</w:t>
      </w:r>
      <w:r w:rsidR="007233FF">
        <w:rPr>
          <w:rFonts w:eastAsia="Microsoft YaHei"/>
        </w:rPr>
        <w:t>’</w:t>
      </w:r>
      <w:r w:rsidR="00B052DF">
        <w:rPr>
          <w:rFonts w:eastAsia="Microsoft YaHei" w:hint="eastAsia"/>
        </w:rPr>
        <w:t xml:space="preserve">ll create a struct to hold </w:t>
      </w:r>
      <w:del w:id="711" w:author="Liz Chadwick" w:date="2017-09-21T16:33:00Z">
        <w:r w:rsidR="00B052DF" w:rsidDel="00A561B2">
          <w:rPr>
            <w:rFonts w:eastAsia="Microsoft YaHei" w:hint="eastAsia"/>
          </w:rPr>
          <w:delText xml:space="preserve">on </w:delText>
        </w:r>
      </w:del>
      <w:del w:id="712" w:author="Carol Nichols" w:date="2017-10-05T18:30:00Z">
        <w:r w:rsidR="00B052DF" w:rsidDel="0012125A">
          <w:rPr>
            <w:rFonts w:eastAsia="Microsoft YaHei" w:hint="eastAsia"/>
          </w:rPr>
          <w:delText xml:space="preserve">to </w:delText>
        </w:r>
      </w:del>
      <w:r w:rsidR="00B052DF">
        <w:rPr>
          <w:rFonts w:eastAsia="Microsoft YaHei" w:hint="eastAsia"/>
        </w:rPr>
        <w:t>some values, and then we</w:t>
      </w:r>
      <w:r w:rsidR="007233FF">
        <w:rPr>
          <w:rFonts w:eastAsia="Microsoft YaHei"/>
        </w:rPr>
        <w:t>’</w:t>
      </w:r>
      <w:r w:rsidR="00B052DF">
        <w:rPr>
          <w:rFonts w:eastAsia="Microsoft YaHei" w:hint="eastAsia"/>
        </w:rPr>
        <w:t>ll</w:t>
      </w:r>
      <w:r w:rsidR="007233FF">
        <w:rPr>
          <w:rFonts w:eastAsia="Microsoft YaHei" w:hint="eastAsia"/>
        </w:rPr>
        <w:t xml:space="preserve"> </w:t>
      </w:r>
      <w:r w:rsidR="00B052DF">
        <w:rPr>
          <w:rFonts w:eastAsia="Microsoft YaHei" w:hint="eastAsia"/>
        </w:rPr>
        <w:t xml:space="preserve">make this struct into an iterator by implementing the </w:t>
      </w:r>
      <w:r w:rsidR="00B052DF" w:rsidRPr="007233FF">
        <w:rPr>
          <w:rStyle w:val="Literal"/>
          <w:rFonts w:hint="eastAsia"/>
        </w:rPr>
        <w:t>Iterator</w:t>
      </w:r>
      <w:r w:rsidR="00B052DF">
        <w:rPr>
          <w:rFonts w:eastAsia="Microsoft YaHei" w:hint="eastAsia"/>
        </w:rPr>
        <w:t xml:space="preserve"> trait and use</w:t>
      </w:r>
      <w:r w:rsidR="007233FF">
        <w:rPr>
          <w:rFonts w:eastAsia="Microsoft YaHei" w:hint="eastAsia"/>
        </w:rPr>
        <w:t xml:space="preserve"> </w:t>
      </w:r>
      <w:r w:rsidR="00B052DF">
        <w:rPr>
          <w:rFonts w:eastAsia="Microsoft YaHei" w:hint="eastAsia"/>
        </w:rPr>
        <w:t>the values in that implementation.</w:t>
      </w:r>
    </w:p>
    <w:p w14:paraId="670D1810" w14:textId="77777777" w:rsidR="00084A24" w:rsidRDefault="00B052DF" w:rsidP="007233FF">
      <w:pPr>
        <w:pStyle w:val="Body"/>
        <w:rPr>
          <w:rFonts w:eastAsia="Microsoft YaHei"/>
        </w:rPr>
      </w:pPr>
      <w:r>
        <w:rPr>
          <w:rFonts w:eastAsia="Microsoft YaHei" w:hint="eastAsia"/>
        </w:rPr>
        <w:t xml:space="preserve">Listing 13-20 has the definition of the </w:t>
      </w:r>
      <w:r w:rsidRPr="007233FF">
        <w:rPr>
          <w:rStyle w:val="Literal"/>
          <w:rFonts w:hint="eastAsia"/>
        </w:rPr>
        <w:t>Counter</w:t>
      </w:r>
      <w:r w:rsidRPr="007233FF">
        <w:rPr>
          <w:rFonts w:eastAsia="Microsoft YaHei" w:hint="eastAsia"/>
        </w:rPr>
        <w:t xml:space="preserve"> struct and an associated</w:t>
      </w:r>
      <w:r w:rsidR="007233FF" w:rsidRPr="007233FF">
        <w:rPr>
          <w:rFonts w:eastAsia="Microsoft YaHei" w:hint="eastAsia"/>
        </w:rPr>
        <w:t xml:space="preserve"> </w:t>
      </w:r>
      <w:r w:rsidRPr="007233FF">
        <w:rPr>
          <w:rStyle w:val="Literal"/>
          <w:rFonts w:hint="eastAsia"/>
        </w:rPr>
        <w:t>new</w:t>
      </w:r>
      <w:r w:rsidRPr="007233FF">
        <w:rPr>
          <w:rFonts w:eastAsia="Microsoft YaHei" w:hint="eastAsia"/>
        </w:rPr>
        <w:t xml:space="preserve"> function to create instances of </w:t>
      </w:r>
      <w:r w:rsidRPr="007233FF">
        <w:rPr>
          <w:rStyle w:val="Literal"/>
          <w:rFonts w:hint="eastAsia"/>
        </w:rPr>
        <w:t>Counter</w:t>
      </w:r>
      <w:r>
        <w:rPr>
          <w:rFonts w:eastAsia="Microsoft YaHei" w:hint="eastAsia"/>
        </w:rPr>
        <w:t>:</w:t>
      </w:r>
    </w:p>
    <w:p w14:paraId="7C610F07" w14:textId="77777777" w:rsidR="00084A24" w:rsidRDefault="00B052DF" w:rsidP="009C6C22">
      <w:pPr>
        <w:pStyle w:val="ProductionDirective"/>
        <w:rPr>
          <w:rFonts w:eastAsia="Microsoft YaHei"/>
        </w:rPr>
      </w:pPr>
      <w:r>
        <w:rPr>
          <w:rFonts w:eastAsia="Microsoft YaHei" w:hint="eastAsia"/>
        </w:rPr>
        <w:t>Filename: src/lib.rs</w:t>
      </w:r>
    </w:p>
    <w:p w14:paraId="328A6AFE" w14:textId="77777777" w:rsidR="00084A24" w:rsidRPr="009C6C22" w:rsidRDefault="00B052DF" w:rsidP="009C6C22">
      <w:pPr>
        <w:pStyle w:val="CodeA"/>
      </w:pPr>
      <w:r w:rsidRPr="009C6C22">
        <w:rPr>
          <w:rFonts w:hint="eastAsia"/>
        </w:rPr>
        <w:t>struct Counter {</w:t>
      </w:r>
    </w:p>
    <w:p w14:paraId="03375809" w14:textId="77777777" w:rsidR="00084A24" w:rsidRPr="009C6C22" w:rsidRDefault="00B052DF" w:rsidP="009C6C22">
      <w:pPr>
        <w:pStyle w:val="CodeB"/>
      </w:pPr>
      <w:r w:rsidRPr="009C6C22">
        <w:rPr>
          <w:rFonts w:hint="eastAsia"/>
        </w:rPr>
        <w:t xml:space="preserve">    count: u32,</w:t>
      </w:r>
    </w:p>
    <w:p w14:paraId="7D3908DD" w14:textId="77777777" w:rsidR="00084A24" w:rsidRPr="009C6C22" w:rsidRDefault="00B052DF" w:rsidP="009C6C22">
      <w:pPr>
        <w:pStyle w:val="CodeB"/>
      </w:pPr>
      <w:r w:rsidRPr="009C6C22">
        <w:rPr>
          <w:rFonts w:hint="eastAsia"/>
        </w:rPr>
        <w:t>}</w:t>
      </w:r>
    </w:p>
    <w:p w14:paraId="1015FDF4" w14:textId="77777777" w:rsidR="00084A24" w:rsidRPr="009C6C22" w:rsidRDefault="00084A24" w:rsidP="009C6C22">
      <w:pPr>
        <w:pStyle w:val="CodeB"/>
      </w:pPr>
    </w:p>
    <w:p w14:paraId="36BC20D4" w14:textId="77777777" w:rsidR="00084A24" w:rsidRPr="009C6C22" w:rsidRDefault="00B052DF" w:rsidP="009C6C22">
      <w:pPr>
        <w:pStyle w:val="CodeB"/>
      </w:pPr>
      <w:r w:rsidRPr="009C6C22">
        <w:rPr>
          <w:rFonts w:hint="eastAsia"/>
        </w:rPr>
        <w:t>impl Counter {</w:t>
      </w:r>
    </w:p>
    <w:p w14:paraId="6A443EC7" w14:textId="77777777" w:rsidR="00084A24" w:rsidRPr="009C6C22" w:rsidRDefault="00B052DF" w:rsidP="009C6C22">
      <w:pPr>
        <w:pStyle w:val="CodeB"/>
      </w:pPr>
      <w:r w:rsidRPr="009C6C22">
        <w:rPr>
          <w:rFonts w:hint="eastAsia"/>
        </w:rPr>
        <w:t xml:space="preserve">    fn new() -&gt; Counter {</w:t>
      </w:r>
    </w:p>
    <w:p w14:paraId="5729495C" w14:textId="77777777" w:rsidR="00084A24" w:rsidRPr="009C6C22" w:rsidRDefault="00B052DF" w:rsidP="009C6C22">
      <w:pPr>
        <w:pStyle w:val="CodeB"/>
      </w:pPr>
      <w:r w:rsidRPr="009C6C22">
        <w:rPr>
          <w:rFonts w:hint="eastAsia"/>
        </w:rPr>
        <w:t xml:space="preserve">        Counter { count: 0 }</w:t>
      </w:r>
    </w:p>
    <w:p w14:paraId="65F02BEE" w14:textId="77777777" w:rsidR="00084A24" w:rsidRPr="009C6C22" w:rsidRDefault="00B052DF" w:rsidP="009C6C22">
      <w:pPr>
        <w:pStyle w:val="CodeB"/>
      </w:pPr>
      <w:r w:rsidRPr="009C6C22">
        <w:rPr>
          <w:rFonts w:hint="eastAsia"/>
        </w:rPr>
        <w:t xml:space="preserve">    }</w:t>
      </w:r>
    </w:p>
    <w:p w14:paraId="49D23DAD" w14:textId="77777777" w:rsidR="00084A24" w:rsidRPr="009C6C22" w:rsidRDefault="00B052DF" w:rsidP="009C6C22">
      <w:pPr>
        <w:pStyle w:val="CodeC"/>
      </w:pPr>
      <w:r w:rsidRPr="009C6C22">
        <w:rPr>
          <w:rFonts w:hint="eastAsia"/>
        </w:rPr>
        <w:t>}</w:t>
      </w:r>
    </w:p>
    <w:p w14:paraId="2194E520" w14:textId="77777777" w:rsidR="00084A24" w:rsidRDefault="00B052DF" w:rsidP="009C6C22">
      <w:pPr>
        <w:pStyle w:val="Listing"/>
        <w:rPr>
          <w:rFonts w:eastAsia="Microsoft YaHei"/>
        </w:rPr>
      </w:pPr>
      <w:r w:rsidRPr="007233FF">
        <w:rPr>
          <w:rFonts w:eastAsia="Microsoft YaHei" w:hint="eastAsia"/>
        </w:rPr>
        <w:t xml:space="preserve">Listing 13-20: Defining the </w:t>
      </w:r>
      <w:r w:rsidRPr="007233FF">
        <w:rPr>
          <w:rStyle w:val="Literal"/>
          <w:rFonts w:hint="eastAsia"/>
        </w:rPr>
        <w:t>Counter</w:t>
      </w:r>
      <w:r w:rsidRPr="007233FF">
        <w:rPr>
          <w:rFonts w:eastAsia="Microsoft YaHei" w:hint="eastAsia"/>
        </w:rPr>
        <w:t xml:space="preserve"> struct and a </w:t>
      </w:r>
      <w:r w:rsidRPr="007233FF">
        <w:rPr>
          <w:rStyle w:val="Literal"/>
          <w:rFonts w:hint="eastAsia"/>
        </w:rPr>
        <w:t>new</w:t>
      </w:r>
      <w:r w:rsidRPr="007233FF">
        <w:rPr>
          <w:rFonts w:eastAsia="Microsoft YaHei" w:hint="eastAsia"/>
        </w:rPr>
        <w:t xml:space="preserve"> function that creates</w:t>
      </w:r>
      <w:r w:rsidR="007233FF" w:rsidRPr="007233FF">
        <w:rPr>
          <w:rFonts w:eastAsia="Microsoft YaHei" w:hint="eastAsia"/>
        </w:rPr>
        <w:t xml:space="preserve"> </w:t>
      </w:r>
      <w:r w:rsidRPr="007233FF">
        <w:rPr>
          <w:rFonts w:eastAsia="Microsoft YaHei" w:hint="eastAsia"/>
        </w:rPr>
        <w:t xml:space="preserve">instances of </w:t>
      </w:r>
      <w:r w:rsidRPr="007233FF">
        <w:rPr>
          <w:rStyle w:val="Literal"/>
          <w:rFonts w:hint="eastAsia"/>
        </w:rPr>
        <w:t>Counter</w:t>
      </w:r>
      <w:r w:rsidRPr="007233FF">
        <w:rPr>
          <w:rFonts w:eastAsia="Microsoft YaHei" w:hint="eastAsia"/>
        </w:rPr>
        <w:t xml:space="preserve"> with an initial value of 0 for </w:t>
      </w:r>
      <w:r w:rsidRPr="007233FF">
        <w:rPr>
          <w:rStyle w:val="Literal"/>
          <w:rFonts w:hint="eastAsia"/>
        </w:rPr>
        <w:t>count</w:t>
      </w:r>
    </w:p>
    <w:p w14:paraId="6826B6D8" w14:textId="034E7C90" w:rsidR="00084A24" w:rsidRDefault="00B052DF" w:rsidP="007233FF">
      <w:pPr>
        <w:pStyle w:val="Body"/>
        <w:rPr>
          <w:rFonts w:eastAsia="Microsoft YaHei"/>
        </w:rPr>
      </w:pPr>
      <w:r w:rsidRPr="007233FF">
        <w:rPr>
          <w:rFonts w:eastAsia="Microsoft YaHei" w:hint="eastAsia"/>
        </w:rPr>
        <w:t xml:space="preserve">The </w:t>
      </w:r>
      <w:r w:rsidRPr="007233FF">
        <w:rPr>
          <w:rStyle w:val="Literal"/>
          <w:rFonts w:hint="eastAsia"/>
        </w:rPr>
        <w:t>Counter</w:t>
      </w:r>
      <w:r w:rsidRPr="007233FF">
        <w:rPr>
          <w:rFonts w:eastAsia="Microsoft YaHei" w:hint="eastAsia"/>
        </w:rPr>
        <w:t xml:space="preserve"> struct has one field named </w:t>
      </w:r>
      <w:r w:rsidRPr="007233FF">
        <w:rPr>
          <w:rStyle w:val="Literal"/>
          <w:rFonts w:hint="eastAsia"/>
        </w:rPr>
        <w:t>count</w:t>
      </w:r>
      <w:r w:rsidRPr="007233FF">
        <w:rPr>
          <w:rFonts w:eastAsia="Microsoft YaHei" w:hint="eastAsia"/>
        </w:rPr>
        <w:t xml:space="preserve">. This </w:t>
      </w:r>
      <w:del w:id="713" w:author="Liz Chadwick" w:date="2017-09-21T16:44:00Z">
        <w:r w:rsidRPr="007233FF" w:rsidDel="001409E0">
          <w:rPr>
            <w:rFonts w:eastAsia="Microsoft YaHei" w:hint="eastAsia"/>
          </w:rPr>
          <w:delText xml:space="preserve">field </w:delText>
        </w:r>
      </w:del>
      <w:r w:rsidRPr="007233FF">
        <w:rPr>
          <w:rFonts w:eastAsia="Microsoft YaHei" w:hint="eastAsia"/>
        </w:rPr>
        <w:t xml:space="preserve">holds a </w:t>
      </w:r>
      <w:r w:rsidRPr="007233FF">
        <w:rPr>
          <w:rStyle w:val="Literal"/>
          <w:rFonts w:hint="eastAsia"/>
        </w:rPr>
        <w:t>u32</w:t>
      </w:r>
      <w:r w:rsidR="007233FF" w:rsidRPr="007233FF">
        <w:rPr>
          <w:rFonts w:eastAsia="Microsoft YaHei" w:hint="eastAsia"/>
        </w:rPr>
        <w:t xml:space="preserve"> </w:t>
      </w:r>
      <w:r w:rsidRPr="007233FF">
        <w:rPr>
          <w:rFonts w:eastAsia="Microsoft YaHei" w:hint="eastAsia"/>
        </w:rPr>
        <w:t>value that will keep track of where we are in the process of iterating from 1</w:t>
      </w:r>
      <w:r w:rsidR="007233FF" w:rsidRPr="007233FF">
        <w:rPr>
          <w:rFonts w:eastAsia="Microsoft YaHei" w:hint="eastAsia"/>
        </w:rPr>
        <w:t xml:space="preserve"> </w:t>
      </w:r>
      <w:r w:rsidRPr="007233FF">
        <w:rPr>
          <w:rFonts w:eastAsia="Microsoft YaHei" w:hint="eastAsia"/>
        </w:rPr>
        <w:t xml:space="preserve">to 5. The </w:t>
      </w:r>
      <w:r w:rsidRPr="007233FF">
        <w:rPr>
          <w:rStyle w:val="Literal"/>
          <w:rFonts w:hint="eastAsia"/>
        </w:rPr>
        <w:t>count</w:t>
      </w:r>
      <w:r w:rsidRPr="007233FF">
        <w:rPr>
          <w:rFonts w:eastAsia="Microsoft YaHei" w:hint="eastAsia"/>
        </w:rPr>
        <w:t xml:space="preserve"> field is private since we want the implementation of</w:t>
      </w:r>
      <w:r w:rsidR="007233FF" w:rsidRPr="007233FF">
        <w:rPr>
          <w:rFonts w:eastAsia="Microsoft YaHei" w:hint="eastAsia"/>
        </w:rPr>
        <w:t xml:space="preserve"> </w:t>
      </w:r>
      <w:r w:rsidRPr="007233FF">
        <w:rPr>
          <w:rStyle w:val="Literal"/>
          <w:rFonts w:hint="eastAsia"/>
        </w:rPr>
        <w:t>Counter</w:t>
      </w:r>
      <w:r w:rsidRPr="007233FF">
        <w:rPr>
          <w:rFonts w:eastAsia="Microsoft YaHei" w:hint="eastAsia"/>
        </w:rPr>
        <w:t xml:space="preserve"> to manage its value. The </w:t>
      </w:r>
      <w:r w:rsidRPr="007233FF">
        <w:rPr>
          <w:rStyle w:val="Literal"/>
          <w:rFonts w:hint="eastAsia"/>
        </w:rPr>
        <w:t>new</w:t>
      </w:r>
      <w:r w:rsidRPr="007233FF">
        <w:rPr>
          <w:rFonts w:eastAsia="Microsoft YaHei" w:hint="eastAsia"/>
        </w:rPr>
        <w:t xml:space="preserve"> function enforces the behavior </w:t>
      </w:r>
      <w:del w:id="714" w:author="Liz Chadwick" w:date="2017-09-21T16:44:00Z">
        <w:r w:rsidRPr="007233FF" w:rsidDel="001409E0">
          <w:rPr>
            <w:rFonts w:eastAsia="Microsoft YaHei" w:hint="eastAsia"/>
          </w:rPr>
          <w:delText>we want</w:delText>
        </w:r>
        <w:r w:rsidR="007233FF" w:rsidRPr="007233FF" w:rsidDel="001409E0">
          <w:rPr>
            <w:rFonts w:eastAsia="Microsoft YaHei" w:hint="eastAsia"/>
          </w:rPr>
          <w:delText xml:space="preserve"> </w:delText>
        </w:r>
      </w:del>
      <w:r w:rsidRPr="007233FF">
        <w:rPr>
          <w:rFonts w:eastAsia="Microsoft YaHei" w:hint="eastAsia"/>
        </w:rPr>
        <w:t xml:space="preserve">of always starting new instances with a value of 0 in the </w:t>
      </w:r>
      <w:r w:rsidRPr="007233FF">
        <w:rPr>
          <w:rStyle w:val="Literal"/>
          <w:rFonts w:hint="eastAsia"/>
        </w:rPr>
        <w:t>count</w:t>
      </w:r>
      <w:r>
        <w:rPr>
          <w:rFonts w:eastAsia="Microsoft YaHei" w:hint="eastAsia"/>
        </w:rPr>
        <w:t xml:space="preserve"> field.</w:t>
      </w:r>
    </w:p>
    <w:p w14:paraId="30415B7B" w14:textId="750D5522" w:rsidR="00084A24" w:rsidRDefault="00B052DF" w:rsidP="007233FF">
      <w:pPr>
        <w:pStyle w:val="Body"/>
        <w:rPr>
          <w:rFonts w:eastAsia="Microsoft YaHei"/>
        </w:rPr>
      </w:pPr>
      <w:r w:rsidRPr="007233FF">
        <w:rPr>
          <w:rFonts w:eastAsia="Microsoft YaHei" w:hint="eastAsia"/>
        </w:rPr>
        <w:t>Next, we</w:t>
      </w:r>
      <w:r w:rsidR="007233FF" w:rsidRPr="007233FF">
        <w:rPr>
          <w:rFonts w:eastAsia="Microsoft YaHei"/>
        </w:rPr>
        <w:t>’</w:t>
      </w:r>
      <w:r w:rsidRPr="007233FF">
        <w:rPr>
          <w:rFonts w:eastAsia="Microsoft YaHei" w:hint="eastAsia"/>
        </w:rPr>
        <w:t xml:space="preserve">re going to implement the </w:t>
      </w:r>
      <w:r w:rsidRPr="007233FF">
        <w:rPr>
          <w:rStyle w:val="Literal"/>
          <w:rFonts w:hint="eastAsia"/>
        </w:rPr>
        <w:t>Iterator</w:t>
      </w:r>
      <w:r w:rsidRPr="007233FF">
        <w:rPr>
          <w:rFonts w:eastAsia="Microsoft YaHei" w:hint="eastAsia"/>
        </w:rPr>
        <w:t xml:space="preserve"> trait for our </w:t>
      </w:r>
      <w:r w:rsidRPr="007233FF">
        <w:rPr>
          <w:rStyle w:val="Literal"/>
          <w:rFonts w:hint="eastAsia"/>
        </w:rPr>
        <w:t>Counter</w:t>
      </w:r>
      <w:r w:rsidRPr="007233FF">
        <w:rPr>
          <w:rFonts w:eastAsia="Microsoft YaHei" w:hint="eastAsia"/>
        </w:rPr>
        <w:t xml:space="preserve"> type by</w:t>
      </w:r>
      <w:r w:rsidR="007233FF" w:rsidRPr="007233FF">
        <w:rPr>
          <w:rFonts w:eastAsia="Microsoft YaHei" w:hint="eastAsia"/>
        </w:rPr>
        <w:t xml:space="preserve"> </w:t>
      </w:r>
      <w:r w:rsidRPr="007233FF">
        <w:rPr>
          <w:rFonts w:eastAsia="Microsoft YaHei" w:hint="eastAsia"/>
        </w:rPr>
        <w:t xml:space="preserve">defining the body of the </w:t>
      </w:r>
      <w:r w:rsidRPr="007233FF">
        <w:rPr>
          <w:rStyle w:val="Literal"/>
          <w:rFonts w:hint="eastAsia"/>
        </w:rPr>
        <w:t>next</w:t>
      </w:r>
      <w:r>
        <w:rPr>
          <w:rFonts w:eastAsia="Microsoft YaHei" w:hint="eastAsia"/>
        </w:rPr>
        <w:t xml:space="preserve"> method</w:t>
      </w:r>
      <w:ins w:id="715" w:author="Liz Chadwick" w:date="2017-09-21T16:45:00Z">
        <w:r w:rsidR="001409E0">
          <w:rPr>
            <w:rFonts w:eastAsia="Microsoft YaHei"/>
          </w:rPr>
          <w:t>,</w:t>
        </w:r>
      </w:ins>
      <w:r>
        <w:rPr>
          <w:rFonts w:eastAsia="Microsoft YaHei" w:hint="eastAsia"/>
        </w:rPr>
        <w:t xml:space="preserve"> to specify what we want to happen when</w:t>
      </w:r>
      <w:r w:rsidR="007233FF">
        <w:rPr>
          <w:rFonts w:eastAsia="Microsoft YaHei" w:hint="eastAsia"/>
        </w:rPr>
        <w:t xml:space="preserve"> </w:t>
      </w:r>
      <w:r>
        <w:rPr>
          <w:rFonts w:eastAsia="Microsoft YaHei" w:hint="eastAsia"/>
        </w:rPr>
        <w:t>this iterator is used, as shown in Listing 13-21:</w:t>
      </w:r>
    </w:p>
    <w:p w14:paraId="565F3D72" w14:textId="77777777" w:rsidR="00084A24" w:rsidRPr="009C6C22" w:rsidRDefault="00B052DF" w:rsidP="009C6C22">
      <w:pPr>
        <w:pStyle w:val="ProductionDirective"/>
        <w:rPr>
          <w:rFonts w:eastAsia="Microsoft YaHei"/>
        </w:rPr>
      </w:pPr>
      <w:r w:rsidRPr="009C6C22">
        <w:rPr>
          <w:rFonts w:eastAsia="Microsoft YaHei" w:hint="eastAsia"/>
        </w:rPr>
        <w:t>Filename: src/lib.rs</w:t>
      </w:r>
    </w:p>
    <w:p w14:paraId="1EC52E5C" w14:textId="77777777" w:rsidR="00084A24" w:rsidRPr="009C6C22" w:rsidRDefault="00B052DF" w:rsidP="009C6C22">
      <w:pPr>
        <w:pStyle w:val="CodeA"/>
      </w:pPr>
      <w:r w:rsidRPr="009C6C22">
        <w:rPr>
          <w:rFonts w:hint="eastAsia"/>
        </w:rPr>
        <w:t>impl Iterator for Counter {</w:t>
      </w:r>
    </w:p>
    <w:p w14:paraId="0D904123" w14:textId="77777777" w:rsidR="00084A24" w:rsidRPr="009C6C22" w:rsidRDefault="00B052DF" w:rsidP="009C6C22">
      <w:pPr>
        <w:pStyle w:val="CodeB"/>
      </w:pPr>
      <w:r w:rsidRPr="009C6C22">
        <w:rPr>
          <w:rFonts w:hint="eastAsia"/>
        </w:rPr>
        <w:t xml:space="preserve">    type Item = u32;</w:t>
      </w:r>
    </w:p>
    <w:p w14:paraId="721F9AA7" w14:textId="77777777" w:rsidR="00084A24" w:rsidRPr="009C6C22" w:rsidRDefault="00084A24" w:rsidP="009C6C22">
      <w:pPr>
        <w:pStyle w:val="CodeB"/>
      </w:pPr>
    </w:p>
    <w:p w14:paraId="417CE8B0" w14:textId="77777777" w:rsidR="00084A24" w:rsidRPr="009C6C22" w:rsidRDefault="00B052DF" w:rsidP="009C6C22">
      <w:pPr>
        <w:pStyle w:val="CodeB"/>
      </w:pPr>
      <w:r w:rsidRPr="009C6C22">
        <w:rPr>
          <w:rFonts w:hint="eastAsia"/>
        </w:rPr>
        <w:t xml:space="preserve">    fn next(&amp;mut self) -&gt; Option&lt;Self::Item&gt; {</w:t>
      </w:r>
    </w:p>
    <w:p w14:paraId="6FF770B1" w14:textId="77777777" w:rsidR="00084A24" w:rsidRPr="009C6C22" w:rsidRDefault="00B052DF" w:rsidP="009C6C22">
      <w:pPr>
        <w:pStyle w:val="CodeB"/>
      </w:pPr>
      <w:r w:rsidRPr="009C6C22">
        <w:rPr>
          <w:rFonts w:hint="eastAsia"/>
        </w:rPr>
        <w:lastRenderedPageBreak/>
        <w:t xml:space="preserve">        self.count += 1;</w:t>
      </w:r>
    </w:p>
    <w:p w14:paraId="02AB1E75" w14:textId="77777777" w:rsidR="00084A24" w:rsidRPr="009C6C22" w:rsidRDefault="00084A24" w:rsidP="009C6C22">
      <w:pPr>
        <w:pStyle w:val="CodeB"/>
      </w:pPr>
    </w:p>
    <w:p w14:paraId="79BC0E32" w14:textId="77777777" w:rsidR="00084A24" w:rsidRPr="009C6C22" w:rsidRDefault="00B052DF" w:rsidP="009C6C22">
      <w:pPr>
        <w:pStyle w:val="CodeB"/>
      </w:pPr>
      <w:r w:rsidRPr="009C6C22">
        <w:rPr>
          <w:rFonts w:hint="eastAsia"/>
        </w:rPr>
        <w:t xml:space="preserve">        if self.count &lt; 6 {</w:t>
      </w:r>
    </w:p>
    <w:p w14:paraId="3E798E00" w14:textId="77777777" w:rsidR="00084A24" w:rsidRPr="009C6C22" w:rsidRDefault="00B052DF" w:rsidP="009C6C22">
      <w:pPr>
        <w:pStyle w:val="CodeB"/>
      </w:pPr>
      <w:r w:rsidRPr="009C6C22">
        <w:rPr>
          <w:rFonts w:hint="eastAsia"/>
        </w:rPr>
        <w:t xml:space="preserve">            Some(self.count)</w:t>
      </w:r>
    </w:p>
    <w:p w14:paraId="58496DE4" w14:textId="77777777" w:rsidR="00084A24" w:rsidRPr="009C6C22" w:rsidRDefault="00B052DF" w:rsidP="009C6C22">
      <w:pPr>
        <w:pStyle w:val="CodeB"/>
      </w:pPr>
      <w:r w:rsidRPr="009C6C22">
        <w:rPr>
          <w:rFonts w:hint="eastAsia"/>
        </w:rPr>
        <w:t xml:space="preserve">        } else {</w:t>
      </w:r>
    </w:p>
    <w:p w14:paraId="1409A025" w14:textId="77777777" w:rsidR="00084A24" w:rsidRPr="009C6C22" w:rsidRDefault="00B052DF" w:rsidP="009C6C22">
      <w:pPr>
        <w:pStyle w:val="CodeB"/>
      </w:pPr>
      <w:r w:rsidRPr="009C6C22">
        <w:rPr>
          <w:rFonts w:hint="eastAsia"/>
        </w:rPr>
        <w:t xml:space="preserve">            None</w:t>
      </w:r>
    </w:p>
    <w:p w14:paraId="50515686" w14:textId="77777777" w:rsidR="00084A24" w:rsidRPr="009C6C22" w:rsidRDefault="00B052DF" w:rsidP="009C6C22">
      <w:pPr>
        <w:pStyle w:val="CodeB"/>
      </w:pPr>
      <w:r w:rsidRPr="009C6C22">
        <w:rPr>
          <w:rFonts w:hint="eastAsia"/>
        </w:rPr>
        <w:t xml:space="preserve">        }</w:t>
      </w:r>
    </w:p>
    <w:p w14:paraId="5B713D87" w14:textId="77777777" w:rsidR="00084A24" w:rsidRPr="009C6C22" w:rsidRDefault="00B052DF" w:rsidP="009C6C22">
      <w:pPr>
        <w:pStyle w:val="CodeB"/>
      </w:pPr>
      <w:r w:rsidRPr="009C6C22">
        <w:rPr>
          <w:rFonts w:hint="eastAsia"/>
        </w:rPr>
        <w:t xml:space="preserve">    }</w:t>
      </w:r>
    </w:p>
    <w:p w14:paraId="22523EA2" w14:textId="77777777" w:rsidR="00084A24" w:rsidRPr="009C6C22" w:rsidRDefault="00B052DF" w:rsidP="009C6C22">
      <w:pPr>
        <w:pStyle w:val="CodeC"/>
      </w:pPr>
      <w:r w:rsidRPr="009C6C22">
        <w:rPr>
          <w:rFonts w:hint="eastAsia"/>
        </w:rPr>
        <w:t>}</w:t>
      </w:r>
    </w:p>
    <w:p w14:paraId="4839977B" w14:textId="77777777" w:rsidR="00084A24" w:rsidRDefault="00B052DF" w:rsidP="009C6C22">
      <w:pPr>
        <w:pStyle w:val="Listing"/>
        <w:rPr>
          <w:rFonts w:eastAsia="Microsoft YaHei"/>
        </w:rPr>
      </w:pPr>
      <w:r w:rsidRPr="007233FF">
        <w:rPr>
          <w:rFonts w:eastAsia="Microsoft YaHei" w:hint="eastAsia"/>
        </w:rPr>
        <w:t xml:space="preserve">Listing 13-21: Implementing the </w:t>
      </w:r>
      <w:r w:rsidRPr="007233FF">
        <w:rPr>
          <w:rStyle w:val="Literal"/>
          <w:rFonts w:hint="eastAsia"/>
        </w:rPr>
        <w:t>Iterator</w:t>
      </w:r>
      <w:r w:rsidRPr="007233FF">
        <w:rPr>
          <w:rFonts w:eastAsia="Microsoft YaHei" w:hint="eastAsia"/>
        </w:rPr>
        <w:t xml:space="preserve"> trait on our </w:t>
      </w:r>
      <w:r w:rsidRPr="007233FF">
        <w:rPr>
          <w:rStyle w:val="Literal"/>
          <w:rFonts w:hint="eastAsia"/>
        </w:rPr>
        <w:t>Counter</w:t>
      </w:r>
      <w:r>
        <w:rPr>
          <w:rFonts w:eastAsia="Microsoft YaHei" w:hint="eastAsia"/>
        </w:rPr>
        <w:t xml:space="preserve"> struct</w:t>
      </w:r>
    </w:p>
    <w:p w14:paraId="1B87FBBB" w14:textId="77777777" w:rsidR="001409E0" w:rsidRDefault="00B052DF" w:rsidP="007233FF">
      <w:pPr>
        <w:pStyle w:val="Body"/>
        <w:rPr>
          <w:ins w:id="716" w:author="Liz Chadwick" w:date="2017-09-21T16:46:00Z"/>
          <w:rFonts w:eastAsia="Microsoft YaHei"/>
        </w:rPr>
      </w:pPr>
      <w:r>
        <w:rPr>
          <w:rFonts w:eastAsia="Microsoft YaHei" w:hint="eastAsia"/>
        </w:rPr>
        <w:t xml:space="preserve">We set the associated </w:t>
      </w:r>
      <w:r w:rsidRPr="007233FF">
        <w:rPr>
          <w:rStyle w:val="Literal"/>
          <w:rFonts w:hint="eastAsia"/>
        </w:rPr>
        <w:t>Item</w:t>
      </w:r>
      <w:r w:rsidRPr="007233FF">
        <w:rPr>
          <w:rFonts w:eastAsia="Microsoft YaHei" w:hint="eastAsia"/>
        </w:rPr>
        <w:t xml:space="preserve"> type for our iterator to </w:t>
      </w:r>
      <w:r w:rsidRPr="007233FF">
        <w:rPr>
          <w:rStyle w:val="Literal"/>
          <w:rFonts w:hint="eastAsia"/>
        </w:rPr>
        <w:t>u32</w:t>
      </w:r>
      <w:r w:rsidRPr="007233FF">
        <w:rPr>
          <w:rFonts w:eastAsia="Microsoft YaHei" w:hint="eastAsia"/>
        </w:rPr>
        <w:t>, meaning the</w:t>
      </w:r>
      <w:r w:rsidR="007233FF" w:rsidRPr="007233FF">
        <w:rPr>
          <w:rFonts w:eastAsia="Microsoft YaHei" w:hint="eastAsia"/>
        </w:rPr>
        <w:t xml:space="preserve"> </w:t>
      </w:r>
      <w:r w:rsidRPr="007233FF">
        <w:rPr>
          <w:rFonts w:eastAsia="Microsoft YaHei" w:hint="eastAsia"/>
        </w:rPr>
        <w:t xml:space="preserve">iterator will return </w:t>
      </w:r>
      <w:r w:rsidRPr="007233FF">
        <w:rPr>
          <w:rStyle w:val="Literal"/>
          <w:rFonts w:hint="eastAsia"/>
        </w:rPr>
        <w:t>u32</w:t>
      </w:r>
      <w:r w:rsidRPr="007233FF">
        <w:rPr>
          <w:rFonts w:eastAsia="Microsoft YaHei" w:hint="eastAsia"/>
        </w:rPr>
        <w:t xml:space="preserve"> values. Again, don</w:t>
      </w:r>
      <w:r w:rsidR="007233FF" w:rsidRPr="007233FF">
        <w:rPr>
          <w:rFonts w:eastAsia="Microsoft YaHei"/>
        </w:rPr>
        <w:t>’</w:t>
      </w:r>
      <w:r w:rsidRPr="007233FF">
        <w:rPr>
          <w:rFonts w:eastAsia="Microsoft YaHei" w:hint="eastAsia"/>
        </w:rPr>
        <w:t>t worry about associated types</w:t>
      </w:r>
      <w:r w:rsidR="007233FF" w:rsidRPr="007233FF">
        <w:rPr>
          <w:rFonts w:eastAsia="Microsoft YaHei" w:hint="eastAsia"/>
        </w:rPr>
        <w:t xml:space="preserve"> </w:t>
      </w:r>
      <w:r w:rsidRPr="007233FF">
        <w:rPr>
          <w:rFonts w:eastAsia="Microsoft YaHei" w:hint="eastAsia"/>
        </w:rPr>
        <w:t>yet, we</w:t>
      </w:r>
      <w:r w:rsidR="007233FF" w:rsidRPr="007233FF">
        <w:rPr>
          <w:rFonts w:eastAsia="Microsoft YaHei"/>
        </w:rPr>
        <w:t>’</w:t>
      </w:r>
      <w:r w:rsidRPr="007233FF">
        <w:rPr>
          <w:rFonts w:eastAsia="Microsoft YaHei" w:hint="eastAsia"/>
        </w:rPr>
        <w:t xml:space="preserve">ll be covering them in Chapter 19. </w:t>
      </w:r>
    </w:p>
    <w:p w14:paraId="64752039" w14:textId="2CD83E66" w:rsidR="00084A24" w:rsidRDefault="00B052DF" w:rsidP="007233FF">
      <w:pPr>
        <w:pStyle w:val="Body"/>
        <w:rPr>
          <w:rFonts w:eastAsia="Microsoft YaHei"/>
        </w:rPr>
      </w:pPr>
      <w:r w:rsidRPr="007233FF">
        <w:rPr>
          <w:rFonts w:eastAsia="Microsoft YaHei" w:hint="eastAsia"/>
        </w:rPr>
        <w:t>We want our iterator to add one to</w:t>
      </w:r>
      <w:r w:rsidR="007233FF" w:rsidRPr="007233FF">
        <w:rPr>
          <w:rFonts w:eastAsia="Microsoft YaHei" w:hint="eastAsia"/>
        </w:rPr>
        <w:t xml:space="preserve"> </w:t>
      </w:r>
      <w:r w:rsidRPr="007233FF">
        <w:rPr>
          <w:rFonts w:eastAsia="Microsoft YaHei" w:hint="eastAsia"/>
        </w:rPr>
        <w:t xml:space="preserve">the current state, </w:t>
      </w:r>
      <w:del w:id="717" w:author="Liz Chadwick" w:date="2017-09-21T16:46:00Z">
        <w:r w:rsidRPr="007233FF" w:rsidDel="001409E0">
          <w:rPr>
            <w:rFonts w:eastAsia="Microsoft YaHei" w:hint="eastAsia"/>
          </w:rPr>
          <w:delText xml:space="preserve">which is why </w:delText>
        </w:r>
      </w:del>
      <w:ins w:id="718" w:author="Liz Chadwick" w:date="2017-09-21T16:46:00Z">
        <w:r w:rsidR="001409E0">
          <w:rPr>
            <w:rFonts w:eastAsia="Microsoft YaHei"/>
          </w:rPr>
          <w:t xml:space="preserve">so </w:t>
        </w:r>
      </w:ins>
      <w:r w:rsidRPr="007233FF">
        <w:rPr>
          <w:rFonts w:eastAsia="Microsoft YaHei" w:hint="eastAsia"/>
        </w:rPr>
        <w:t xml:space="preserve">we initialized </w:t>
      </w:r>
      <w:r w:rsidRPr="007233FF">
        <w:rPr>
          <w:rStyle w:val="Literal"/>
          <w:rFonts w:hint="eastAsia"/>
        </w:rPr>
        <w:t>count</w:t>
      </w:r>
      <w:r w:rsidRPr="007233FF">
        <w:rPr>
          <w:rFonts w:eastAsia="Microsoft YaHei" w:hint="eastAsia"/>
        </w:rPr>
        <w:t xml:space="preserve"> to 0</w:t>
      </w:r>
      <w:del w:id="719" w:author="Liz Chadwick" w:date="2017-09-21T16:47:00Z">
        <w:r w:rsidRPr="007233FF" w:rsidDel="001409E0">
          <w:rPr>
            <w:rFonts w:eastAsia="Microsoft YaHei" w:hint="eastAsia"/>
          </w:rPr>
          <w:delText>: we want our</w:delText>
        </w:r>
        <w:r w:rsidR="007233FF" w:rsidRPr="007233FF" w:rsidDel="001409E0">
          <w:rPr>
            <w:rFonts w:eastAsia="Microsoft YaHei" w:hint="eastAsia"/>
          </w:rPr>
          <w:delText xml:space="preserve"> </w:delText>
        </w:r>
        <w:r w:rsidRPr="007233FF" w:rsidDel="001409E0">
          <w:rPr>
            <w:rFonts w:eastAsia="Microsoft YaHei" w:hint="eastAsia"/>
          </w:rPr>
          <w:delText xml:space="preserve">iterator to </w:delText>
        </w:r>
      </w:del>
      <w:ins w:id="720" w:author="Liz Chadwick" w:date="2017-09-21T16:47:00Z">
        <w:r w:rsidR="001409E0">
          <w:rPr>
            <w:rFonts w:eastAsia="Microsoft YaHei"/>
          </w:rPr>
          <w:t xml:space="preserve"> so it would </w:t>
        </w:r>
      </w:ins>
      <w:r w:rsidRPr="007233FF">
        <w:rPr>
          <w:rFonts w:eastAsia="Microsoft YaHei" w:hint="eastAsia"/>
        </w:rPr>
        <w:t xml:space="preserve">return one first. If the value of </w:t>
      </w:r>
      <w:r w:rsidRPr="007233FF">
        <w:rPr>
          <w:rStyle w:val="Literal"/>
          <w:rFonts w:hint="eastAsia"/>
        </w:rPr>
        <w:t>count</w:t>
      </w:r>
      <w:r w:rsidRPr="007233FF">
        <w:rPr>
          <w:rFonts w:eastAsia="Microsoft YaHei" w:hint="eastAsia"/>
        </w:rPr>
        <w:t xml:space="preserve"> is less than six, </w:t>
      </w:r>
      <w:r w:rsidRPr="007233FF">
        <w:rPr>
          <w:rStyle w:val="Literal"/>
          <w:rFonts w:hint="eastAsia"/>
        </w:rPr>
        <w:t>next</w:t>
      </w:r>
      <w:r w:rsidR="007233FF" w:rsidRPr="007233FF">
        <w:rPr>
          <w:rFonts w:eastAsia="Microsoft YaHei" w:hint="eastAsia"/>
        </w:rPr>
        <w:t xml:space="preserve"> </w:t>
      </w:r>
      <w:r w:rsidRPr="007233FF">
        <w:rPr>
          <w:rFonts w:eastAsia="Microsoft YaHei" w:hint="eastAsia"/>
        </w:rPr>
        <w:t xml:space="preserve">will return the current value wrapped in </w:t>
      </w:r>
      <w:r w:rsidRPr="007233FF">
        <w:rPr>
          <w:rStyle w:val="Literal"/>
          <w:rFonts w:hint="eastAsia"/>
        </w:rPr>
        <w:t>Some</w:t>
      </w:r>
      <w:r w:rsidRPr="007233FF">
        <w:rPr>
          <w:rFonts w:eastAsia="Microsoft YaHei" w:hint="eastAsia"/>
        </w:rPr>
        <w:t xml:space="preserve">, but if </w:t>
      </w:r>
      <w:r w:rsidRPr="007233FF">
        <w:rPr>
          <w:rStyle w:val="Literal"/>
          <w:rFonts w:hint="eastAsia"/>
        </w:rPr>
        <w:t>count</w:t>
      </w:r>
      <w:r w:rsidRPr="007233FF">
        <w:rPr>
          <w:rFonts w:eastAsia="Microsoft YaHei" w:hint="eastAsia"/>
        </w:rPr>
        <w:t xml:space="preserve"> is six or</w:t>
      </w:r>
      <w:r w:rsidR="007233FF" w:rsidRPr="007233FF">
        <w:rPr>
          <w:rFonts w:eastAsia="Microsoft YaHei" w:hint="eastAsia"/>
        </w:rPr>
        <w:t xml:space="preserve"> </w:t>
      </w:r>
      <w:r w:rsidRPr="007233FF">
        <w:rPr>
          <w:rFonts w:eastAsia="Microsoft YaHei" w:hint="eastAsia"/>
        </w:rPr>
        <w:t xml:space="preserve">higher, our iterator will return </w:t>
      </w:r>
      <w:r w:rsidRPr="007233FF">
        <w:rPr>
          <w:rStyle w:val="Literal"/>
          <w:rFonts w:hint="eastAsia"/>
        </w:rPr>
        <w:t>None</w:t>
      </w:r>
      <w:r>
        <w:rPr>
          <w:rFonts w:eastAsia="Microsoft YaHei" w:hint="eastAsia"/>
        </w:rPr>
        <w:t>.</w:t>
      </w:r>
    </w:p>
    <w:p w14:paraId="7C62230A" w14:textId="77777777" w:rsidR="00084A24" w:rsidRPr="007233FF" w:rsidRDefault="00B052DF" w:rsidP="007233FF">
      <w:pPr>
        <w:pStyle w:val="HeadC"/>
        <w:rPr>
          <w:rFonts w:eastAsia="Microsoft YaHei"/>
        </w:rPr>
      </w:pPr>
      <w:bookmarkStart w:id="721" w:name="using-our-`counter`-iterator’s-`next`-me"/>
      <w:bookmarkEnd w:id="721"/>
      <w:r w:rsidRPr="007233FF">
        <w:rPr>
          <w:rFonts w:eastAsia="Microsoft YaHei" w:hint="eastAsia"/>
        </w:rPr>
        <w:t xml:space="preserve">Using Our </w:t>
      </w:r>
      <w:r w:rsidRPr="007233FF">
        <w:rPr>
          <w:rStyle w:val="Literal"/>
          <w:rFonts w:hint="eastAsia"/>
        </w:rPr>
        <w:t>Counter</w:t>
      </w:r>
      <w:r w:rsidRPr="007233FF">
        <w:rPr>
          <w:rFonts w:eastAsia="Microsoft YaHei" w:hint="eastAsia"/>
        </w:rPr>
        <w:t xml:space="preserve"> Iterator</w:t>
      </w:r>
      <w:r w:rsidR="007233FF" w:rsidRPr="007233FF">
        <w:rPr>
          <w:rFonts w:eastAsia="Microsoft YaHei"/>
        </w:rPr>
        <w:t>’</w:t>
      </w:r>
      <w:r w:rsidRPr="007233FF">
        <w:rPr>
          <w:rFonts w:eastAsia="Microsoft YaHei" w:hint="eastAsia"/>
        </w:rPr>
        <w:t xml:space="preserve">s </w:t>
      </w:r>
      <w:r w:rsidRPr="007233FF">
        <w:rPr>
          <w:rStyle w:val="Literal"/>
          <w:rFonts w:hint="eastAsia"/>
        </w:rPr>
        <w:t>next</w:t>
      </w:r>
      <w:r>
        <w:rPr>
          <w:rFonts w:eastAsia="Microsoft YaHei" w:hint="eastAsia"/>
        </w:rPr>
        <w:t xml:space="preserve"> Method</w:t>
      </w:r>
    </w:p>
    <w:p w14:paraId="5BE72BE5" w14:textId="75F69723" w:rsidR="00084A24" w:rsidRDefault="00B052DF" w:rsidP="009C6C22">
      <w:pPr>
        <w:pStyle w:val="BodyFirst"/>
        <w:rPr>
          <w:rFonts w:eastAsia="Microsoft YaHei"/>
        </w:rPr>
      </w:pPr>
      <w:r w:rsidRPr="007233FF">
        <w:rPr>
          <w:rFonts w:eastAsia="Microsoft YaHei" w:hint="eastAsia"/>
        </w:rPr>
        <w:t>Once we</w:t>
      </w:r>
      <w:r w:rsidR="007233FF" w:rsidRPr="007233FF">
        <w:rPr>
          <w:rFonts w:eastAsia="Microsoft YaHei"/>
        </w:rPr>
        <w:t>’</w:t>
      </w:r>
      <w:r w:rsidRPr="007233FF">
        <w:rPr>
          <w:rFonts w:eastAsia="Microsoft YaHei" w:hint="eastAsia"/>
        </w:rPr>
        <w:t xml:space="preserve">ve implemented the </w:t>
      </w:r>
      <w:r w:rsidRPr="007233FF">
        <w:rPr>
          <w:rStyle w:val="Literal"/>
          <w:rFonts w:hint="eastAsia"/>
        </w:rPr>
        <w:t>Iterator</w:t>
      </w:r>
      <w:r w:rsidRPr="007233FF">
        <w:rPr>
          <w:rFonts w:eastAsia="Microsoft YaHei" w:hint="eastAsia"/>
        </w:rPr>
        <w:t xml:space="preserve"> trait, we have an iterator! Listing 13-22</w:t>
      </w:r>
      <w:r w:rsidR="007233FF" w:rsidRPr="007233FF">
        <w:rPr>
          <w:rFonts w:eastAsia="Microsoft YaHei" w:hint="eastAsia"/>
        </w:rPr>
        <w:t xml:space="preserve"> </w:t>
      </w:r>
      <w:r w:rsidRPr="007233FF">
        <w:rPr>
          <w:rFonts w:eastAsia="Microsoft YaHei" w:hint="eastAsia"/>
        </w:rPr>
        <w:t xml:space="preserve">shows a test demonstrating that we can use the iterator functionality </w:t>
      </w:r>
      <w:del w:id="722" w:author="Liz Chadwick" w:date="2017-09-21T16:47:00Z">
        <w:r w:rsidRPr="007233FF" w:rsidDel="001409E0">
          <w:rPr>
            <w:rFonts w:eastAsia="Microsoft YaHei" w:hint="eastAsia"/>
          </w:rPr>
          <w:delText>our</w:delText>
        </w:r>
        <w:r w:rsidR="007233FF" w:rsidRPr="007233FF" w:rsidDel="001409E0">
          <w:rPr>
            <w:rFonts w:eastAsia="Microsoft YaHei" w:hint="eastAsia"/>
          </w:rPr>
          <w:delText xml:space="preserve"> </w:delText>
        </w:r>
      </w:del>
      <w:ins w:id="723" w:author="Liz Chadwick" w:date="2017-09-21T16:47:00Z">
        <w:r w:rsidR="001409E0">
          <w:rPr>
            <w:rFonts w:eastAsia="Microsoft YaHei"/>
          </w:rPr>
          <w:t xml:space="preserve">of our </w:t>
        </w:r>
      </w:ins>
      <w:r w:rsidRPr="007233FF">
        <w:rPr>
          <w:rStyle w:val="Literal"/>
          <w:rFonts w:hint="eastAsia"/>
        </w:rPr>
        <w:t>Counter</w:t>
      </w:r>
      <w:r w:rsidRPr="007233FF">
        <w:rPr>
          <w:rFonts w:eastAsia="Microsoft YaHei" w:hint="eastAsia"/>
        </w:rPr>
        <w:t xml:space="preserve"> struct </w:t>
      </w:r>
      <w:del w:id="724" w:author="Liz Chadwick" w:date="2017-09-21T16:47:00Z">
        <w:r w:rsidRPr="007233FF" w:rsidDel="001409E0">
          <w:rPr>
            <w:rFonts w:eastAsia="Microsoft YaHei" w:hint="eastAsia"/>
          </w:rPr>
          <w:delText xml:space="preserve">now has </w:delText>
        </w:r>
      </w:del>
      <w:r w:rsidRPr="007233FF">
        <w:rPr>
          <w:rFonts w:eastAsia="Microsoft YaHei" w:hint="eastAsia"/>
        </w:rPr>
        <w:t xml:space="preserve">by calling the </w:t>
      </w:r>
      <w:r w:rsidRPr="007233FF">
        <w:rPr>
          <w:rStyle w:val="Literal"/>
          <w:rFonts w:hint="eastAsia"/>
        </w:rPr>
        <w:t>next</w:t>
      </w:r>
      <w:r>
        <w:rPr>
          <w:rFonts w:eastAsia="Microsoft YaHei" w:hint="eastAsia"/>
        </w:rPr>
        <w:t xml:space="preserve"> method on it directly, just like</w:t>
      </w:r>
      <w:r w:rsidR="007233FF">
        <w:rPr>
          <w:rFonts w:eastAsia="Microsoft YaHei" w:hint="eastAsia"/>
        </w:rPr>
        <w:t xml:space="preserve"> </w:t>
      </w:r>
      <w:r>
        <w:rPr>
          <w:rFonts w:eastAsia="Microsoft YaHei" w:hint="eastAsia"/>
        </w:rPr>
        <w:t>we did with the iterator created from a vector in Listing 13-15:</w:t>
      </w:r>
    </w:p>
    <w:p w14:paraId="4E8BD45F" w14:textId="77777777" w:rsidR="00084A24" w:rsidRDefault="00B052DF" w:rsidP="009C6C22">
      <w:pPr>
        <w:pStyle w:val="ProductionDirective"/>
        <w:rPr>
          <w:rFonts w:eastAsia="Microsoft YaHei"/>
        </w:rPr>
      </w:pPr>
      <w:r>
        <w:rPr>
          <w:rFonts w:eastAsia="Microsoft YaHei" w:hint="eastAsia"/>
        </w:rPr>
        <w:t>Filename: src/lib.rs</w:t>
      </w:r>
    </w:p>
    <w:p w14:paraId="655F14BB" w14:textId="77777777" w:rsidR="00084A24" w:rsidRPr="009C6C22" w:rsidRDefault="00B052DF" w:rsidP="009C6C22">
      <w:pPr>
        <w:pStyle w:val="CodeA"/>
      </w:pPr>
      <w:r w:rsidRPr="009C6C22">
        <w:rPr>
          <w:rFonts w:hint="eastAsia"/>
        </w:rPr>
        <w:t>#[test]</w:t>
      </w:r>
    </w:p>
    <w:p w14:paraId="0BAB2A12" w14:textId="77777777" w:rsidR="00084A24" w:rsidRPr="009C6C22" w:rsidRDefault="00B052DF" w:rsidP="009C6C22">
      <w:pPr>
        <w:pStyle w:val="CodeB"/>
      </w:pPr>
      <w:r w:rsidRPr="009C6C22">
        <w:rPr>
          <w:rFonts w:hint="eastAsia"/>
        </w:rPr>
        <w:t>fn calling_next_directly() {</w:t>
      </w:r>
    </w:p>
    <w:p w14:paraId="4079A9BD" w14:textId="77777777" w:rsidR="00084A24" w:rsidRPr="009C6C22" w:rsidRDefault="00B052DF" w:rsidP="009C6C22">
      <w:pPr>
        <w:pStyle w:val="CodeB"/>
      </w:pPr>
      <w:r w:rsidRPr="009C6C22">
        <w:rPr>
          <w:rFonts w:hint="eastAsia"/>
        </w:rPr>
        <w:t xml:space="preserve">    let mut counter = Counter::new();</w:t>
      </w:r>
    </w:p>
    <w:p w14:paraId="16719027" w14:textId="77777777" w:rsidR="00084A24" w:rsidRPr="009C6C22" w:rsidRDefault="00084A24" w:rsidP="009C6C22">
      <w:pPr>
        <w:pStyle w:val="CodeB"/>
      </w:pPr>
    </w:p>
    <w:p w14:paraId="1DB3EF81" w14:textId="77777777" w:rsidR="00084A24" w:rsidRPr="009C6C22" w:rsidRDefault="00B052DF" w:rsidP="009C6C22">
      <w:pPr>
        <w:pStyle w:val="CodeB"/>
      </w:pPr>
      <w:r w:rsidRPr="009C6C22">
        <w:rPr>
          <w:rFonts w:hint="eastAsia"/>
        </w:rPr>
        <w:t xml:space="preserve">    assert_eq!(counter.next(), Some(1));</w:t>
      </w:r>
    </w:p>
    <w:p w14:paraId="1AF7D858" w14:textId="77777777" w:rsidR="00084A24" w:rsidRPr="009C6C22" w:rsidRDefault="00B052DF" w:rsidP="009C6C22">
      <w:pPr>
        <w:pStyle w:val="CodeB"/>
      </w:pPr>
      <w:r w:rsidRPr="009C6C22">
        <w:rPr>
          <w:rFonts w:hint="eastAsia"/>
        </w:rPr>
        <w:t xml:space="preserve">    assert_eq!(counter.next(), Some(2));</w:t>
      </w:r>
    </w:p>
    <w:p w14:paraId="31336F74" w14:textId="77777777" w:rsidR="00084A24" w:rsidRPr="009C6C22" w:rsidRDefault="00B052DF" w:rsidP="009C6C22">
      <w:pPr>
        <w:pStyle w:val="CodeB"/>
      </w:pPr>
      <w:r w:rsidRPr="009C6C22">
        <w:rPr>
          <w:rFonts w:hint="eastAsia"/>
        </w:rPr>
        <w:t xml:space="preserve">    assert_eq!(counter.next(), Some(3));</w:t>
      </w:r>
    </w:p>
    <w:p w14:paraId="1D47738F" w14:textId="77777777" w:rsidR="00084A24" w:rsidRPr="009C6C22" w:rsidRDefault="00B052DF" w:rsidP="009C6C22">
      <w:pPr>
        <w:pStyle w:val="CodeB"/>
      </w:pPr>
      <w:r w:rsidRPr="009C6C22">
        <w:rPr>
          <w:rFonts w:hint="eastAsia"/>
        </w:rPr>
        <w:t xml:space="preserve">    assert_eq!(counter.next(), Some(4));</w:t>
      </w:r>
    </w:p>
    <w:p w14:paraId="5928F430" w14:textId="77777777" w:rsidR="00084A24" w:rsidRPr="009C6C22" w:rsidRDefault="00B052DF" w:rsidP="009C6C22">
      <w:pPr>
        <w:pStyle w:val="CodeB"/>
      </w:pPr>
      <w:r w:rsidRPr="009C6C22">
        <w:rPr>
          <w:rFonts w:hint="eastAsia"/>
        </w:rPr>
        <w:t xml:space="preserve">    assert_eq!(counter.next(), Some(5));</w:t>
      </w:r>
    </w:p>
    <w:p w14:paraId="132CBAF8" w14:textId="77777777" w:rsidR="00084A24" w:rsidRPr="009C6C22" w:rsidRDefault="00B052DF" w:rsidP="009C6C22">
      <w:pPr>
        <w:pStyle w:val="CodeB"/>
      </w:pPr>
      <w:r w:rsidRPr="009C6C22">
        <w:rPr>
          <w:rFonts w:hint="eastAsia"/>
        </w:rPr>
        <w:t xml:space="preserve">    assert_eq!(counter.next(), None);</w:t>
      </w:r>
    </w:p>
    <w:p w14:paraId="360D744A" w14:textId="77777777" w:rsidR="00084A24" w:rsidRPr="009C6C22" w:rsidRDefault="00B052DF" w:rsidP="009C6C22">
      <w:pPr>
        <w:pStyle w:val="CodeC"/>
      </w:pPr>
      <w:r w:rsidRPr="009C6C22">
        <w:rPr>
          <w:rFonts w:hint="eastAsia"/>
        </w:rPr>
        <w:t>}</w:t>
      </w:r>
    </w:p>
    <w:p w14:paraId="3D331D90" w14:textId="77777777" w:rsidR="00084A24" w:rsidRDefault="00B052DF">
      <w:pPr>
        <w:pStyle w:val="Listing"/>
        <w:rPr>
          <w:rFonts w:eastAsia="Microsoft YaHei"/>
        </w:rPr>
        <w:pPrChange w:id="725" w:author="Liz Chadwick" w:date="2017-09-21T16:47:00Z">
          <w:pPr>
            <w:pStyle w:val="Body"/>
          </w:pPr>
        </w:pPrChange>
      </w:pPr>
      <w:r w:rsidRPr="007233FF">
        <w:rPr>
          <w:rFonts w:eastAsia="Microsoft YaHei" w:hint="eastAsia"/>
        </w:rPr>
        <w:t xml:space="preserve">Listing 13-22: Testing the functionality of the </w:t>
      </w:r>
      <w:r w:rsidRPr="007233FF">
        <w:rPr>
          <w:rStyle w:val="Literal"/>
          <w:rFonts w:hint="eastAsia"/>
        </w:rPr>
        <w:t>next</w:t>
      </w:r>
      <w:r>
        <w:rPr>
          <w:rFonts w:eastAsia="Microsoft YaHei" w:hint="eastAsia"/>
        </w:rPr>
        <w:t xml:space="preserve"> method implementation</w:t>
      </w:r>
    </w:p>
    <w:p w14:paraId="6D01FF9E" w14:textId="7D1D2A2B" w:rsidR="00084A24" w:rsidRDefault="00B052DF" w:rsidP="007233FF">
      <w:pPr>
        <w:pStyle w:val="Body"/>
        <w:rPr>
          <w:rFonts w:eastAsia="Microsoft YaHei"/>
        </w:rPr>
      </w:pPr>
      <w:r>
        <w:rPr>
          <w:rFonts w:eastAsia="Microsoft YaHei" w:hint="eastAsia"/>
        </w:rPr>
        <w:lastRenderedPageBreak/>
        <w:t xml:space="preserve">This test creates a new </w:t>
      </w:r>
      <w:r w:rsidRPr="007233FF">
        <w:rPr>
          <w:rStyle w:val="Literal"/>
          <w:rFonts w:hint="eastAsia"/>
        </w:rPr>
        <w:t>Counter</w:t>
      </w:r>
      <w:r w:rsidRPr="007233FF">
        <w:rPr>
          <w:rFonts w:eastAsia="Microsoft YaHei" w:hint="eastAsia"/>
        </w:rPr>
        <w:t xml:space="preserve"> instance in the </w:t>
      </w:r>
      <w:r w:rsidRPr="007233FF">
        <w:rPr>
          <w:rStyle w:val="Literal"/>
          <w:rFonts w:hint="eastAsia"/>
        </w:rPr>
        <w:t>counter</w:t>
      </w:r>
      <w:r w:rsidRPr="007233FF">
        <w:rPr>
          <w:rFonts w:eastAsia="Microsoft YaHei" w:hint="eastAsia"/>
        </w:rPr>
        <w:t xml:space="preserve"> variable and then</w:t>
      </w:r>
      <w:r w:rsidR="007233FF" w:rsidRPr="007233FF">
        <w:rPr>
          <w:rFonts w:eastAsia="Microsoft YaHei" w:hint="eastAsia"/>
        </w:rPr>
        <w:t xml:space="preserve"> </w:t>
      </w:r>
      <w:r w:rsidRPr="007233FF">
        <w:rPr>
          <w:rFonts w:eastAsia="Microsoft YaHei" w:hint="eastAsia"/>
        </w:rPr>
        <w:t xml:space="preserve">calls </w:t>
      </w:r>
      <w:r w:rsidRPr="007233FF">
        <w:rPr>
          <w:rStyle w:val="Literal"/>
          <w:rFonts w:hint="eastAsia"/>
        </w:rPr>
        <w:t>next</w:t>
      </w:r>
      <w:r>
        <w:rPr>
          <w:rFonts w:eastAsia="Microsoft YaHei" w:hint="eastAsia"/>
        </w:rPr>
        <w:t xml:space="preserve"> repeatedly, verifying that we have implemented the behavior we</w:t>
      </w:r>
      <w:r w:rsidR="007233FF">
        <w:rPr>
          <w:rFonts w:eastAsia="Microsoft YaHei" w:hint="eastAsia"/>
        </w:rPr>
        <w:t xml:space="preserve"> </w:t>
      </w:r>
      <w:r>
        <w:rPr>
          <w:rFonts w:eastAsia="Microsoft YaHei" w:hint="eastAsia"/>
        </w:rPr>
        <w:t>want this iterator to have</w:t>
      </w:r>
      <w:ins w:id="726" w:author="Liz Chadwick" w:date="2017-09-21T16:47:00Z">
        <w:r w:rsidR="007744A2">
          <w:rPr>
            <w:rFonts w:eastAsia="Microsoft YaHei"/>
          </w:rPr>
          <w:t>:</w:t>
        </w:r>
      </w:ins>
      <w:r>
        <w:rPr>
          <w:rFonts w:eastAsia="Microsoft YaHei" w:hint="eastAsia"/>
        </w:rPr>
        <w:t xml:space="preserve"> </w:t>
      </w:r>
      <w:del w:id="727" w:author="Liz Chadwick" w:date="2017-09-21T16:48:00Z">
        <w:r w:rsidDel="007744A2">
          <w:rPr>
            <w:rFonts w:eastAsia="Microsoft YaHei" w:hint="eastAsia"/>
          </w:rPr>
          <w:delText xml:space="preserve">of </w:delText>
        </w:r>
      </w:del>
      <w:r>
        <w:rPr>
          <w:rFonts w:eastAsia="Microsoft YaHei" w:hint="eastAsia"/>
        </w:rPr>
        <w:t>returning the values from 1 to 5.</w:t>
      </w:r>
    </w:p>
    <w:p w14:paraId="00B8363B" w14:textId="77777777" w:rsidR="00084A24" w:rsidRPr="007233FF" w:rsidRDefault="00B052DF" w:rsidP="007233FF">
      <w:pPr>
        <w:pStyle w:val="HeadC"/>
        <w:rPr>
          <w:rFonts w:eastAsia="Microsoft YaHei"/>
        </w:rPr>
      </w:pPr>
      <w:bookmarkStart w:id="728" w:name="using-other-`iterator`-trait-methods-on-"/>
      <w:bookmarkEnd w:id="728"/>
      <w:r w:rsidRPr="007233FF">
        <w:rPr>
          <w:rFonts w:eastAsia="Microsoft YaHei" w:hint="eastAsia"/>
        </w:rPr>
        <w:t xml:space="preserve">Using Other </w:t>
      </w:r>
      <w:r w:rsidRPr="007233FF">
        <w:rPr>
          <w:rStyle w:val="Literal"/>
          <w:rFonts w:hint="eastAsia"/>
        </w:rPr>
        <w:t>Iterator</w:t>
      </w:r>
      <w:r>
        <w:rPr>
          <w:rFonts w:eastAsia="Microsoft YaHei" w:hint="eastAsia"/>
        </w:rPr>
        <w:t xml:space="preserve"> Trait Methods on Our Iterator</w:t>
      </w:r>
    </w:p>
    <w:p w14:paraId="36052337" w14:textId="1F8040B5" w:rsidR="00084A24" w:rsidRDefault="00B052DF" w:rsidP="009C6C22">
      <w:pPr>
        <w:pStyle w:val="BodyFirst"/>
        <w:rPr>
          <w:rFonts w:eastAsia="Microsoft YaHei"/>
        </w:rPr>
      </w:pPr>
      <w:r w:rsidRPr="007233FF">
        <w:rPr>
          <w:rFonts w:eastAsia="Microsoft YaHei" w:hint="eastAsia"/>
        </w:rPr>
        <w:t xml:space="preserve">Because we implemented the </w:t>
      </w:r>
      <w:r w:rsidRPr="007233FF">
        <w:rPr>
          <w:rStyle w:val="Literal"/>
          <w:rFonts w:hint="eastAsia"/>
        </w:rPr>
        <w:t>Iterator</w:t>
      </w:r>
      <w:r w:rsidRPr="007233FF">
        <w:rPr>
          <w:rFonts w:eastAsia="Microsoft YaHei" w:hint="eastAsia"/>
        </w:rPr>
        <w:t xml:space="preserve"> trait by defining the </w:t>
      </w:r>
      <w:r w:rsidRPr="007233FF">
        <w:rPr>
          <w:rStyle w:val="Literal"/>
          <w:rFonts w:hint="eastAsia"/>
        </w:rPr>
        <w:t>next</w:t>
      </w:r>
      <w:r w:rsidRPr="007233FF">
        <w:rPr>
          <w:rFonts w:eastAsia="Microsoft YaHei" w:hint="eastAsia"/>
        </w:rPr>
        <w:t xml:space="preserve"> method, we</w:t>
      </w:r>
      <w:r w:rsidR="007233FF" w:rsidRPr="007233FF">
        <w:rPr>
          <w:rFonts w:eastAsia="Microsoft YaHei" w:hint="eastAsia"/>
        </w:rPr>
        <w:t xml:space="preserve"> </w:t>
      </w:r>
      <w:r w:rsidRPr="007233FF">
        <w:rPr>
          <w:rFonts w:eastAsia="Microsoft YaHei" w:hint="eastAsia"/>
        </w:rPr>
        <w:t xml:space="preserve">can now use any </w:t>
      </w:r>
      <w:r w:rsidRPr="007233FF">
        <w:rPr>
          <w:rStyle w:val="Literal"/>
          <w:rFonts w:hint="eastAsia"/>
        </w:rPr>
        <w:t>Iterator</w:t>
      </w:r>
      <w:r w:rsidRPr="007233FF">
        <w:rPr>
          <w:rFonts w:eastAsia="Microsoft YaHei" w:hint="eastAsia"/>
        </w:rPr>
        <w:t xml:space="preserve"> trait method</w:t>
      </w:r>
      <w:r w:rsidR="007233FF" w:rsidRPr="007233FF">
        <w:rPr>
          <w:rFonts w:eastAsia="Microsoft YaHei"/>
        </w:rPr>
        <w:t>’</w:t>
      </w:r>
      <w:r w:rsidRPr="007233FF">
        <w:rPr>
          <w:rFonts w:eastAsia="Microsoft YaHei" w:hint="eastAsia"/>
        </w:rPr>
        <w:t xml:space="preserve">s default implementations </w:t>
      </w:r>
      <w:del w:id="729" w:author="Liz Chadwick" w:date="2017-09-21T16:48:00Z">
        <w:r w:rsidRPr="007233FF" w:rsidDel="00D118E0">
          <w:rPr>
            <w:rFonts w:eastAsia="Microsoft YaHei" w:hint="eastAsia"/>
          </w:rPr>
          <w:delText xml:space="preserve">that </w:delText>
        </w:r>
      </w:del>
      <w:ins w:id="730" w:author="Liz Chadwick" w:date="2017-09-21T16:48:00Z">
        <w:r w:rsidR="00D118E0">
          <w:rPr>
            <w:rFonts w:eastAsia="Microsoft YaHei"/>
          </w:rPr>
          <w:t xml:space="preserve">as defined in </w:t>
        </w:r>
      </w:ins>
      <w:r w:rsidRPr="007233FF">
        <w:rPr>
          <w:rFonts w:eastAsia="Microsoft YaHei" w:hint="eastAsia"/>
        </w:rPr>
        <w:t>the</w:t>
      </w:r>
      <w:r w:rsidR="007233FF" w:rsidRPr="007233FF">
        <w:rPr>
          <w:rFonts w:eastAsia="Microsoft YaHei" w:hint="eastAsia"/>
        </w:rPr>
        <w:t xml:space="preserve"> </w:t>
      </w:r>
      <w:r w:rsidRPr="007233FF">
        <w:rPr>
          <w:rFonts w:eastAsia="Microsoft YaHei" w:hint="eastAsia"/>
        </w:rPr>
        <w:t>standard library</w:t>
      </w:r>
      <w:del w:id="731" w:author="Liz Chadwick" w:date="2017-09-21T16:48:00Z">
        <w:r w:rsidRPr="007233FF" w:rsidDel="00D118E0">
          <w:rPr>
            <w:rFonts w:eastAsia="Microsoft YaHei" w:hint="eastAsia"/>
          </w:rPr>
          <w:delText xml:space="preserve"> has defined</w:delText>
        </w:r>
      </w:del>
      <w:r w:rsidRPr="007233FF">
        <w:rPr>
          <w:rFonts w:eastAsia="Microsoft YaHei" w:hint="eastAsia"/>
        </w:rPr>
        <w:t xml:space="preserve">, since they all use the </w:t>
      </w:r>
      <w:r w:rsidRPr="007233FF">
        <w:rPr>
          <w:rStyle w:val="Literal"/>
          <w:rFonts w:hint="eastAsia"/>
        </w:rPr>
        <w:t>next</w:t>
      </w:r>
      <w:r>
        <w:rPr>
          <w:rFonts w:eastAsia="Microsoft YaHei" w:hint="eastAsia"/>
        </w:rPr>
        <w:t xml:space="preserve"> method</w:t>
      </w:r>
      <w:r w:rsidR="007233FF">
        <w:rPr>
          <w:rFonts w:eastAsia="Microsoft YaHei"/>
        </w:rPr>
        <w:t>’</w:t>
      </w:r>
      <w:r>
        <w:rPr>
          <w:rFonts w:eastAsia="Microsoft YaHei" w:hint="eastAsia"/>
        </w:rPr>
        <w:t>s</w:t>
      </w:r>
      <w:r w:rsidR="007233FF">
        <w:rPr>
          <w:rFonts w:eastAsia="Microsoft YaHei" w:hint="eastAsia"/>
        </w:rPr>
        <w:t xml:space="preserve"> </w:t>
      </w:r>
      <w:r>
        <w:rPr>
          <w:rFonts w:eastAsia="Microsoft YaHei" w:hint="eastAsia"/>
        </w:rPr>
        <w:t>functionality.</w:t>
      </w:r>
    </w:p>
    <w:p w14:paraId="7E24CE25" w14:textId="21E43046" w:rsidR="00084A24" w:rsidRDefault="00B052DF" w:rsidP="007233FF">
      <w:pPr>
        <w:pStyle w:val="Body"/>
        <w:rPr>
          <w:rFonts w:eastAsia="Microsoft YaHei"/>
        </w:rPr>
      </w:pPr>
      <w:r w:rsidRPr="007233FF">
        <w:rPr>
          <w:rFonts w:eastAsia="Microsoft YaHei" w:hint="eastAsia"/>
        </w:rPr>
        <w:t xml:space="preserve">For example, if for some reason we wanted to take the values </w:t>
      </w:r>
      <w:del w:id="732" w:author="Liz Chadwick" w:date="2017-09-21T16:49:00Z">
        <w:r w:rsidRPr="007233FF" w:rsidDel="00D118E0">
          <w:rPr>
            <w:rFonts w:eastAsia="Microsoft YaHei" w:hint="eastAsia"/>
          </w:rPr>
          <w:delText xml:space="preserve">that </w:delText>
        </w:r>
      </w:del>
      <w:ins w:id="733" w:author="Liz Chadwick" w:date="2017-09-21T16:49:00Z">
        <w:r w:rsidR="00D118E0">
          <w:rPr>
            <w:rFonts w:eastAsia="Microsoft YaHei"/>
          </w:rPr>
          <w:t xml:space="preserve">produced by </w:t>
        </w:r>
      </w:ins>
      <w:r w:rsidRPr="007233FF">
        <w:rPr>
          <w:rFonts w:eastAsia="Microsoft YaHei" w:hint="eastAsia"/>
        </w:rPr>
        <w:t>an instance</w:t>
      </w:r>
      <w:r w:rsidR="007233FF" w:rsidRPr="007233FF">
        <w:rPr>
          <w:rFonts w:eastAsia="Microsoft YaHei" w:hint="eastAsia"/>
        </w:rPr>
        <w:t xml:space="preserve"> </w:t>
      </w:r>
      <w:r w:rsidRPr="007233FF">
        <w:rPr>
          <w:rFonts w:eastAsia="Microsoft YaHei" w:hint="eastAsia"/>
        </w:rPr>
        <w:t xml:space="preserve">of </w:t>
      </w:r>
      <w:r w:rsidRPr="007233FF">
        <w:rPr>
          <w:rStyle w:val="Literal"/>
          <w:rFonts w:hint="eastAsia"/>
        </w:rPr>
        <w:t>Counter</w:t>
      </w:r>
      <w:del w:id="734" w:author="Liz Chadwick" w:date="2017-09-21T16:49:00Z">
        <w:r w:rsidRPr="007233FF" w:rsidDel="00D118E0">
          <w:rPr>
            <w:rFonts w:eastAsia="Microsoft YaHei" w:hint="eastAsia"/>
          </w:rPr>
          <w:delText xml:space="preserve"> produces</w:delText>
        </w:r>
      </w:del>
      <w:r w:rsidRPr="007233FF">
        <w:rPr>
          <w:rFonts w:eastAsia="Microsoft YaHei" w:hint="eastAsia"/>
        </w:rPr>
        <w:t xml:space="preserve">, pair </w:t>
      </w:r>
      <w:del w:id="735" w:author="Liz Chadwick" w:date="2017-09-21T16:49:00Z">
        <w:r w:rsidRPr="007233FF" w:rsidDel="00D118E0">
          <w:rPr>
            <w:rFonts w:eastAsia="Microsoft YaHei" w:hint="eastAsia"/>
          </w:rPr>
          <w:delText xml:space="preserve">those values </w:delText>
        </w:r>
      </w:del>
      <w:ins w:id="736" w:author="Liz Chadwick" w:date="2017-09-21T16:49:00Z">
        <w:r w:rsidR="00D118E0">
          <w:rPr>
            <w:rFonts w:eastAsia="Microsoft YaHei"/>
          </w:rPr>
          <w:t xml:space="preserve">them </w:t>
        </w:r>
      </w:ins>
      <w:r w:rsidRPr="007233FF">
        <w:rPr>
          <w:rFonts w:eastAsia="Microsoft YaHei" w:hint="eastAsia"/>
        </w:rPr>
        <w:t>with values produced by another</w:t>
      </w:r>
      <w:r w:rsidR="007233FF" w:rsidRPr="007233FF">
        <w:rPr>
          <w:rFonts w:eastAsia="Microsoft YaHei" w:hint="eastAsia"/>
        </w:rPr>
        <w:t xml:space="preserve"> </w:t>
      </w:r>
      <w:r w:rsidRPr="007233FF">
        <w:rPr>
          <w:rStyle w:val="Literal"/>
          <w:rFonts w:hint="eastAsia"/>
        </w:rPr>
        <w:t>Counter</w:t>
      </w:r>
      <w:r>
        <w:rPr>
          <w:rFonts w:eastAsia="Microsoft YaHei" w:hint="eastAsia"/>
        </w:rPr>
        <w:t xml:space="preserve"> instance after skipping the first value</w:t>
      </w:r>
      <w:del w:id="737" w:author="Liz Chadwick" w:date="2017-09-21T16:49:00Z">
        <w:r w:rsidDel="00D118E0">
          <w:rPr>
            <w:rFonts w:eastAsia="Microsoft YaHei" w:hint="eastAsia"/>
          </w:rPr>
          <w:delText xml:space="preserve"> that instance produces</w:delText>
        </w:r>
      </w:del>
      <w:r>
        <w:rPr>
          <w:rFonts w:eastAsia="Microsoft YaHei" w:hint="eastAsia"/>
        </w:rPr>
        <w:t>,</w:t>
      </w:r>
      <w:r w:rsidR="007233FF">
        <w:rPr>
          <w:rFonts w:eastAsia="Microsoft YaHei" w:hint="eastAsia"/>
        </w:rPr>
        <w:t xml:space="preserve"> </w:t>
      </w:r>
      <w:r>
        <w:rPr>
          <w:rFonts w:eastAsia="Microsoft YaHei" w:hint="eastAsia"/>
        </w:rPr>
        <w:t>multiply each pair together, keep only those results that are divisible by</w:t>
      </w:r>
      <w:r w:rsidR="007233FF">
        <w:rPr>
          <w:rFonts w:eastAsia="Microsoft YaHei" w:hint="eastAsia"/>
        </w:rPr>
        <w:t xml:space="preserve"> </w:t>
      </w:r>
      <w:r>
        <w:rPr>
          <w:rFonts w:eastAsia="Microsoft YaHei" w:hint="eastAsia"/>
        </w:rPr>
        <w:t>three, and add all the resulting values together, we could do so as shown in</w:t>
      </w:r>
      <w:r w:rsidR="007233FF">
        <w:rPr>
          <w:rFonts w:eastAsia="Microsoft YaHei" w:hint="eastAsia"/>
        </w:rPr>
        <w:t xml:space="preserve"> </w:t>
      </w:r>
      <w:r>
        <w:rPr>
          <w:rFonts w:eastAsia="Microsoft YaHei" w:hint="eastAsia"/>
        </w:rPr>
        <w:t>the test in Listing 13-23:</w:t>
      </w:r>
    </w:p>
    <w:p w14:paraId="65054C96" w14:textId="77777777" w:rsidR="00084A24" w:rsidRDefault="00B052DF" w:rsidP="009C6C22">
      <w:pPr>
        <w:pStyle w:val="ProductionDirective"/>
        <w:rPr>
          <w:rFonts w:eastAsia="Microsoft YaHei"/>
        </w:rPr>
      </w:pPr>
      <w:r>
        <w:rPr>
          <w:rFonts w:eastAsia="Microsoft YaHei" w:hint="eastAsia"/>
        </w:rPr>
        <w:t>Filename: src/lib.rs</w:t>
      </w:r>
    </w:p>
    <w:p w14:paraId="17580D1B" w14:textId="77777777" w:rsidR="00084A24" w:rsidRPr="009C6C22" w:rsidRDefault="00B052DF" w:rsidP="009C6C22">
      <w:pPr>
        <w:pStyle w:val="CodeA"/>
      </w:pPr>
      <w:r w:rsidRPr="009C6C22">
        <w:rPr>
          <w:rFonts w:hint="eastAsia"/>
        </w:rPr>
        <w:t>#[test]</w:t>
      </w:r>
    </w:p>
    <w:p w14:paraId="27FB8CE4" w14:textId="77777777" w:rsidR="00084A24" w:rsidRPr="009C6C22" w:rsidRDefault="00B052DF" w:rsidP="009C6C22">
      <w:pPr>
        <w:pStyle w:val="CodeB"/>
      </w:pPr>
      <w:r w:rsidRPr="009C6C22">
        <w:rPr>
          <w:rFonts w:hint="eastAsia"/>
        </w:rPr>
        <w:t>fn using_other_iterator_trait_methods() {</w:t>
      </w:r>
    </w:p>
    <w:p w14:paraId="7858D6A0" w14:textId="77777777" w:rsidR="00084A24" w:rsidRPr="009C6C22" w:rsidRDefault="00B052DF" w:rsidP="009C6C22">
      <w:pPr>
        <w:pStyle w:val="CodeB"/>
      </w:pPr>
      <w:r w:rsidRPr="009C6C22">
        <w:rPr>
          <w:rFonts w:hint="eastAsia"/>
        </w:rPr>
        <w:t xml:space="preserve">    let sum: u32 = Counter::new().zip(Counter::new().skip(1))</w:t>
      </w:r>
    </w:p>
    <w:p w14:paraId="032EA320" w14:textId="77777777" w:rsidR="00084A24" w:rsidRPr="009C6C22" w:rsidRDefault="00B052DF" w:rsidP="009C6C22">
      <w:pPr>
        <w:pStyle w:val="CodeB"/>
      </w:pPr>
      <w:r w:rsidRPr="009C6C22">
        <w:rPr>
          <w:rFonts w:hint="eastAsia"/>
        </w:rPr>
        <w:t xml:space="preserve">                                 .map(|(a, b)| a * b)</w:t>
      </w:r>
    </w:p>
    <w:p w14:paraId="2F34C4CA" w14:textId="77777777" w:rsidR="00084A24" w:rsidRPr="009C6C22" w:rsidRDefault="00B052DF" w:rsidP="009C6C22">
      <w:pPr>
        <w:pStyle w:val="CodeB"/>
      </w:pPr>
      <w:r w:rsidRPr="009C6C22">
        <w:rPr>
          <w:rFonts w:hint="eastAsia"/>
        </w:rPr>
        <w:t xml:space="preserve">                                 .filter(|x| x % 3 == 0)</w:t>
      </w:r>
    </w:p>
    <w:p w14:paraId="166E3BC6" w14:textId="77777777" w:rsidR="00084A24" w:rsidRPr="009C6C22" w:rsidRDefault="00B052DF" w:rsidP="009C6C22">
      <w:pPr>
        <w:pStyle w:val="CodeB"/>
      </w:pPr>
      <w:r w:rsidRPr="009C6C22">
        <w:rPr>
          <w:rFonts w:hint="eastAsia"/>
        </w:rPr>
        <w:t xml:space="preserve">                                 .sum();</w:t>
      </w:r>
    </w:p>
    <w:p w14:paraId="1DF7E2DD" w14:textId="77777777" w:rsidR="00084A24" w:rsidRPr="009C6C22" w:rsidRDefault="00B052DF" w:rsidP="009C6C22">
      <w:pPr>
        <w:pStyle w:val="CodeB"/>
      </w:pPr>
      <w:r w:rsidRPr="009C6C22">
        <w:rPr>
          <w:rFonts w:hint="eastAsia"/>
        </w:rPr>
        <w:t xml:space="preserve">    assert_eq!(18, sum);</w:t>
      </w:r>
    </w:p>
    <w:p w14:paraId="49C6FA26" w14:textId="77777777" w:rsidR="00084A24" w:rsidRPr="009C6C22" w:rsidRDefault="00B052DF" w:rsidP="009C6C22">
      <w:pPr>
        <w:pStyle w:val="CodeC"/>
      </w:pPr>
      <w:r w:rsidRPr="009C6C22">
        <w:rPr>
          <w:rFonts w:hint="eastAsia"/>
        </w:rPr>
        <w:t>}</w:t>
      </w:r>
    </w:p>
    <w:p w14:paraId="717750AE" w14:textId="77777777" w:rsidR="00084A24" w:rsidRDefault="00B052DF" w:rsidP="009C6C22">
      <w:pPr>
        <w:pStyle w:val="Listing"/>
        <w:rPr>
          <w:rFonts w:eastAsia="Microsoft YaHei"/>
        </w:rPr>
      </w:pPr>
      <w:r w:rsidRPr="007233FF">
        <w:rPr>
          <w:rFonts w:eastAsia="Microsoft YaHei" w:hint="eastAsia"/>
        </w:rPr>
        <w:t xml:space="preserve">Listing 13-23: Using a variety of </w:t>
      </w:r>
      <w:r w:rsidRPr="007233FF">
        <w:rPr>
          <w:rStyle w:val="Literal"/>
          <w:rFonts w:hint="eastAsia"/>
        </w:rPr>
        <w:t>Iterator</w:t>
      </w:r>
      <w:r w:rsidRPr="007233FF">
        <w:rPr>
          <w:rFonts w:eastAsia="Microsoft YaHei" w:hint="eastAsia"/>
        </w:rPr>
        <w:t xml:space="preserve"> trait methods on our </w:t>
      </w:r>
      <w:r w:rsidRPr="007233FF">
        <w:rPr>
          <w:rStyle w:val="Literal"/>
          <w:rFonts w:hint="eastAsia"/>
        </w:rPr>
        <w:t>Counter</w:t>
      </w:r>
      <w:r w:rsidR="007233FF">
        <w:rPr>
          <w:rFonts w:eastAsia="Microsoft YaHei" w:hint="eastAsia"/>
        </w:rPr>
        <w:t xml:space="preserve"> </w:t>
      </w:r>
      <w:r>
        <w:rPr>
          <w:rFonts w:eastAsia="Microsoft YaHei" w:hint="eastAsia"/>
        </w:rPr>
        <w:t>iterator</w:t>
      </w:r>
    </w:p>
    <w:p w14:paraId="095F0AFE" w14:textId="77777777" w:rsidR="00084A24" w:rsidRDefault="00B052DF" w:rsidP="007233FF">
      <w:pPr>
        <w:pStyle w:val="Body"/>
        <w:rPr>
          <w:rFonts w:eastAsia="Microsoft YaHei"/>
        </w:rPr>
      </w:pPr>
      <w:r>
        <w:rPr>
          <w:rFonts w:eastAsia="Microsoft YaHei" w:hint="eastAsia"/>
        </w:rPr>
        <w:t xml:space="preserve">Note that </w:t>
      </w:r>
      <w:r w:rsidRPr="007233FF">
        <w:rPr>
          <w:rStyle w:val="Literal"/>
          <w:rFonts w:hint="eastAsia"/>
        </w:rPr>
        <w:t>zip</w:t>
      </w:r>
      <w:r w:rsidRPr="007233FF">
        <w:rPr>
          <w:rFonts w:eastAsia="Microsoft YaHei" w:hint="eastAsia"/>
        </w:rPr>
        <w:t xml:space="preserve"> produces only four pairs; the theoretical fifth pair </w:t>
      </w:r>
      <w:r w:rsidRPr="007233FF">
        <w:rPr>
          <w:rStyle w:val="Literal"/>
          <w:rFonts w:hint="eastAsia"/>
        </w:rPr>
        <w:t>(5, None)</w:t>
      </w:r>
      <w:r w:rsidRPr="007233FF">
        <w:rPr>
          <w:rFonts w:eastAsia="Microsoft YaHei" w:hint="eastAsia"/>
        </w:rPr>
        <w:t xml:space="preserve"> is never produced because </w:t>
      </w:r>
      <w:r w:rsidRPr="007233FF">
        <w:rPr>
          <w:rStyle w:val="Literal"/>
          <w:rFonts w:hint="eastAsia"/>
        </w:rPr>
        <w:t>zip</w:t>
      </w:r>
      <w:r w:rsidRPr="007233FF">
        <w:rPr>
          <w:rFonts w:eastAsia="Microsoft YaHei" w:hint="eastAsia"/>
        </w:rPr>
        <w:t xml:space="preserve"> returns </w:t>
      </w:r>
      <w:r w:rsidRPr="007233FF">
        <w:rPr>
          <w:rStyle w:val="Literal"/>
          <w:rFonts w:hint="eastAsia"/>
        </w:rPr>
        <w:t>None</w:t>
      </w:r>
      <w:r w:rsidRPr="007233FF">
        <w:rPr>
          <w:rFonts w:eastAsia="Microsoft YaHei" w:hint="eastAsia"/>
        </w:rPr>
        <w:t xml:space="preserve"> when either of its input</w:t>
      </w:r>
      <w:r w:rsidR="007233FF" w:rsidRPr="007233FF">
        <w:rPr>
          <w:rFonts w:eastAsia="Microsoft YaHei" w:hint="eastAsia"/>
        </w:rPr>
        <w:t xml:space="preserve"> </w:t>
      </w:r>
      <w:r w:rsidRPr="007233FF">
        <w:rPr>
          <w:rFonts w:eastAsia="Microsoft YaHei" w:hint="eastAsia"/>
        </w:rPr>
        <w:t xml:space="preserve">iterators return </w:t>
      </w:r>
      <w:r w:rsidRPr="007233FF">
        <w:rPr>
          <w:rStyle w:val="Literal"/>
          <w:rFonts w:hint="eastAsia"/>
        </w:rPr>
        <w:t>None</w:t>
      </w:r>
      <w:r>
        <w:rPr>
          <w:rFonts w:eastAsia="Microsoft YaHei" w:hint="eastAsia"/>
        </w:rPr>
        <w:t>.</w:t>
      </w:r>
    </w:p>
    <w:p w14:paraId="1E35556B" w14:textId="718C50C8" w:rsidR="00084A24" w:rsidRDefault="00B052DF" w:rsidP="007233FF">
      <w:pPr>
        <w:pStyle w:val="Body"/>
        <w:rPr>
          <w:rFonts w:eastAsia="Microsoft YaHei"/>
        </w:rPr>
      </w:pPr>
      <w:r>
        <w:rPr>
          <w:rFonts w:eastAsia="Microsoft YaHei" w:hint="eastAsia"/>
        </w:rPr>
        <w:t xml:space="preserve">All of these method calls are possible because we </w:t>
      </w:r>
      <w:del w:id="738" w:author="Liz Chadwick" w:date="2017-09-21T16:50:00Z">
        <w:r w:rsidDel="00D118E0">
          <w:rPr>
            <w:rFonts w:eastAsia="Microsoft YaHei" w:hint="eastAsia"/>
          </w:rPr>
          <w:delText xml:space="preserve">implemented the </w:delText>
        </w:r>
        <w:r w:rsidRPr="007233FF" w:rsidDel="00D118E0">
          <w:rPr>
            <w:rStyle w:val="Literal"/>
            <w:rFonts w:hint="eastAsia"/>
          </w:rPr>
          <w:delText>Iterator</w:delText>
        </w:r>
        <w:r w:rsidR="007233FF" w:rsidRPr="007233FF" w:rsidDel="00D118E0">
          <w:rPr>
            <w:rFonts w:eastAsia="Microsoft YaHei" w:hint="eastAsia"/>
          </w:rPr>
          <w:delText xml:space="preserve"> </w:delText>
        </w:r>
        <w:r w:rsidRPr="007233FF" w:rsidDel="00D118E0">
          <w:rPr>
            <w:rFonts w:eastAsia="Microsoft YaHei" w:hint="eastAsia"/>
          </w:rPr>
          <w:delText xml:space="preserve">trait by specifying </w:delText>
        </w:r>
      </w:del>
      <w:ins w:id="739" w:author="Liz Chadwick" w:date="2017-09-21T16:50:00Z">
        <w:r w:rsidR="00D118E0">
          <w:rPr>
            <w:rFonts w:eastAsia="Microsoft YaHei"/>
          </w:rPr>
          <w:t xml:space="preserve">specified </w:t>
        </w:r>
      </w:ins>
      <w:r w:rsidRPr="007233FF">
        <w:rPr>
          <w:rFonts w:eastAsia="Microsoft YaHei" w:hint="eastAsia"/>
        </w:rPr>
        <w:t xml:space="preserve">how the </w:t>
      </w:r>
      <w:r w:rsidRPr="007233FF">
        <w:rPr>
          <w:rStyle w:val="Literal"/>
          <w:rFonts w:hint="eastAsia"/>
        </w:rPr>
        <w:t>next</w:t>
      </w:r>
      <w:r w:rsidRPr="007233FF">
        <w:rPr>
          <w:rFonts w:eastAsia="Microsoft YaHei" w:hint="eastAsia"/>
        </w:rPr>
        <w:t xml:space="preserve"> method works</w:t>
      </w:r>
      <w:ins w:id="740" w:author="Liz Chadwick" w:date="2017-09-21T16:50:00Z">
        <w:r w:rsidR="00D118E0">
          <w:rPr>
            <w:rFonts w:eastAsia="Microsoft YaHei"/>
          </w:rPr>
          <w:t>,</w:t>
        </w:r>
      </w:ins>
      <w:r w:rsidRPr="007233FF">
        <w:rPr>
          <w:rFonts w:eastAsia="Microsoft YaHei" w:hint="eastAsia"/>
        </w:rPr>
        <w:t xml:space="preserve"> and the standard library</w:t>
      </w:r>
      <w:r w:rsidR="007233FF" w:rsidRPr="007233FF">
        <w:rPr>
          <w:rFonts w:eastAsia="Microsoft YaHei" w:hint="eastAsia"/>
        </w:rPr>
        <w:t xml:space="preserve"> </w:t>
      </w:r>
      <w:r w:rsidRPr="007233FF">
        <w:rPr>
          <w:rFonts w:eastAsia="Microsoft YaHei" w:hint="eastAsia"/>
        </w:rPr>
        <w:t xml:space="preserve">provides default implementations for other methods that call </w:t>
      </w:r>
      <w:r w:rsidRPr="007233FF">
        <w:rPr>
          <w:rStyle w:val="Literal"/>
          <w:rFonts w:hint="eastAsia"/>
        </w:rPr>
        <w:t>next</w:t>
      </w:r>
      <w:r>
        <w:rPr>
          <w:rFonts w:eastAsia="Microsoft YaHei" w:hint="eastAsia"/>
        </w:rPr>
        <w:t>.</w:t>
      </w:r>
    </w:p>
    <w:p w14:paraId="7F1AA49D" w14:textId="77777777" w:rsidR="00084A24" w:rsidRPr="007233FF" w:rsidRDefault="00B052DF" w:rsidP="007233FF">
      <w:pPr>
        <w:pStyle w:val="HeadA"/>
        <w:rPr>
          <w:rFonts w:eastAsia="Microsoft YaHei"/>
        </w:rPr>
      </w:pPr>
      <w:bookmarkStart w:id="741" w:name="improving-our-i/o-project"/>
      <w:bookmarkEnd w:id="741"/>
      <w:r>
        <w:rPr>
          <w:rFonts w:eastAsia="Microsoft YaHei" w:hint="eastAsia"/>
        </w:rPr>
        <w:t>Improving our I/O Project</w:t>
      </w:r>
    </w:p>
    <w:p w14:paraId="3C2A0476" w14:textId="57BF9C9A" w:rsidR="00084A24" w:rsidRDefault="00D118E0" w:rsidP="009C6C22">
      <w:pPr>
        <w:pStyle w:val="BodyFirst"/>
        <w:rPr>
          <w:rFonts w:eastAsia="Microsoft YaHei"/>
        </w:rPr>
      </w:pPr>
      <w:ins w:id="742" w:author="Liz Chadwick" w:date="2017-09-21T16:51:00Z">
        <w:r>
          <w:rPr>
            <w:rFonts w:eastAsia="Microsoft YaHei"/>
          </w:rPr>
          <w:t xml:space="preserve">With this new knowledge, </w:t>
        </w:r>
      </w:ins>
      <w:del w:id="743" w:author="Liz Chadwick" w:date="2017-09-21T16:51:00Z">
        <w:r w:rsidR="00B052DF" w:rsidRPr="007233FF" w:rsidDel="00D118E0">
          <w:rPr>
            <w:rFonts w:eastAsia="Microsoft YaHei" w:hint="eastAsia"/>
          </w:rPr>
          <w:delText>W</w:delText>
        </w:r>
      </w:del>
      <w:ins w:id="744" w:author="Liz Chadwick" w:date="2017-09-21T16:51:00Z">
        <w:r>
          <w:rPr>
            <w:rFonts w:eastAsia="Microsoft YaHei"/>
          </w:rPr>
          <w:t>w</w:t>
        </w:r>
      </w:ins>
      <w:r w:rsidR="00B052DF" w:rsidRPr="007233FF">
        <w:rPr>
          <w:rFonts w:eastAsia="Microsoft YaHei" w:hint="eastAsia"/>
        </w:rPr>
        <w:t xml:space="preserve">e can improve </w:t>
      </w:r>
      <w:del w:id="745" w:author="Liz Chadwick" w:date="2017-09-21T16:51:00Z">
        <w:r w:rsidR="00B052DF" w:rsidRPr="007233FF" w:rsidDel="00D118E0">
          <w:rPr>
            <w:rFonts w:eastAsia="Microsoft YaHei" w:hint="eastAsia"/>
          </w:rPr>
          <w:delText xml:space="preserve">our implementation of </w:delText>
        </w:r>
      </w:del>
      <w:r w:rsidR="00B052DF" w:rsidRPr="007233FF">
        <w:rPr>
          <w:rFonts w:eastAsia="Microsoft YaHei" w:hint="eastAsia"/>
        </w:rPr>
        <w:t>the I/O project in Chapter 12 by using</w:t>
      </w:r>
      <w:r w:rsidR="007233FF" w:rsidRPr="007233FF">
        <w:rPr>
          <w:rFonts w:eastAsia="Microsoft YaHei" w:hint="eastAsia"/>
        </w:rPr>
        <w:t xml:space="preserve"> </w:t>
      </w:r>
      <w:r w:rsidR="00B052DF" w:rsidRPr="007233FF">
        <w:rPr>
          <w:rFonts w:eastAsia="Microsoft YaHei" w:hint="eastAsia"/>
        </w:rPr>
        <w:t>iterators to make places in the code clearer and more concise. Let</w:t>
      </w:r>
      <w:r w:rsidR="007233FF" w:rsidRPr="007233FF">
        <w:rPr>
          <w:rFonts w:eastAsia="Microsoft YaHei"/>
        </w:rPr>
        <w:t>’</w:t>
      </w:r>
      <w:r w:rsidR="00B052DF" w:rsidRPr="007233FF">
        <w:rPr>
          <w:rFonts w:eastAsia="Microsoft YaHei" w:hint="eastAsia"/>
        </w:rPr>
        <w:t>s take a</w:t>
      </w:r>
      <w:r w:rsidR="007233FF" w:rsidRPr="007233FF">
        <w:rPr>
          <w:rFonts w:eastAsia="Microsoft YaHei" w:hint="eastAsia"/>
        </w:rPr>
        <w:t xml:space="preserve"> </w:t>
      </w:r>
      <w:r w:rsidR="00B052DF" w:rsidRPr="007233FF">
        <w:rPr>
          <w:rFonts w:eastAsia="Microsoft YaHei" w:hint="eastAsia"/>
        </w:rPr>
        <w:t xml:space="preserve">look at how iterators can improve our implementation of both the </w:t>
      </w:r>
      <w:r w:rsidR="00B052DF" w:rsidRPr="007233FF">
        <w:rPr>
          <w:rStyle w:val="Literal"/>
          <w:rFonts w:hint="eastAsia"/>
        </w:rPr>
        <w:t>Config::new</w:t>
      </w:r>
      <w:r w:rsidR="007233FF" w:rsidRPr="007233FF">
        <w:rPr>
          <w:rFonts w:eastAsia="Microsoft YaHei" w:hint="eastAsia"/>
        </w:rPr>
        <w:t xml:space="preserve"> </w:t>
      </w:r>
      <w:r w:rsidR="00B052DF" w:rsidRPr="007233FF">
        <w:rPr>
          <w:rFonts w:eastAsia="Microsoft YaHei" w:hint="eastAsia"/>
        </w:rPr>
        <w:t xml:space="preserve">function and the </w:t>
      </w:r>
      <w:r w:rsidR="00B052DF" w:rsidRPr="007233FF">
        <w:rPr>
          <w:rStyle w:val="Literal"/>
          <w:rFonts w:hint="eastAsia"/>
        </w:rPr>
        <w:t>search</w:t>
      </w:r>
      <w:r w:rsidR="00B052DF">
        <w:rPr>
          <w:rFonts w:eastAsia="Microsoft YaHei" w:hint="eastAsia"/>
        </w:rPr>
        <w:t xml:space="preserve"> function.</w:t>
      </w:r>
    </w:p>
    <w:p w14:paraId="32F9EC39" w14:textId="77777777" w:rsidR="00084A24" w:rsidRPr="007233FF" w:rsidRDefault="00B052DF" w:rsidP="007233FF">
      <w:pPr>
        <w:pStyle w:val="HeadB"/>
        <w:rPr>
          <w:rFonts w:eastAsia="Microsoft YaHei"/>
        </w:rPr>
      </w:pPr>
      <w:bookmarkStart w:id="746" w:name="removing-a-`clone`-using-an-iterator"/>
      <w:bookmarkEnd w:id="746"/>
      <w:r w:rsidRPr="007233FF">
        <w:rPr>
          <w:rFonts w:eastAsia="Microsoft YaHei" w:hint="eastAsia"/>
        </w:rPr>
        <w:t xml:space="preserve">Removing a </w:t>
      </w:r>
      <w:r w:rsidRPr="007233FF">
        <w:rPr>
          <w:rStyle w:val="Literal"/>
          <w:rFonts w:hint="eastAsia"/>
        </w:rPr>
        <w:t>clone</w:t>
      </w:r>
      <w:r>
        <w:rPr>
          <w:rFonts w:eastAsia="Microsoft YaHei" w:hint="eastAsia"/>
        </w:rPr>
        <w:t xml:space="preserve"> Using an Iterator</w:t>
      </w:r>
    </w:p>
    <w:p w14:paraId="38E819E1" w14:textId="7A3BE3D4" w:rsidR="00084A24" w:rsidRDefault="00B052DF" w:rsidP="009C6C22">
      <w:pPr>
        <w:pStyle w:val="BodyFirst"/>
        <w:rPr>
          <w:rFonts w:eastAsia="Microsoft YaHei"/>
        </w:rPr>
      </w:pPr>
      <w:r w:rsidRPr="007233FF">
        <w:rPr>
          <w:rFonts w:eastAsia="Microsoft YaHei" w:hint="eastAsia"/>
        </w:rPr>
        <w:lastRenderedPageBreak/>
        <w:t xml:space="preserve">In Listing 12-6, we added code that took a slice of </w:t>
      </w:r>
      <w:r w:rsidRPr="007233FF">
        <w:rPr>
          <w:rStyle w:val="Literal"/>
          <w:rFonts w:hint="eastAsia"/>
        </w:rPr>
        <w:t>String</w:t>
      </w:r>
      <w:r w:rsidRPr="007233FF">
        <w:rPr>
          <w:rFonts w:eastAsia="Microsoft YaHei" w:hint="eastAsia"/>
        </w:rPr>
        <w:t xml:space="preserve"> values and created</w:t>
      </w:r>
      <w:r w:rsidR="007233FF" w:rsidRPr="007233FF">
        <w:rPr>
          <w:rFonts w:eastAsia="Microsoft YaHei" w:hint="eastAsia"/>
        </w:rPr>
        <w:t xml:space="preserve"> </w:t>
      </w:r>
      <w:r w:rsidRPr="007233FF">
        <w:rPr>
          <w:rFonts w:eastAsia="Microsoft YaHei" w:hint="eastAsia"/>
        </w:rPr>
        <w:t xml:space="preserve">an instance of the </w:t>
      </w:r>
      <w:r w:rsidRPr="007233FF">
        <w:rPr>
          <w:rStyle w:val="Literal"/>
          <w:rFonts w:hint="eastAsia"/>
        </w:rPr>
        <w:t>Config</w:t>
      </w:r>
      <w:r w:rsidRPr="007233FF">
        <w:rPr>
          <w:rFonts w:eastAsia="Microsoft YaHei" w:hint="eastAsia"/>
        </w:rPr>
        <w:t xml:space="preserve"> struct by indexing into the slice and cloning the</w:t>
      </w:r>
      <w:r w:rsidR="007233FF" w:rsidRPr="007233FF">
        <w:rPr>
          <w:rFonts w:eastAsia="Microsoft YaHei" w:hint="eastAsia"/>
        </w:rPr>
        <w:t xml:space="preserve"> </w:t>
      </w:r>
      <w:r w:rsidRPr="007233FF">
        <w:rPr>
          <w:rFonts w:eastAsia="Microsoft YaHei" w:hint="eastAsia"/>
        </w:rPr>
        <w:t>values</w:t>
      </w:r>
      <w:ins w:id="747" w:author="Liz Chadwick" w:date="2017-09-21T16:52:00Z">
        <w:r w:rsidR="006248A8">
          <w:rPr>
            <w:rFonts w:eastAsia="Microsoft YaHei"/>
          </w:rPr>
          <w:t xml:space="preserve">, allowing </w:t>
        </w:r>
      </w:ins>
      <w:del w:id="748" w:author="Liz Chadwick" w:date="2017-09-21T16:52:00Z">
        <w:r w:rsidRPr="007233FF" w:rsidDel="006248A8">
          <w:rPr>
            <w:rFonts w:eastAsia="Microsoft YaHei" w:hint="eastAsia"/>
          </w:rPr>
          <w:delText xml:space="preserve"> so that </w:delText>
        </w:r>
      </w:del>
      <w:r w:rsidRPr="007233FF">
        <w:rPr>
          <w:rFonts w:eastAsia="Microsoft YaHei" w:hint="eastAsia"/>
        </w:rPr>
        <w:t xml:space="preserve">the </w:t>
      </w:r>
      <w:r w:rsidRPr="007233FF">
        <w:rPr>
          <w:rStyle w:val="Literal"/>
          <w:rFonts w:hint="eastAsia"/>
        </w:rPr>
        <w:t>Config</w:t>
      </w:r>
      <w:r w:rsidRPr="007233FF">
        <w:rPr>
          <w:rFonts w:eastAsia="Microsoft YaHei" w:hint="eastAsia"/>
        </w:rPr>
        <w:t xml:space="preserve"> struct </w:t>
      </w:r>
      <w:del w:id="749" w:author="Liz Chadwick" w:date="2017-09-21T16:52:00Z">
        <w:r w:rsidRPr="007233FF" w:rsidDel="006248A8">
          <w:rPr>
            <w:rFonts w:eastAsia="Microsoft YaHei" w:hint="eastAsia"/>
          </w:rPr>
          <w:delText xml:space="preserve">could </w:delText>
        </w:r>
      </w:del>
      <w:ins w:id="750" w:author="Liz Chadwick" w:date="2017-09-21T16:52:00Z">
        <w:r w:rsidR="006248A8">
          <w:rPr>
            <w:rFonts w:eastAsia="Microsoft YaHei"/>
          </w:rPr>
          <w:t xml:space="preserve">to </w:t>
        </w:r>
      </w:ins>
      <w:r w:rsidRPr="007233FF">
        <w:rPr>
          <w:rFonts w:eastAsia="Microsoft YaHei" w:hint="eastAsia"/>
        </w:rPr>
        <w:t>own those values. We</w:t>
      </w:r>
      <w:r w:rsidR="007233FF" w:rsidRPr="007233FF">
        <w:rPr>
          <w:rFonts w:eastAsia="Microsoft YaHei"/>
        </w:rPr>
        <w:t>’</w:t>
      </w:r>
      <w:r w:rsidRPr="007233FF">
        <w:rPr>
          <w:rFonts w:eastAsia="Microsoft YaHei" w:hint="eastAsia"/>
        </w:rPr>
        <w:t>ve reproduced the</w:t>
      </w:r>
      <w:r w:rsidR="007233FF" w:rsidRPr="007233FF">
        <w:rPr>
          <w:rFonts w:eastAsia="Microsoft YaHei" w:hint="eastAsia"/>
        </w:rPr>
        <w:t xml:space="preserve"> </w:t>
      </w:r>
      <w:r w:rsidRPr="007233FF">
        <w:rPr>
          <w:rFonts w:eastAsia="Microsoft YaHei" w:hint="eastAsia"/>
        </w:rPr>
        <w:t xml:space="preserve">implementation of the </w:t>
      </w:r>
      <w:r w:rsidRPr="007233FF">
        <w:rPr>
          <w:rStyle w:val="Literal"/>
          <w:rFonts w:hint="eastAsia"/>
        </w:rPr>
        <w:t>Config::new</w:t>
      </w:r>
      <w:r>
        <w:rPr>
          <w:rFonts w:eastAsia="Microsoft YaHei" w:hint="eastAsia"/>
        </w:rPr>
        <w:t xml:space="preserve"> function as it was at the end of Chapter 12</w:t>
      </w:r>
      <w:r w:rsidR="007233FF">
        <w:rPr>
          <w:rFonts w:eastAsia="Microsoft YaHei" w:hint="eastAsia"/>
        </w:rPr>
        <w:t xml:space="preserve"> </w:t>
      </w:r>
      <w:r>
        <w:rPr>
          <w:rFonts w:eastAsia="Microsoft YaHei" w:hint="eastAsia"/>
        </w:rPr>
        <w:t>in Listing 13-24:</w:t>
      </w:r>
    </w:p>
    <w:p w14:paraId="3B35980B" w14:textId="77777777" w:rsidR="00084A24" w:rsidRDefault="00B052DF" w:rsidP="009C6C22">
      <w:pPr>
        <w:pStyle w:val="ProductionDirective"/>
        <w:rPr>
          <w:rFonts w:eastAsia="Microsoft YaHei"/>
        </w:rPr>
      </w:pPr>
      <w:r>
        <w:rPr>
          <w:rFonts w:eastAsia="Microsoft YaHei" w:hint="eastAsia"/>
        </w:rPr>
        <w:t>Filename: src/lib.rs</w:t>
      </w:r>
    </w:p>
    <w:p w14:paraId="1216A688" w14:textId="77777777" w:rsidR="00084A24" w:rsidRPr="009C6C22" w:rsidRDefault="00B052DF" w:rsidP="009C6C22">
      <w:pPr>
        <w:pStyle w:val="CodeA"/>
      </w:pPr>
      <w:r w:rsidRPr="009C6C22">
        <w:rPr>
          <w:rFonts w:hint="eastAsia"/>
        </w:rPr>
        <w:t>impl Config {</w:t>
      </w:r>
    </w:p>
    <w:p w14:paraId="09FF5C4B" w14:textId="77777777" w:rsidR="00084A24" w:rsidRPr="009C6C22" w:rsidRDefault="00B052DF" w:rsidP="009C6C22">
      <w:pPr>
        <w:pStyle w:val="CodeB"/>
      </w:pPr>
      <w:r w:rsidRPr="009C6C22">
        <w:rPr>
          <w:rFonts w:hint="eastAsia"/>
        </w:rPr>
        <w:t xml:space="preserve">    pub fn new(args: &amp;[String]) -&gt; Result&lt;Config, &amp;'static str&gt; {</w:t>
      </w:r>
    </w:p>
    <w:p w14:paraId="24845528" w14:textId="77777777" w:rsidR="00084A24" w:rsidRPr="009C6C22" w:rsidRDefault="00B052DF" w:rsidP="009C6C22">
      <w:pPr>
        <w:pStyle w:val="CodeB"/>
      </w:pPr>
      <w:r w:rsidRPr="009C6C22">
        <w:rPr>
          <w:rFonts w:hint="eastAsia"/>
        </w:rPr>
        <w:t xml:space="preserve">        if args.len() &lt; 3 {</w:t>
      </w:r>
    </w:p>
    <w:p w14:paraId="03C3A3F2" w14:textId="77777777" w:rsidR="00084A24" w:rsidRPr="009C6C22" w:rsidRDefault="00B052DF" w:rsidP="009C6C22">
      <w:pPr>
        <w:pStyle w:val="CodeB"/>
      </w:pPr>
      <w:r w:rsidRPr="009C6C22">
        <w:rPr>
          <w:rFonts w:hint="eastAsia"/>
        </w:rPr>
        <w:t xml:space="preserve">            return Err("not enough arguments");</w:t>
      </w:r>
    </w:p>
    <w:p w14:paraId="0375282D" w14:textId="77777777" w:rsidR="00084A24" w:rsidRPr="009C6C22" w:rsidRDefault="00B052DF" w:rsidP="009C6C22">
      <w:pPr>
        <w:pStyle w:val="CodeB"/>
      </w:pPr>
      <w:r w:rsidRPr="009C6C22">
        <w:rPr>
          <w:rFonts w:hint="eastAsia"/>
        </w:rPr>
        <w:t xml:space="preserve">        }</w:t>
      </w:r>
    </w:p>
    <w:p w14:paraId="4092EEBC" w14:textId="77777777" w:rsidR="00084A24" w:rsidRPr="009C6C22" w:rsidRDefault="00084A24" w:rsidP="009C6C22">
      <w:pPr>
        <w:pStyle w:val="CodeB"/>
      </w:pPr>
    </w:p>
    <w:p w14:paraId="5FDD7876" w14:textId="77777777" w:rsidR="00084A24" w:rsidRPr="009C6C22" w:rsidRDefault="00B052DF" w:rsidP="009C6C22">
      <w:pPr>
        <w:pStyle w:val="CodeB"/>
      </w:pPr>
      <w:r w:rsidRPr="009C6C22">
        <w:rPr>
          <w:rFonts w:hint="eastAsia"/>
        </w:rPr>
        <w:t xml:space="preserve">        let query = args[1].clone();</w:t>
      </w:r>
    </w:p>
    <w:p w14:paraId="4E6342B9" w14:textId="77777777" w:rsidR="00084A24" w:rsidRPr="009C6C22" w:rsidRDefault="00B052DF" w:rsidP="009C6C22">
      <w:pPr>
        <w:pStyle w:val="CodeB"/>
      </w:pPr>
      <w:r w:rsidRPr="009C6C22">
        <w:rPr>
          <w:rFonts w:hint="eastAsia"/>
        </w:rPr>
        <w:t xml:space="preserve">        let filename = args[2].clone();</w:t>
      </w:r>
    </w:p>
    <w:p w14:paraId="510396B6" w14:textId="77777777" w:rsidR="00084A24" w:rsidRPr="009C6C22" w:rsidRDefault="00084A24" w:rsidP="009C6C22">
      <w:pPr>
        <w:pStyle w:val="CodeB"/>
      </w:pPr>
    </w:p>
    <w:p w14:paraId="11B9A65A" w14:textId="77777777" w:rsidR="00084A24" w:rsidRPr="009C6C22" w:rsidRDefault="00B052DF" w:rsidP="009C6C22">
      <w:pPr>
        <w:pStyle w:val="CodeB"/>
      </w:pPr>
      <w:r w:rsidRPr="009C6C22">
        <w:rPr>
          <w:rFonts w:hint="eastAsia"/>
        </w:rPr>
        <w:t xml:space="preserve">        let case_sensitive = env::var("CASE_INSENSITIVE").is_err();</w:t>
      </w:r>
    </w:p>
    <w:p w14:paraId="1A2F8332" w14:textId="77777777" w:rsidR="00084A24" w:rsidRPr="009C6C22" w:rsidRDefault="00084A24" w:rsidP="009C6C22">
      <w:pPr>
        <w:pStyle w:val="CodeB"/>
      </w:pPr>
    </w:p>
    <w:p w14:paraId="2BC8C6FE" w14:textId="77777777" w:rsidR="00084A24" w:rsidRPr="009C6C22" w:rsidRDefault="00B052DF" w:rsidP="009C6C22">
      <w:pPr>
        <w:pStyle w:val="CodeB"/>
      </w:pPr>
      <w:r w:rsidRPr="009C6C22">
        <w:rPr>
          <w:rFonts w:hint="eastAsia"/>
        </w:rPr>
        <w:t xml:space="preserve">        Ok(Config { query, filename, case_sensitive })</w:t>
      </w:r>
    </w:p>
    <w:p w14:paraId="5086D018" w14:textId="77777777" w:rsidR="00084A24" w:rsidRPr="009C6C22" w:rsidRDefault="00B052DF" w:rsidP="009C6C22">
      <w:pPr>
        <w:pStyle w:val="CodeB"/>
      </w:pPr>
      <w:r w:rsidRPr="009C6C22">
        <w:rPr>
          <w:rFonts w:hint="eastAsia"/>
        </w:rPr>
        <w:t xml:space="preserve">    }</w:t>
      </w:r>
    </w:p>
    <w:p w14:paraId="5EEA100B" w14:textId="77777777" w:rsidR="00084A24" w:rsidRPr="009C6C22" w:rsidRDefault="00B052DF" w:rsidP="009C6C22">
      <w:pPr>
        <w:pStyle w:val="CodeC"/>
      </w:pPr>
      <w:r w:rsidRPr="009C6C22">
        <w:rPr>
          <w:rFonts w:hint="eastAsia"/>
        </w:rPr>
        <w:t>}</w:t>
      </w:r>
    </w:p>
    <w:p w14:paraId="54766257" w14:textId="77777777" w:rsidR="00084A24" w:rsidRDefault="00B052DF" w:rsidP="009C6C22">
      <w:pPr>
        <w:pStyle w:val="Listing"/>
        <w:rPr>
          <w:rFonts w:eastAsia="Microsoft YaHei"/>
        </w:rPr>
      </w:pPr>
      <w:r w:rsidRPr="007233FF">
        <w:rPr>
          <w:rFonts w:eastAsia="Microsoft YaHei" w:hint="eastAsia"/>
        </w:rPr>
        <w:t xml:space="preserve">Listing 13-24: Reproduction of the </w:t>
      </w:r>
      <w:r w:rsidRPr="007233FF">
        <w:rPr>
          <w:rStyle w:val="Literal"/>
          <w:rFonts w:hint="eastAsia"/>
        </w:rPr>
        <w:t>Config::new</w:t>
      </w:r>
      <w:r>
        <w:rPr>
          <w:rFonts w:eastAsia="Microsoft YaHei" w:hint="eastAsia"/>
        </w:rPr>
        <w:t xml:space="preserve"> function</w:t>
      </w:r>
      <w:r w:rsidR="007233FF">
        <w:rPr>
          <w:rFonts w:eastAsia="Microsoft YaHei" w:hint="eastAsia"/>
        </w:rPr>
        <w:t xml:space="preserve"> </w:t>
      </w:r>
      <w:r>
        <w:rPr>
          <w:rFonts w:eastAsia="Microsoft YaHei" w:hint="eastAsia"/>
        </w:rPr>
        <w:t>from the end of Chapter 12</w:t>
      </w:r>
    </w:p>
    <w:p w14:paraId="5CA79678" w14:textId="77777777" w:rsidR="00084A24" w:rsidRDefault="00B052DF" w:rsidP="007233FF">
      <w:pPr>
        <w:pStyle w:val="Body"/>
        <w:rPr>
          <w:rFonts w:eastAsia="Microsoft YaHei"/>
        </w:rPr>
      </w:pPr>
      <w:r w:rsidRPr="007233FF">
        <w:rPr>
          <w:rFonts w:eastAsia="Microsoft YaHei" w:hint="eastAsia"/>
        </w:rPr>
        <w:t xml:space="preserve">At the time, we said not to worry about the inefficient </w:t>
      </w:r>
      <w:r w:rsidRPr="007233FF">
        <w:rPr>
          <w:rStyle w:val="Literal"/>
          <w:rFonts w:hint="eastAsia"/>
        </w:rPr>
        <w:t>clone</w:t>
      </w:r>
      <w:r>
        <w:rPr>
          <w:rFonts w:eastAsia="Microsoft YaHei" w:hint="eastAsia"/>
        </w:rPr>
        <w:t xml:space="preserve"> calls here</w:t>
      </w:r>
      <w:r w:rsidR="007233FF">
        <w:rPr>
          <w:rFonts w:eastAsia="Microsoft YaHei" w:hint="eastAsia"/>
        </w:rPr>
        <w:t xml:space="preserve"> </w:t>
      </w:r>
      <w:r>
        <w:rPr>
          <w:rFonts w:eastAsia="Microsoft YaHei" w:hint="eastAsia"/>
        </w:rPr>
        <w:t>because we would remove them in the future. Well, that time is now!</w:t>
      </w:r>
    </w:p>
    <w:p w14:paraId="244464E5" w14:textId="7C629F56" w:rsidR="00084A24" w:rsidRDefault="00B052DF" w:rsidP="007233FF">
      <w:pPr>
        <w:pStyle w:val="Body"/>
        <w:rPr>
          <w:rFonts w:eastAsia="Microsoft YaHei"/>
        </w:rPr>
      </w:pPr>
      <w:del w:id="751" w:author="Liz Chadwick" w:date="2017-09-21T16:53:00Z">
        <w:r w:rsidDel="004D5E0E">
          <w:rPr>
            <w:rFonts w:eastAsia="Microsoft YaHei" w:hint="eastAsia"/>
          </w:rPr>
          <w:delText>The reason w</w:delText>
        </w:r>
      </w:del>
      <w:ins w:id="752" w:author="Liz Chadwick" w:date="2017-09-21T16:53:00Z">
        <w:r w:rsidR="004D5E0E">
          <w:rPr>
            <w:rFonts w:eastAsia="Microsoft YaHei"/>
          </w:rPr>
          <w:t>W</w:t>
        </w:r>
      </w:ins>
      <w:r>
        <w:rPr>
          <w:rFonts w:eastAsia="Microsoft YaHei" w:hint="eastAsia"/>
        </w:rPr>
        <w:t xml:space="preserve">e needed </w:t>
      </w:r>
      <w:r w:rsidRPr="007233FF">
        <w:rPr>
          <w:rStyle w:val="Literal"/>
          <w:rFonts w:hint="eastAsia"/>
        </w:rPr>
        <w:t>clone</w:t>
      </w:r>
      <w:r w:rsidRPr="007233FF">
        <w:rPr>
          <w:rFonts w:eastAsia="Microsoft YaHei" w:hint="eastAsia"/>
        </w:rPr>
        <w:t xml:space="preserve"> here </w:t>
      </w:r>
      <w:del w:id="753" w:author="Liz Chadwick" w:date="2017-09-21T16:53:00Z">
        <w:r w:rsidRPr="007233FF" w:rsidDel="004D5E0E">
          <w:rPr>
            <w:rFonts w:eastAsia="Microsoft YaHei" w:hint="eastAsia"/>
          </w:rPr>
          <w:delText xml:space="preserve">in the first place is that </w:delText>
        </w:r>
      </w:del>
      <w:ins w:id="754" w:author="Liz Chadwick" w:date="2017-09-21T16:53:00Z">
        <w:r w:rsidR="004D5E0E">
          <w:rPr>
            <w:rFonts w:eastAsia="Microsoft YaHei"/>
          </w:rPr>
          <w:t xml:space="preserve">because </w:t>
        </w:r>
      </w:ins>
      <w:r w:rsidRPr="007233FF">
        <w:rPr>
          <w:rFonts w:eastAsia="Microsoft YaHei" w:hint="eastAsia"/>
        </w:rPr>
        <w:t>we have a slice</w:t>
      </w:r>
      <w:r w:rsidR="007233FF" w:rsidRPr="007233FF">
        <w:rPr>
          <w:rFonts w:eastAsia="Microsoft YaHei" w:hint="eastAsia"/>
        </w:rPr>
        <w:t xml:space="preserve"> </w:t>
      </w:r>
      <w:r w:rsidRPr="007233FF">
        <w:rPr>
          <w:rFonts w:eastAsia="Microsoft YaHei" w:hint="eastAsia"/>
        </w:rPr>
        <w:t xml:space="preserve">with </w:t>
      </w:r>
      <w:r w:rsidRPr="007233FF">
        <w:rPr>
          <w:rStyle w:val="Literal"/>
          <w:rFonts w:hint="eastAsia"/>
        </w:rPr>
        <w:t>String</w:t>
      </w:r>
      <w:r w:rsidRPr="007233FF">
        <w:rPr>
          <w:rFonts w:eastAsia="Microsoft YaHei" w:hint="eastAsia"/>
        </w:rPr>
        <w:t xml:space="preserve"> elements in the parameter </w:t>
      </w:r>
      <w:r w:rsidRPr="007233FF">
        <w:rPr>
          <w:rStyle w:val="Literal"/>
          <w:rFonts w:hint="eastAsia"/>
        </w:rPr>
        <w:t>args</w:t>
      </w:r>
      <w:r w:rsidRPr="007233FF">
        <w:rPr>
          <w:rFonts w:eastAsia="Microsoft YaHei" w:hint="eastAsia"/>
        </w:rPr>
        <w:t xml:space="preserve">, but the </w:t>
      </w:r>
      <w:r w:rsidRPr="007233FF">
        <w:rPr>
          <w:rStyle w:val="Literal"/>
          <w:rFonts w:hint="eastAsia"/>
        </w:rPr>
        <w:t>new</w:t>
      </w:r>
      <w:r w:rsidRPr="007233FF">
        <w:rPr>
          <w:rFonts w:eastAsia="Microsoft YaHei" w:hint="eastAsia"/>
        </w:rPr>
        <w:t xml:space="preserve"> function does</w:t>
      </w:r>
      <w:del w:id="755" w:author="Carol Nichols" w:date="2017-10-05T16:00:00Z">
        <w:r w:rsidRPr="007233FF" w:rsidDel="00C33B44">
          <w:rPr>
            <w:rFonts w:eastAsia="Microsoft YaHei" w:hint="eastAsia"/>
          </w:rPr>
          <w:delText xml:space="preserve"> </w:delText>
        </w:r>
      </w:del>
      <w:r w:rsidRPr="007233FF">
        <w:rPr>
          <w:rFonts w:eastAsia="Microsoft YaHei" w:hint="eastAsia"/>
        </w:rPr>
        <w:t>n</w:t>
      </w:r>
      <w:ins w:id="756" w:author="Carol Nichols" w:date="2017-10-05T16:00:00Z">
        <w:r w:rsidR="00C33B44" w:rsidRPr="007233FF">
          <w:rPr>
            <w:rFonts w:eastAsia="Microsoft YaHei"/>
          </w:rPr>
          <w:t>’</w:t>
        </w:r>
      </w:ins>
      <w:del w:id="757" w:author="Carol Nichols" w:date="2017-10-05T16:00:00Z">
        <w:r w:rsidRPr="007233FF" w:rsidDel="00C33B44">
          <w:rPr>
            <w:rFonts w:eastAsia="Microsoft YaHei" w:hint="eastAsia"/>
          </w:rPr>
          <w:delText>o</w:delText>
        </w:r>
      </w:del>
      <w:r w:rsidRPr="007233FF">
        <w:rPr>
          <w:rFonts w:eastAsia="Microsoft YaHei" w:hint="eastAsia"/>
        </w:rPr>
        <w:t>t</w:t>
      </w:r>
      <w:r w:rsidR="007233FF" w:rsidRPr="007233FF">
        <w:rPr>
          <w:rFonts w:eastAsia="Microsoft YaHei" w:hint="eastAsia"/>
        </w:rPr>
        <w:t xml:space="preserve"> </w:t>
      </w:r>
      <w:r w:rsidRPr="007233FF">
        <w:rPr>
          <w:rFonts w:eastAsia="Microsoft YaHei" w:hint="eastAsia"/>
        </w:rPr>
        <w:t xml:space="preserve">own </w:t>
      </w:r>
      <w:r w:rsidRPr="007233FF">
        <w:rPr>
          <w:rStyle w:val="Literal"/>
          <w:rFonts w:hint="eastAsia"/>
        </w:rPr>
        <w:t>args</w:t>
      </w:r>
      <w:r w:rsidRPr="007233FF">
        <w:rPr>
          <w:rFonts w:eastAsia="Microsoft YaHei" w:hint="eastAsia"/>
        </w:rPr>
        <w:t xml:space="preserve">. In order to be able to return ownership of a </w:t>
      </w:r>
      <w:r w:rsidRPr="007233FF">
        <w:rPr>
          <w:rStyle w:val="Literal"/>
          <w:rFonts w:hint="eastAsia"/>
        </w:rPr>
        <w:t>Config</w:t>
      </w:r>
      <w:r w:rsidRPr="007233FF">
        <w:rPr>
          <w:rFonts w:eastAsia="Microsoft YaHei" w:hint="eastAsia"/>
        </w:rPr>
        <w:t xml:space="preserve"> instance, we</w:t>
      </w:r>
      <w:r w:rsidR="007233FF" w:rsidRPr="007233FF">
        <w:rPr>
          <w:rFonts w:eastAsia="Microsoft YaHei" w:hint="eastAsia"/>
        </w:rPr>
        <w:t xml:space="preserve"> </w:t>
      </w:r>
      <w:del w:id="758" w:author="Liz Chadwick" w:date="2017-09-21T16:53:00Z">
        <w:r w:rsidRPr="007233FF" w:rsidDel="004D5E0E">
          <w:rPr>
            <w:rFonts w:eastAsia="Microsoft YaHei" w:hint="eastAsia"/>
          </w:rPr>
          <w:delText xml:space="preserve">need </w:delText>
        </w:r>
      </w:del>
      <w:ins w:id="759" w:author="Liz Chadwick" w:date="2017-09-21T16:53:00Z">
        <w:r w:rsidR="004D5E0E">
          <w:rPr>
            <w:rFonts w:eastAsia="Microsoft YaHei"/>
          </w:rPr>
          <w:t xml:space="preserve">had </w:t>
        </w:r>
      </w:ins>
      <w:r w:rsidRPr="007233FF">
        <w:rPr>
          <w:rFonts w:eastAsia="Microsoft YaHei" w:hint="eastAsia"/>
        </w:rPr>
        <w:t xml:space="preserve">to clone the values </w:t>
      </w:r>
      <w:del w:id="760" w:author="Liz Chadwick" w:date="2017-09-21T16:53:00Z">
        <w:r w:rsidRPr="007233FF" w:rsidDel="004D5E0E">
          <w:rPr>
            <w:rFonts w:eastAsia="Microsoft YaHei" w:hint="eastAsia"/>
          </w:rPr>
          <w:delText xml:space="preserve">that we put in </w:delText>
        </w:r>
      </w:del>
      <w:ins w:id="761" w:author="Liz Chadwick" w:date="2017-09-21T16:53:00Z">
        <w:r w:rsidR="004D5E0E">
          <w:rPr>
            <w:rFonts w:eastAsia="Microsoft YaHei"/>
          </w:rPr>
          <w:t xml:space="preserve">from </w:t>
        </w:r>
      </w:ins>
      <w:r w:rsidRPr="007233FF">
        <w:rPr>
          <w:rFonts w:eastAsia="Microsoft YaHei" w:hint="eastAsia"/>
        </w:rPr>
        <w:t xml:space="preserve">the </w:t>
      </w:r>
      <w:r w:rsidRPr="007233FF">
        <w:rPr>
          <w:rStyle w:val="Literal"/>
          <w:rFonts w:hint="eastAsia"/>
        </w:rPr>
        <w:t>query</w:t>
      </w:r>
      <w:r w:rsidRPr="007233FF">
        <w:rPr>
          <w:rFonts w:eastAsia="Microsoft YaHei" w:hint="eastAsia"/>
        </w:rPr>
        <w:t xml:space="preserve"> and </w:t>
      </w:r>
      <w:r w:rsidRPr="007233FF">
        <w:rPr>
          <w:rStyle w:val="Literal"/>
          <w:rFonts w:hint="eastAsia"/>
        </w:rPr>
        <w:t>filename</w:t>
      </w:r>
      <w:r w:rsidRPr="007233FF">
        <w:rPr>
          <w:rFonts w:eastAsia="Microsoft YaHei" w:hint="eastAsia"/>
        </w:rPr>
        <w:t xml:space="preserve"> fields of</w:t>
      </w:r>
      <w:r w:rsidR="007233FF" w:rsidRPr="007233FF">
        <w:rPr>
          <w:rFonts w:eastAsia="Microsoft YaHei" w:hint="eastAsia"/>
        </w:rPr>
        <w:t xml:space="preserve"> </w:t>
      </w:r>
      <w:r w:rsidRPr="007233FF">
        <w:rPr>
          <w:rStyle w:val="Literal"/>
          <w:rFonts w:hint="eastAsia"/>
        </w:rPr>
        <w:t>Config</w:t>
      </w:r>
      <w:r w:rsidRPr="007233FF">
        <w:rPr>
          <w:rFonts w:eastAsia="Microsoft YaHei" w:hint="eastAsia"/>
        </w:rPr>
        <w:t xml:space="preserve">, so that the </w:t>
      </w:r>
      <w:r w:rsidRPr="007233FF">
        <w:rPr>
          <w:rStyle w:val="Literal"/>
          <w:rFonts w:hint="eastAsia"/>
        </w:rPr>
        <w:t>Config</w:t>
      </w:r>
      <w:r>
        <w:rPr>
          <w:rFonts w:eastAsia="Microsoft YaHei" w:hint="eastAsia"/>
        </w:rPr>
        <w:t xml:space="preserve"> instance can own its values.</w:t>
      </w:r>
    </w:p>
    <w:p w14:paraId="6EDF5CDC" w14:textId="3C1F9769" w:rsidR="00084A24" w:rsidRDefault="00B052DF" w:rsidP="007233FF">
      <w:pPr>
        <w:pStyle w:val="Body"/>
        <w:rPr>
          <w:rFonts w:eastAsia="Microsoft YaHei"/>
        </w:rPr>
      </w:pPr>
      <w:r>
        <w:rPr>
          <w:rFonts w:eastAsia="Microsoft YaHei" w:hint="eastAsia"/>
        </w:rPr>
        <w:t xml:space="preserve">With our new knowledge about iterators, we can change the </w:t>
      </w:r>
      <w:r w:rsidRPr="007233FF">
        <w:rPr>
          <w:rStyle w:val="Literal"/>
          <w:rFonts w:hint="eastAsia"/>
        </w:rPr>
        <w:t>new</w:t>
      </w:r>
      <w:r w:rsidRPr="007233FF">
        <w:rPr>
          <w:rFonts w:eastAsia="Microsoft YaHei" w:hint="eastAsia"/>
        </w:rPr>
        <w:t xml:space="preserve"> function to</w:t>
      </w:r>
      <w:r w:rsidR="007233FF" w:rsidRPr="007233FF">
        <w:rPr>
          <w:rFonts w:eastAsia="Microsoft YaHei" w:hint="eastAsia"/>
        </w:rPr>
        <w:t xml:space="preserve"> </w:t>
      </w:r>
      <w:r w:rsidRPr="007233FF">
        <w:rPr>
          <w:rFonts w:eastAsia="Microsoft YaHei" w:hint="eastAsia"/>
        </w:rPr>
        <w:t>take ownership of an iterator as its argument instead of borrowing a slice.</w:t>
      </w:r>
      <w:r w:rsidR="007233FF" w:rsidRPr="007233FF">
        <w:rPr>
          <w:rFonts w:eastAsia="Microsoft YaHei" w:hint="eastAsia"/>
        </w:rPr>
        <w:t xml:space="preserve"> </w:t>
      </w:r>
      <w:r w:rsidRPr="007233FF">
        <w:rPr>
          <w:rFonts w:eastAsia="Microsoft YaHei" w:hint="eastAsia"/>
        </w:rPr>
        <w:t>We</w:t>
      </w:r>
      <w:r w:rsidR="007233FF" w:rsidRPr="007233FF">
        <w:rPr>
          <w:rFonts w:eastAsia="Microsoft YaHei"/>
        </w:rPr>
        <w:t>’</w:t>
      </w:r>
      <w:r w:rsidRPr="007233FF">
        <w:rPr>
          <w:rFonts w:eastAsia="Microsoft YaHei" w:hint="eastAsia"/>
        </w:rPr>
        <w:t xml:space="preserve">ll use the iterator functionality instead of the code </w:t>
      </w:r>
      <w:del w:id="762" w:author="Liz Chadwick" w:date="2017-09-21T16:54:00Z">
        <w:r w:rsidRPr="007233FF" w:rsidDel="004D5E0E">
          <w:rPr>
            <w:rFonts w:eastAsia="Microsoft YaHei" w:hint="eastAsia"/>
          </w:rPr>
          <w:delText xml:space="preserve">we had </w:delText>
        </w:r>
      </w:del>
      <w:r w:rsidRPr="007233FF">
        <w:rPr>
          <w:rFonts w:eastAsia="Microsoft YaHei" w:hint="eastAsia"/>
        </w:rPr>
        <w:t>that checks the</w:t>
      </w:r>
      <w:r w:rsidR="007233FF" w:rsidRPr="007233FF">
        <w:rPr>
          <w:rFonts w:eastAsia="Microsoft YaHei" w:hint="eastAsia"/>
        </w:rPr>
        <w:t xml:space="preserve"> </w:t>
      </w:r>
      <w:r w:rsidRPr="007233FF">
        <w:rPr>
          <w:rFonts w:eastAsia="Microsoft YaHei" w:hint="eastAsia"/>
        </w:rPr>
        <w:t>length of the slice and indexes into specific locations. This will clear up</w:t>
      </w:r>
      <w:r w:rsidR="007233FF" w:rsidRPr="007233FF">
        <w:rPr>
          <w:rFonts w:eastAsia="Microsoft YaHei" w:hint="eastAsia"/>
        </w:rPr>
        <w:t xml:space="preserve"> </w:t>
      </w:r>
      <w:r w:rsidRPr="007233FF">
        <w:rPr>
          <w:rFonts w:eastAsia="Microsoft YaHei" w:hint="eastAsia"/>
        </w:rPr>
        <w:t xml:space="preserve">what the </w:t>
      </w:r>
      <w:r w:rsidRPr="007233FF">
        <w:rPr>
          <w:rStyle w:val="Literal"/>
          <w:rFonts w:hint="eastAsia"/>
        </w:rPr>
        <w:t>Config::new</w:t>
      </w:r>
      <w:r>
        <w:rPr>
          <w:rFonts w:eastAsia="Microsoft YaHei" w:hint="eastAsia"/>
        </w:rPr>
        <w:t xml:space="preserve"> function is doing since the iterator will take care of</w:t>
      </w:r>
      <w:r w:rsidR="007233FF">
        <w:rPr>
          <w:rFonts w:eastAsia="Microsoft YaHei" w:hint="eastAsia"/>
        </w:rPr>
        <w:t xml:space="preserve"> </w:t>
      </w:r>
      <w:r>
        <w:rPr>
          <w:rFonts w:eastAsia="Microsoft YaHei" w:hint="eastAsia"/>
        </w:rPr>
        <w:t>accessing the values.</w:t>
      </w:r>
    </w:p>
    <w:p w14:paraId="09FA628E" w14:textId="73F150D1" w:rsidR="00084A24" w:rsidRDefault="00B052DF" w:rsidP="007233FF">
      <w:pPr>
        <w:pStyle w:val="Body"/>
        <w:rPr>
          <w:rFonts w:eastAsia="Microsoft YaHei"/>
        </w:rPr>
      </w:pPr>
      <w:r w:rsidRPr="007233FF">
        <w:rPr>
          <w:rFonts w:eastAsia="Microsoft YaHei" w:hint="eastAsia"/>
        </w:rPr>
        <w:lastRenderedPageBreak/>
        <w:t xml:space="preserve">Once </w:t>
      </w:r>
      <w:r w:rsidRPr="007233FF">
        <w:rPr>
          <w:rStyle w:val="Literal"/>
          <w:rFonts w:hint="eastAsia"/>
        </w:rPr>
        <w:t>Config::new</w:t>
      </w:r>
      <w:r w:rsidRPr="007233FF">
        <w:rPr>
          <w:rFonts w:eastAsia="Microsoft YaHei" w:hint="eastAsia"/>
        </w:rPr>
        <w:t xml:space="preserve"> tak</w:t>
      </w:r>
      <w:ins w:id="763" w:author="Liz Chadwick" w:date="2017-09-21T16:55:00Z">
        <w:r w:rsidR="004D5E0E">
          <w:rPr>
            <w:rFonts w:eastAsia="Microsoft YaHei"/>
          </w:rPr>
          <w:t>es</w:t>
        </w:r>
      </w:ins>
      <w:del w:id="764" w:author="Liz Chadwick" w:date="2017-09-21T16:55:00Z">
        <w:r w:rsidRPr="007233FF" w:rsidDel="004D5E0E">
          <w:rPr>
            <w:rFonts w:eastAsia="Microsoft YaHei" w:hint="eastAsia"/>
          </w:rPr>
          <w:delText>ing</w:delText>
        </w:r>
      </w:del>
      <w:r w:rsidRPr="007233FF">
        <w:rPr>
          <w:rFonts w:eastAsia="Microsoft YaHei" w:hint="eastAsia"/>
        </w:rPr>
        <w:t xml:space="preserve"> ownership of the iterator and </w:t>
      </w:r>
      <w:del w:id="765" w:author="Liz Chadwick" w:date="2017-09-21T16:54:00Z">
        <w:r w:rsidRPr="007233FF" w:rsidDel="004D5E0E">
          <w:rPr>
            <w:rFonts w:eastAsia="Microsoft YaHei" w:hint="eastAsia"/>
          </w:rPr>
          <w:delText xml:space="preserve">not </w:delText>
        </w:r>
      </w:del>
      <w:ins w:id="766" w:author="Liz Chadwick" w:date="2017-09-21T16:54:00Z">
        <w:r w:rsidR="004D5E0E">
          <w:rPr>
            <w:rFonts w:eastAsia="Microsoft YaHei"/>
          </w:rPr>
          <w:t xml:space="preserve">stops </w:t>
        </w:r>
      </w:ins>
      <w:r w:rsidRPr="007233FF">
        <w:rPr>
          <w:rFonts w:eastAsia="Microsoft YaHei" w:hint="eastAsia"/>
        </w:rPr>
        <w:t>using indexing</w:t>
      </w:r>
      <w:r w:rsidR="007233FF" w:rsidRPr="007233FF">
        <w:rPr>
          <w:rFonts w:eastAsia="Microsoft YaHei" w:hint="eastAsia"/>
        </w:rPr>
        <w:t xml:space="preserve"> </w:t>
      </w:r>
      <w:r w:rsidRPr="007233FF">
        <w:rPr>
          <w:rFonts w:eastAsia="Microsoft YaHei" w:hint="eastAsia"/>
        </w:rPr>
        <w:t xml:space="preserve">operations that borrow, we can move the </w:t>
      </w:r>
      <w:r w:rsidRPr="007233FF">
        <w:rPr>
          <w:rStyle w:val="Literal"/>
          <w:rFonts w:hint="eastAsia"/>
        </w:rPr>
        <w:t>String</w:t>
      </w:r>
      <w:r w:rsidRPr="007233FF">
        <w:rPr>
          <w:rFonts w:eastAsia="Microsoft YaHei" w:hint="eastAsia"/>
        </w:rPr>
        <w:t xml:space="preserve"> values from the iterator into</w:t>
      </w:r>
      <w:r w:rsidR="007233FF" w:rsidRPr="007233FF">
        <w:rPr>
          <w:rFonts w:eastAsia="Microsoft YaHei" w:hint="eastAsia"/>
        </w:rPr>
        <w:t xml:space="preserve"> </w:t>
      </w:r>
      <w:r w:rsidRPr="007233FF">
        <w:rPr>
          <w:rStyle w:val="Literal"/>
          <w:rFonts w:hint="eastAsia"/>
        </w:rPr>
        <w:t>Config</w:t>
      </w:r>
      <w:r w:rsidRPr="007233FF">
        <w:rPr>
          <w:rFonts w:eastAsia="Microsoft YaHei" w:hint="eastAsia"/>
        </w:rPr>
        <w:t xml:space="preserve"> rather than calling </w:t>
      </w:r>
      <w:r w:rsidRPr="007233FF">
        <w:rPr>
          <w:rStyle w:val="Literal"/>
          <w:rFonts w:hint="eastAsia"/>
        </w:rPr>
        <w:t>clone</w:t>
      </w:r>
      <w:r>
        <w:rPr>
          <w:rFonts w:eastAsia="Microsoft YaHei" w:hint="eastAsia"/>
        </w:rPr>
        <w:t xml:space="preserve"> and making a new allocation.</w:t>
      </w:r>
    </w:p>
    <w:p w14:paraId="65A39429" w14:textId="77777777" w:rsidR="00084A24" w:rsidRPr="007233FF" w:rsidRDefault="00B052DF" w:rsidP="007233FF">
      <w:pPr>
        <w:pStyle w:val="HeadC"/>
        <w:rPr>
          <w:rFonts w:eastAsia="Microsoft YaHei"/>
        </w:rPr>
      </w:pPr>
      <w:bookmarkStart w:id="767" w:name="using-the-iterator-returned-by-`env::arg"/>
      <w:bookmarkEnd w:id="767"/>
      <w:r w:rsidRPr="007233FF">
        <w:rPr>
          <w:rFonts w:eastAsia="Microsoft YaHei" w:hint="eastAsia"/>
        </w:rPr>
        <w:t xml:space="preserve">Using the Iterator Returned by </w:t>
      </w:r>
      <w:r w:rsidRPr="007233FF">
        <w:rPr>
          <w:rStyle w:val="Literal"/>
          <w:rFonts w:hint="eastAsia"/>
        </w:rPr>
        <w:t>env::args</w:t>
      </w:r>
      <w:r>
        <w:rPr>
          <w:rFonts w:eastAsia="Microsoft YaHei" w:hint="eastAsia"/>
        </w:rPr>
        <w:t xml:space="preserve"> Directly</w:t>
      </w:r>
    </w:p>
    <w:p w14:paraId="4F77DA09" w14:textId="1670578B" w:rsidR="00084A24" w:rsidRDefault="004D5E0E" w:rsidP="009C6C22">
      <w:pPr>
        <w:pStyle w:val="BodyFirst"/>
        <w:rPr>
          <w:rFonts w:eastAsia="Microsoft YaHei"/>
        </w:rPr>
      </w:pPr>
      <w:ins w:id="768" w:author="Liz Chadwick" w:date="2017-09-21T16:56:00Z">
        <w:r>
          <w:rPr>
            <w:rFonts w:eastAsia="Microsoft YaHei"/>
          </w:rPr>
          <w:t xml:space="preserve">Open </w:t>
        </w:r>
      </w:ins>
      <w:del w:id="769" w:author="Liz Chadwick" w:date="2017-09-21T16:56:00Z">
        <w:r w:rsidR="00B052DF" w:rsidRPr="007233FF" w:rsidDel="004D5E0E">
          <w:rPr>
            <w:rFonts w:eastAsia="Microsoft YaHei" w:hint="eastAsia"/>
          </w:rPr>
          <w:delText xml:space="preserve">In </w:delText>
        </w:r>
      </w:del>
      <w:r w:rsidR="00B052DF" w:rsidRPr="007233FF">
        <w:rPr>
          <w:rFonts w:eastAsia="Microsoft YaHei" w:hint="eastAsia"/>
        </w:rPr>
        <w:t>your I/O project</w:t>
      </w:r>
      <w:r w:rsidR="007233FF" w:rsidRPr="007233FF">
        <w:rPr>
          <w:rFonts w:eastAsia="Microsoft YaHei"/>
        </w:rPr>
        <w:t>’</w:t>
      </w:r>
      <w:r w:rsidR="00B052DF" w:rsidRPr="007233FF">
        <w:rPr>
          <w:rFonts w:eastAsia="Microsoft YaHei" w:hint="eastAsia"/>
        </w:rPr>
        <w:t xml:space="preserve">s </w:t>
      </w:r>
      <w:r w:rsidR="00B052DF" w:rsidRPr="00657D3B">
        <w:rPr>
          <w:rStyle w:val="EmphasisItalic"/>
          <w:rFonts w:eastAsia="Microsoft YaHei"/>
          <w:rPrChange w:id="770" w:author="Carol Nichols" w:date="2017-10-05T16:01:00Z">
            <w:rPr>
              <w:rStyle w:val="Literal"/>
              <w:rFonts w:eastAsia="Microsoft YaHei"/>
            </w:rPr>
          </w:rPrChange>
        </w:rPr>
        <w:t>src/main.rs</w:t>
      </w:r>
      <w:r w:rsidR="00B052DF" w:rsidRPr="007233FF">
        <w:rPr>
          <w:rFonts w:eastAsia="Microsoft YaHei" w:hint="eastAsia"/>
        </w:rPr>
        <w:t xml:space="preserve">, </w:t>
      </w:r>
      <w:del w:id="771" w:author="Liz Chadwick" w:date="2017-09-21T16:55:00Z">
        <w:r w:rsidR="00B052DF" w:rsidRPr="007233FF" w:rsidDel="004D5E0E">
          <w:rPr>
            <w:rFonts w:eastAsia="Microsoft YaHei" w:hint="eastAsia"/>
          </w:rPr>
          <w:delText>let</w:delText>
        </w:r>
        <w:r w:rsidR="007233FF" w:rsidRPr="007233FF" w:rsidDel="004D5E0E">
          <w:rPr>
            <w:rFonts w:eastAsia="Microsoft YaHei"/>
          </w:rPr>
          <w:delText>’</w:delText>
        </w:r>
        <w:r w:rsidR="00B052DF" w:rsidRPr="007233FF" w:rsidDel="004D5E0E">
          <w:rPr>
            <w:rFonts w:eastAsia="Microsoft YaHei" w:hint="eastAsia"/>
          </w:rPr>
          <w:delText xml:space="preserve">s </w:delText>
        </w:r>
      </w:del>
      <w:ins w:id="772" w:author="Liz Chadwick" w:date="2017-09-21T16:56:00Z">
        <w:r>
          <w:rPr>
            <w:rFonts w:eastAsia="Microsoft YaHei"/>
          </w:rPr>
          <w:t xml:space="preserve">and we’ll </w:t>
        </w:r>
      </w:ins>
      <w:r w:rsidR="00B052DF" w:rsidRPr="007233FF">
        <w:rPr>
          <w:rFonts w:eastAsia="Microsoft YaHei" w:hint="eastAsia"/>
        </w:rPr>
        <w:t xml:space="preserve">change the start of the </w:t>
      </w:r>
      <w:r w:rsidR="00B052DF" w:rsidRPr="007233FF">
        <w:rPr>
          <w:rStyle w:val="Literal"/>
          <w:rFonts w:hint="eastAsia"/>
        </w:rPr>
        <w:t>main</w:t>
      </w:r>
      <w:r w:rsidR="007233FF">
        <w:rPr>
          <w:rFonts w:eastAsia="Microsoft YaHei" w:hint="eastAsia"/>
        </w:rPr>
        <w:t xml:space="preserve"> </w:t>
      </w:r>
      <w:r w:rsidR="00B052DF">
        <w:rPr>
          <w:rFonts w:eastAsia="Microsoft YaHei" w:hint="eastAsia"/>
        </w:rPr>
        <w:t xml:space="preserve">function </w:t>
      </w:r>
      <w:del w:id="773" w:author="Liz Chadwick" w:date="2017-09-21T16:56:00Z">
        <w:r w:rsidR="00B052DF" w:rsidDel="004D5E0E">
          <w:rPr>
            <w:rFonts w:eastAsia="Microsoft YaHei" w:hint="eastAsia"/>
          </w:rPr>
          <w:delText xml:space="preserve">from this code </w:delText>
        </w:r>
      </w:del>
      <w:r w:rsidR="00B052DF">
        <w:rPr>
          <w:rFonts w:eastAsia="Microsoft YaHei" w:hint="eastAsia"/>
        </w:rPr>
        <w:t>that we had at the end of Chapter 12</w:t>
      </w:r>
      <w:ins w:id="774" w:author="Liz Chadwick" w:date="2017-09-21T16:56:00Z">
        <w:del w:id="775" w:author="Carol Nichols" w:date="2017-10-05T16:01:00Z">
          <w:r w:rsidDel="000F624B">
            <w:rPr>
              <w:rFonts w:eastAsia="Microsoft YaHei"/>
            </w:rPr>
            <w:delText xml:space="preserve"> as follows</w:delText>
          </w:r>
        </w:del>
      </w:ins>
      <w:r w:rsidR="00B052DF">
        <w:rPr>
          <w:rFonts w:eastAsia="Microsoft YaHei" w:hint="eastAsia"/>
        </w:rPr>
        <w:t>:</w:t>
      </w:r>
    </w:p>
    <w:p w14:paraId="23E9E267" w14:textId="77777777" w:rsidR="00106FD2" w:rsidRDefault="00106FD2" w:rsidP="00106FD2">
      <w:pPr>
        <w:pStyle w:val="ProductionDirective"/>
        <w:rPr>
          <w:ins w:id="776" w:author="Carol Nichols" w:date="2017-10-05T16:02:00Z"/>
          <w:rFonts w:eastAsia="Microsoft YaHei"/>
        </w:rPr>
      </w:pPr>
      <w:ins w:id="777" w:author="Carol Nichols" w:date="2017-10-05T16:02:00Z">
        <w:r>
          <w:rPr>
            <w:rFonts w:eastAsia="Microsoft YaHei" w:hint="eastAsia"/>
          </w:rPr>
          <w:t>Filename: src/main.rs</w:t>
        </w:r>
      </w:ins>
    </w:p>
    <w:p w14:paraId="43F46FC0" w14:textId="77777777" w:rsidR="00084A24" w:rsidRPr="009C6C22" w:rsidRDefault="00B052DF" w:rsidP="009C6C22">
      <w:pPr>
        <w:pStyle w:val="CodeA"/>
      </w:pPr>
      <w:r w:rsidRPr="009C6C22">
        <w:rPr>
          <w:rFonts w:hint="eastAsia"/>
        </w:rPr>
        <w:t>fn main() {</w:t>
      </w:r>
    </w:p>
    <w:p w14:paraId="136FE27C" w14:textId="77777777" w:rsidR="00084A24" w:rsidRPr="009C6C22" w:rsidRDefault="00B052DF" w:rsidP="009C6C22">
      <w:pPr>
        <w:pStyle w:val="CodeB"/>
      </w:pPr>
      <w:r w:rsidRPr="009C6C22">
        <w:rPr>
          <w:rFonts w:hint="eastAsia"/>
        </w:rPr>
        <w:t xml:space="preserve">    let args: Vec&lt;String&gt; = env::args().collect();</w:t>
      </w:r>
    </w:p>
    <w:p w14:paraId="46505855" w14:textId="77777777" w:rsidR="00084A24" w:rsidRPr="009C6C22" w:rsidRDefault="00084A24" w:rsidP="009C6C22">
      <w:pPr>
        <w:pStyle w:val="CodeB"/>
      </w:pPr>
    </w:p>
    <w:p w14:paraId="135991F1" w14:textId="77777777" w:rsidR="00084A24" w:rsidRPr="009C6C22" w:rsidRDefault="00B052DF" w:rsidP="009C6C22">
      <w:pPr>
        <w:pStyle w:val="CodeB"/>
      </w:pPr>
      <w:r w:rsidRPr="009C6C22">
        <w:rPr>
          <w:rFonts w:hint="eastAsia"/>
        </w:rPr>
        <w:t xml:space="preserve">    let config = Config::new(&amp;args).unwrap_or_else(|err| {</w:t>
      </w:r>
    </w:p>
    <w:p w14:paraId="6E4094F4" w14:textId="77777777" w:rsidR="00084A24" w:rsidRPr="009C6C22" w:rsidRDefault="00B052DF" w:rsidP="009C6C22">
      <w:pPr>
        <w:pStyle w:val="CodeB"/>
      </w:pPr>
      <w:r w:rsidRPr="009C6C22">
        <w:rPr>
          <w:rFonts w:hint="eastAsia"/>
        </w:rPr>
        <w:t xml:space="preserve">        eprintln!("Problem parsing arguments: {}", err);</w:t>
      </w:r>
    </w:p>
    <w:p w14:paraId="3E9F3CA4" w14:textId="77777777" w:rsidR="00084A24" w:rsidRPr="009C6C22" w:rsidRDefault="00B052DF" w:rsidP="009C6C22">
      <w:pPr>
        <w:pStyle w:val="CodeB"/>
      </w:pPr>
      <w:r w:rsidRPr="009C6C22">
        <w:rPr>
          <w:rFonts w:hint="eastAsia"/>
        </w:rPr>
        <w:t xml:space="preserve">        process::exit(1);</w:t>
      </w:r>
    </w:p>
    <w:p w14:paraId="7DE63DE9" w14:textId="77777777" w:rsidR="00084A24" w:rsidRPr="009C6C22" w:rsidRDefault="00B052DF" w:rsidP="009C6C22">
      <w:pPr>
        <w:pStyle w:val="CodeB"/>
      </w:pPr>
      <w:r w:rsidRPr="009C6C22">
        <w:rPr>
          <w:rFonts w:hint="eastAsia"/>
        </w:rPr>
        <w:t xml:space="preserve">    });</w:t>
      </w:r>
    </w:p>
    <w:p w14:paraId="04E207CA" w14:textId="77777777" w:rsidR="00084A24" w:rsidRPr="009C6C22" w:rsidRDefault="00084A24" w:rsidP="009C6C22">
      <w:pPr>
        <w:pStyle w:val="CodeB"/>
      </w:pPr>
    </w:p>
    <w:p w14:paraId="6E517279" w14:textId="77777777" w:rsidR="00084A24" w:rsidRPr="009C6C22" w:rsidRDefault="00B052DF" w:rsidP="009C6C22">
      <w:pPr>
        <w:pStyle w:val="CodeB"/>
      </w:pPr>
      <w:r w:rsidRPr="009C6C22">
        <w:rPr>
          <w:rFonts w:hint="eastAsia"/>
        </w:rPr>
        <w:t xml:space="preserve">    // ...snip...</w:t>
      </w:r>
    </w:p>
    <w:p w14:paraId="45A17E99" w14:textId="77777777" w:rsidR="00084A24" w:rsidRPr="009C6C22" w:rsidRDefault="00B052DF" w:rsidP="009C6C22">
      <w:pPr>
        <w:pStyle w:val="CodeC"/>
      </w:pPr>
      <w:r w:rsidRPr="009C6C22">
        <w:rPr>
          <w:rFonts w:hint="eastAsia"/>
        </w:rPr>
        <w:t>}</w:t>
      </w:r>
    </w:p>
    <w:p w14:paraId="5F828A1F" w14:textId="77777777" w:rsidR="00084A24" w:rsidRDefault="00B052DF" w:rsidP="009C6C22">
      <w:pPr>
        <w:pStyle w:val="Body"/>
        <w:rPr>
          <w:rFonts w:eastAsia="Microsoft YaHei"/>
        </w:rPr>
      </w:pPr>
      <w:r>
        <w:rPr>
          <w:rFonts w:eastAsia="Microsoft YaHei" w:hint="eastAsia"/>
        </w:rPr>
        <w:t>To the code in Listing 13-25:</w:t>
      </w:r>
    </w:p>
    <w:p w14:paraId="2DF9BF99" w14:textId="77777777" w:rsidR="00084A24" w:rsidRDefault="00B052DF" w:rsidP="009C6C22">
      <w:pPr>
        <w:pStyle w:val="ProductionDirective"/>
        <w:rPr>
          <w:rFonts w:eastAsia="Microsoft YaHei"/>
        </w:rPr>
      </w:pPr>
      <w:r>
        <w:rPr>
          <w:rFonts w:eastAsia="Microsoft YaHei" w:hint="eastAsia"/>
        </w:rPr>
        <w:t>Filename: src/main.rs</w:t>
      </w:r>
    </w:p>
    <w:p w14:paraId="61381F7B" w14:textId="77777777" w:rsidR="00084A24" w:rsidRPr="009C6C22" w:rsidRDefault="00B052DF">
      <w:pPr>
        <w:pStyle w:val="CodeAWingding"/>
        <w:pPrChange w:id="778" w:author="Carol Nichols" w:date="2017-10-05T16:49:00Z">
          <w:pPr>
            <w:pStyle w:val="CodeA"/>
          </w:pPr>
        </w:pPrChange>
      </w:pPr>
      <w:r w:rsidRPr="009C6C22">
        <w:rPr>
          <w:rFonts w:hint="eastAsia"/>
        </w:rPr>
        <w:t>fn main() {</w:t>
      </w:r>
    </w:p>
    <w:p w14:paraId="411C95CA" w14:textId="77777777" w:rsidR="00084A24" w:rsidRPr="009C6C22" w:rsidRDefault="00B052DF" w:rsidP="009C6C22">
      <w:pPr>
        <w:pStyle w:val="CodeB"/>
      </w:pPr>
      <w:r w:rsidRPr="009C6C22">
        <w:rPr>
          <w:rFonts w:hint="eastAsia"/>
        </w:rPr>
        <w:t xml:space="preserve">    let config = Config::new(env::args()).unwrap_or_else(|err| {</w:t>
      </w:r>
    </w:p>
    <w:p w14:paraId="00AB33A3" w14:textId="77777777" w:rsidR="00084A24" w:rsidRPr="009C6C22" w:rsidRDefault="00B052DF">
      <w:pPr>
        <w:pStyle w:val="CodeBWingding"/>
        <w:pPrChange w:id="779" w:author="Carol Nichols" w:date="2017-10-05T16:50:00Z">
          <w:pPr>
            <w:pStyle w:val="CodeB"/>
          </w:pPr>
        </w:pPrChange>
      </w:pPr>
      <w:r w:rsidRPr="009C6C22">
        <w:rPr>
          <w:rFonts w:hint="eastAsia"/>
        </w:rPr>
        <w:t xml:space="preserve">        eprintln!("Problem parsing arguments: {}", err);</w:t>
      </w:r>
    </w:p>
    <w:p w14:paraId="42E8B21B" w14:textId="77777777" w:rsidR="00084A24" w:rsidRPr="009C6C22" w:rsidRDefault="00B052DF">
      <w:pPr>
        <w:pStyle w:val="CodeBWingding"/>
        <w:pPrChange w:id="780" w:author="Carol Nichols" w:date="2017-10-05T16:50:00Z">
          <w:pPr>
            <w:pStyle w:val="CodeB"/>
          </w:pPr>
        </w:pPrChange>
      </w:pPr>
      <w:r w:rsidRPr="009C6C22">
        <w:rPr>
          <w:rFonts w:hint="eastAsia"/>
        </w:rPr>
        <w:t xml:space="preserve">        process::exit(1);</w:t>
      </w:r>
    </w:p>
    <w:p w14:paraId="740590FF" w14:textId="77777777" w:rsidR="00084A24" w:rsidRPr="009C6C22" w:rsidRDefault="00B052DF">
      <w:pPr>
        <w:pStyle w:val="CodeBWingding"/>
        <w:pPrChange w:id="781" w:author="Carol Nichols" w:date="2017-10-05T16:50:00Z">
          <w:pPr>
            <w:pStyle w:val="CodeB"/>
          </w:pPr>
        </w:pPrChange>
      </w:pPr>
      <w:r w:rsidRPr="009C6C22">
        <w:rPr>
          <w:rFonts w:hint="eastAsia"/>
        </w:rPr>
        <w:t xml:space="preserve">    });</w:t>
      </w:r>
    </w:p>
    <w:p w14:paraId="14986E1E" w14:textId="77777777" w:rsidR="00084A24" w:rsidRPr="009C6C22" w:rsidRDefault="00084A24">
      <w:pPr>
        <w:pStyle w:val="CodeBWingding"/>
        <w:pPrChange w:id="782" w:author="Carol Nichols" w:date="2017-10-05T16:50:00Z">
          <w:pPr>
            <w:pStyle w:val="CodeB"/>
          </w:pPr>
        </w:pPrChange>
      </w:pPr>
    </w:p>
    <w:p w14:paraId="36C52288" w14:textId="77777777" w:rsidR="00084A24" w:rsidRPr="009C6C22" w:rsidRDefault="00B052DF">
      <w:pPr>
        <w:pStyle w:val="CodeBWingding"/>
        <w:pPrChange w:id="783" w:author="Carol Nichols" w:date="2017-10-05T16:50:00Z">
          <w:pPr>
            <w:pStyle w:val="CodeB"/>
          </w:pPr>
        </w:pPrChange>
      </w:pPr>
      <w:r w:rsidRPr="009C6C22">
        <w:rPr>
          <w:rFonts w:hint="eastAsia"/>
        </w:rPr>
        <w:t xml:space="preserve">    // ...snip...</w:t>
      </w:r>
    </w:p>
    <w:p w14:paraId="43CA86A2" w14:textId="77777777" w:rsidR="00084A24" w:rsidRPr="009C6C22" w:rsidRDefault="00B052DF">
      <w:pPr>
        <w:pStyle w:val="CodeCWingding"/>
        <w:pPrChange w:id="784" w:author="Carol Nichols" w:date="2017-10-05T16:50:00Z">
          <w:pPr>
            <w:pStyle w:val="CodeC"/>
          </w:pPr>
        </w:pPrChange>
      </w:pPr>
      <w:r w:rsidRPr="009C6C22">
        <w:rPr>
          <w:rFonts w:hint="eastAsia"/>
        </w:rPr>
        <w:t>}</w:t>
      </w:r>
    </w:p>
    <w:p w14:paraId="4B9BDCC7" w14:textId="77777777" w:rsidR="00084A24" w:rsidRDefault="00B052DF" w:rsidP="009C6C22">
      <w:pPr>
        <w:pStyle w:val="Listing"/>
        <w:rPr>
          <w:rFonts w:eastAsia="Microsoft YaHei"/>
        </w:rPr>
      </w:pPr>
      <w:r w:rsidRPr="007233FF">
        <w:rPr>
          <w:rFonts w:eastAsia="Microsoft YaHei" w:hint="eastAsia"/>
        </w:rPr>
        <w:t xml:space="preserve">Listing 13-25: Passing the return value of </w:t>
      </w:r>
      <w:r w:rsidRPr="007233FF">
        <w:rPr>
          <w:rStyle w:val="Literal"/>
          <w:rFonts w:hint="eastAsia"/>
        </w:rPr>
        <w:t>env::args</w:t>
      </w:r>
      <w:r w:rsidRPr="007233FF">
        <w:rPr>
          <w:rFonts w:eastAsia="Microsoft YaHei" w:hint="eastAsia"/>
        </w:rPr>
        <w:t xml:space="preserve"> to </w:t>
      </w:r>
      <w:r w:rsidRPr="007233FF">
        <w:rPr>
          <w:rStyle w:val="Literal"/>
          <w:rFonts w:hint="eastAsia"/>
        </w:rPr>
        <w:t>Config::new</w:t>
      </w:r>
    </w:p>
    <w:p w14:paraId="357195A9" w14:textId="77777777" w:rsidR="00084A24" w:rsidRDefault="00B052DF" w:rsidP="007233FF">
      <w:pPr>
        <w:pStyle w:val="Body"/>
        <w:rPr>
          <w:rFonts w:eastAsia="Microsoft YaHei"/>
        </w:rPr>
      </w:pPr>
      <w:r w:rsidRPr="007233FF">
        <w:rPr>
          <w:rFonts w:eastAsia="Microsoft YaHei" w:hint="eastAsia"/>
        </w:rPr>
        <w:t xml:space="preserve">The </w:t>
      </w:r>
      <w:r w:rsidRPr="007233FF">
        <w:rPr>
          <w:rStyle w:val="Literal"/>
          <w:rFonts w:hint="eastAsia"/>
        </w:rPr>
        <w:t>env::args</w:t>
      </w:r>
      <w:r w:rsidRPr="007233FF">
        <w:rPr>
          <w:rFonts w:eastAsia="Microsoft YaHei" w:hint="eastAsia"/>
        </w:rPr>
        <w:t xml:space="preserve"> function returns an iterator! Rather than collecting the</w:t>
      </w:r>
      <w:r w:rsidR="007233FF" w:rsidRPr="007233FF">
        <w:rPr>
          <w:rFonts w:eastAsia="Microsoft YaHei" w:hint="eastAsia"/>
        </w:rPr>
        <w:t xml:space="preserve"> </w:t>
      </w:r>
      <w:r w:rsidRPr="007233FF">
        <w:rPr>
          <w:rFonts w:eastAsia="Microsoft YaHei" w:hint="eastAsia"/>
        </w:rPr>
        <w:t xml:space="preserve">iterator values into a vector and then passing a slice to </w:t>
      </w:r>
      <w:r w:rsidRPr="007233FF">
        <w:rPr>
          <w:rStyle w:val="Literal"/>
          <w:rFonts w:hint="eastAsia"/>
        </w:rPr>
        <w:t>Config::new</w:t>
      </w:r>
      <w:r w:rsidRPr="007233FF">
        <w:rPr>
          <w:rFonts w:eastAsia="Microsoft YaHei" w:hint="eastAsia"/>
        </w:rPr>
        <w:t>, now</w:t>
      </w:r>
      <w:r w:rsidR="007233FF" w:rsidRPr="007233FF">
        <w:rPr>
          <w:rFonts w:eastAsia="Microsoft YaHei" w:hint="eastAsia"/>
        </w:rPr>
        <w:t xml:space="preserve"> </w:t>
      </w:r>
      <w:r w:rsidRPr="007233FF">
        <w:rPr>
          <w:rFonts w:eastAsia="Microsoft YaHei" w:hint="eastAsia"/>
        </w:rPr>
        <w:t>we</w:t>
      </w:r>
      <w:r w:rsidR="007233FF" w:rsidRPr="007233FF">
        <w:rPr>
          <w:rFonts w:eastAsia="Microsoft YaHei"/>
        </w:rPr>
        <w:t>’</w:t>
      </w:r>
      <w:r w:rsidRPr="007233FF">
        <w:rPr>
          <w:rFonts w:eastAsia="Microsoft YaHei" w:hint="eastAsia"/>
        </w:rPr>
        <w:t xml:space="preserve">re passing ownership of the iterator returned from </w:t>
      </w:r>
      <w:r w:rsidRPr="007233FF">
        <w:rPr>
          <w:rStyle w:val="Literal"/>
          <w:rFonts w:hint="eastAsia"/>
        </w:rPr>
        <w:t>env::args</w:t>
      </w:r>
      <w:r w:rsidRPr="007233FF">
        <w:rPr>
          <w:rFonts w:eastAsia="Microsoft YaHei" w:hint="eastAsia"/>
        </w:rPr>
        <w:t xml:space="preserve"> to</w:t>
      </w:r>
      <w:r w:rsidR="007233FF" w:rsidRPr="007233FF">
        <w:rPr>
          <w:rFonts w:eastAsia="Microsoft YaHei" w:hint="eastAsia"/>
        </w:rPr>
        <w:t xml:space="preserve"> </w:t>
      </w:r>
      <w:r w:rsidRPr="007233FF">
        <w:rPr>
          <w:rStyle w:val="Literal"/>
          <w:rFonts w:hint="eastAsia"/>
        </w:rPr>
        <w:t>Config::new</w:t>
      </w:r>
      <w:r>
        <w:rPr>
          <w:rFonts w:eastAsia="Microsoft YaHei" w:hint="eastAsia"/>
        </w:rPr>
        <w:t xml:space="preserve"> directly.</w:t>
      </w:r>
    </w:p>
    <w:p w14:paraId="6187464A" w14:textId="77777777" w:rsidR="00084A24" w:rsidRDefault="00B052DF" w:rsidP="007233FF">
      <w:pPr>
        <w:pStyle w:val="Body"/>
        <w:rPr>
          <w:rFonts w:eastAsia="Microsoft YaHei"/>
        </w:rPr>
      </w:pPr>
      <w:r>
        <w:rPr>
          <w:rFonts w:eastAsia="Microsoft YaHei" w:hint="eastAsia"/>
        </w:rPr>
        <w:lastRenderedPageBreak/>
        <w:t xml:space="preserve">Next, we need to update the definition of </w:t>
      </w:r>
      <w:r w:rsidRPr="007233FF">
        <w:rPr>
          <w:rStyle w:val="Literal"/>
          <w:rFonts w:hint="eastAsia"/>
        </w:rPr>
        <w:t>Config::new</w:t>
      </w:r>
      <w:r w:rsidRPr="007233FF">
        <w:rPr>
          <w:rFonts w:eastAsia="Microsoft YaHei" w:hint="eastAsia"/>
        </w:rPr>
        <w:t>. In your I/O project</w:t>
      </w:r>
      <w:r w:rsidR="007233FF" w:rsidRPr="007233FF">
        <w:rPr>
          <w:rFonts w:eastAsia="Microsoft YaHei"/>
        </w:rPr>
        <w:t>’</w:t>
      </w:r>
      <w:r w:rsidRPr="007233FF">
        <w:rPr>
          <w:rFonts w:eastAsia="Microsoft YaHei" w:hint="eastAsia"/>
        </w:rPr>
        <w:t>s</w:t>
      </w:r>
      <w:r w:rsidR="007233FF" w:rsidRPr="007233FF">
        <w:rPr>
          <w:rFonts w:eastAsia="Microsoft YaHei" w:hint="eastAsia"/>
        </w:rPr>
        <w:t xml:space="preserve"> </w:t>
      </w:r>
      <w:r w:rsidRPr="00B44191">
        <w:rPr>
          <w:rStyle w:val="EmphasisItalic"/>
          <w:rFonts w:eastAsia="Microsoft YaHei"/>
          <w:rPrChange w:id="785" w:author="Carol Nichols" w:date="2017-10-05T16:02:00Z">
            <w:rPr>
              <w:rStyle w:val="Literal"/>
              <w:rFonts w:eastAsia="Microsoft YaHei"/>
            </w:rPr>
          </w:rPrChange>
        </w:rPr>
        <w:t>src/lib.rs</w:t>
      </w:r>
      <w:r w:rsidRPr="007233FF">
        <w:rPr>
          <w:rFonts w:eastAsia="Microsoft YaHei" w:hint="eastAsia"/>
        </w:rPr>
        <w:t>, let</w:t>
      </w:r>
      <w:r w:rsidR="007233FF" w:rsidRPr="007233FF">
        <w:rPr>
          <w:rFonts w:eastAsia="Microsoft YaHei"/>
        </w:rPr>
        <w:t>’</w:t>
      </w:r>
      <w:r w:rsidRPr="007233FF">
        <w:rPr>
          <w:rFonts w:eastAsia="Microsoft YaHei" w:hint="eastAsia"/>
        </w:rPr>
        <w:t xml:space="preserve">s change the signature of </w:t>
      </w:r>
      <w:r w:rsidRPr="007233FF">
        <w:rPr>
          <w:rStyle w:val="Literal"/>
          <w:rFonts w:hint="eastAsia"/>
        </w:rPr>
        <w:t>Config::new</w:t>
      </w:r>
      <w:r>
        <w:rPr>
          <w:rFonts w:eastAsia="Microsoft YaHei" w:hint="eastAsia"/>
        </w:rPr>
        <w:t xml:space="preserve"> to look like Listing</w:t>
      </w:r>
      <w:r w:rsidR="007233FF">
        <w:rPr>
          <w:rFonts w:eastAsia="Microsoft YaHei" w:hint="eastAsia"/>
        </w:rPr>
        <w:t xml:space="preserve"> </w:t>
      </w:r>
      <w:r>
        <w:rPr>
          <w:rFonts w:eastAsia="Microsoft YaHei" w:hint="eastAsia"/>
        </w:rPr>
        <w:t>13-26:</w:t>
      </w:r>
    </w:p>
    <w:p w14:paraId="1DA0732E" w14:textId="77777777" w:rsidR="00084A24" w:rsidRDefault="00B052DF" w:rsidP="009C6C22">
      <w:pPr>
        <w:pStyle w:val="ProductionDirective"/>
        <w:rPr>
          <w:rFonts w:eastAsia="Microsoft YaHei"/>
        </w:rPr>
      </w:pPr>
      <w:r>
        <w:rPr>
          <w:rFonts w:eastAsia="Microsoft YaHei" w:hint="eastAsia"/>
        </w:rPr>
        <w:t>Filename: src/lib.rs</w:t>
      </w:r>
    </w:p>
    <w:p w14:paraId="2F6F6D93" w14:textId="77777777" w:rsidR="00084A24" w:rsidRPr="009C6C22" w:rsidRDefault="00B052DF">
      <w:pPr>
        <w:pStyle w:val="CodeAWingding"/>
        <w:pPrChange w:id="786" w:author="Carol Nichols" w:date="2017-10-05T16:50:00Z">
          <w:pPr>
            <w:pStyle w:val="CodeA"/>
          </w:pPr>
        </w:pPrChange>
      </w:pPr>
      <w:r w:rsidRPr="009C6C22">
        <w:rPr>
          <w:rFonts w:hint="eastAsia"/>
        </w:rPr>
        <w:t>impl Config {</w:t>
      </w:r>
    </w:p>
    <w:p w14:paraId="60CB6D47" w14:textId="77777777" w:rsidR="00084A24" w:rsidRPr="009C6C22" w:rsidRDefault="00B052DF" w:rsidP="009C6C22">
      <w:pPr>
        <w:pStyle w:val="CodeB"/>
      </w:pPr>
      <w:r w:rsidRPr="009C6C22">
        <w:rPr>
          <w:rFonts w:hint="eastAsia"/>
        </w:rPr>
        <w:t xml:space="preserve">    pub fn new(args: std::env::Args) -&gt; Result&lt;Config, &amp;'static str&gt; {</w:t>
      </w:r>
    </w:p>
    <w:p w14:paraId="772C2491" w14:textId="77777777" w:rsidR="00084A24" w:rsidRPr="009C6C22" w:rsidRDefault="00B052DF">
      <w:pPr>
        <w:pStyle w:val="CodeCWingding"/>
        <w:pPrChange w:id="787" w:author="Carol Nichols" w:date="2017-10-05T16:50:00Z">
          <w:pPr>
            <w:pStyle w:val="CodeC"/>
          </w:pPr>
        </w:pPrChange>
      </w:pPr>
      <w:r w:rsidRPr="009C6C22">
        <w:rPr>
          <w:rFonts w:hint="eastAsia"/>
        </w:rPr>
        <w:t xml:space="preserve">        // ...snip...</w:t>
      </w:r>
    </w:p>
    <w:p w14:paraId="7383BE77" w14:textId="77777777" w:rsidR="00084A24" w:rsidRDefault="00B052DF" w:rsidP="009C6C22">
      <w:pPr>
        <w:pStyle w:val="Listing"/>
        <w:rPr>
          <w:rFonts w:eastAsia="Microsoft YaHei"/>
        </w:rPr>
      </w:pPr>
      <w:r w:rsidRPr="007233FF">
        <w:rPr>
          <w:rFonts w:eastAsia="Microsoft YaHei" w:hint="eastAsia"/>
        </w:rPr>
        <w:t xml:space="preserve">Listing 13-26: Updating the signature of </w:t>
      </w:r>
      <w:r w:rsidRPr="007233FF">
        <w:rPr>
          <w:rStyle w:val="Literal"/>
          <w:rFonts w:hint="eastAsia"/>
        </w:rPr>
        <w:t>Config::new</w:t>
      </w:r>
      <w:r>
        <w:rPr>
          <w:rFonts w:eastAsia="Microsoft YaHei" w:hint="eastAsia"/>
        </w:rPr>
        <w:t xml:space="preserve"> to expect an iterator</w:t>
      </w:r>
    </w:p>
    <w:p w14:paraId="202EDBBC" w14:textId="77777777" w:rsidR="00084A24" w:rsidRDefault="00B052DF" w:rsidP="007233FF">
      <w:pPr>
        <w:pStyle w:val="Body"/>
        <w:rPr>
          <w:rFonts w:eastAsia="Microsoft YaHei"/>
        </w:rPr>
      </w:pPr>
      <w:r>
        <w:rPr>
          <w:rFonts w:eastAsia="Microsoft YaHei" w:hint="eastAsia"/>
        </w:rPr>
        <w:t xml:space="preserve">The standard library documentation for the </w:t>
      </w:r>
      <w:r w:rsidRPr="007233FF">
        <w:rPr>
          <w:rStyle w:val="Literal"/>
          <w:rFonts w:hint="eastAsia"/>
        </w:rPr>
        <w:t>env::args</w:t>
      </w:r>
      <w:r w:rsidRPr="007233FF">
        <w:rPr>
          <w:rFonts w:eastAsia="Microsoft YaHei" w:hint="eastAsia"/>
        </w:rPr>
        <w:t xml:space="preserve"> function shows that the</w:t>
      </w:r>
      <w:r w:rsidR="007233FF" w:rsidRPr="007233FF">
        <w:rPr>
          <w:rFonts w:eastAsia="Microsoft YaHei" w:hint="eastAsia"/>
        </w:rPr>
        <w:t xml:space="preserve"> </w:t>
      </w:r>
      <w:r w:rsidRPr="007233FF">
        <w:rPr>
          <w:rFonts w:eastAsia="Microsoft YaHei" w:hint="eastAsia"/>
        </w:rPr>
        <w:t xml:space="preserve">type of the iterator it returns is </w:t>
      </w:r>
      <w:r w:rsidRPr="007233FF">
        <w:rPr>
          <w:rStyle w:val="Literal"/>
          <w:rFonts w:hint="eastAsia"/>
        </w:rPr>
        <w:t>std::env::Args</w:t>
      </w:r>
      <w:r w:rsidRPr="007233FF">
        <w:rPr>
          <w:rFonts w:eastAsia="Microsoft YaHei" w:hint="eastAsia"/>
        </w:rPr>
        <w:t>. We</w:t>
      </w:r>
      <w:r w:rsidR="007233FF" w:rsidRPr="007233FF">
        <w:rPr>
          <w:rFonts w:eastAsia="Microsoft YaHei"/>
        </w:rPr>
        <w:t>’</w:t>
      </w:r>
      <w:r w:rsidRPr="007233FF">
        <w:rPr>
          <w:rFonts w:eastAsia="Microsoft YaHei" w:hint="eastAsia"/>
        </w:rPr>
        <w:t>ve updated the</w:t>
      </w:r>
      <w:r w:rsidR="007233FF" w:rsidRPr="007233FF">
        <w:rPr>
          <w:rFonts w:eastAsia="Microsoft YaHei" w:hint="eastAsia"/>
        </w:rPr>
        <w:t xml:space="preserve"> </w:t>
      </w:r>
      <w:r w:rsidRPr="007233FF">
        <w:rPr>
          <w:rFonts w:eastAsia="Microsoft YaHei" w:hint="eastAsia"/>
        </w:rPr>
        <w:t xml:space="preserve">signature of the </w:t>
      </w:r>
      <w:r w:rsidRPr="007233FF">
        <w:rPr>
          <w:rStyle w:val="Literal"/>
          <w:rFonts w:hint="eastAsia"/>
        </w:rPr>
        <w:t>Config::new</w:t>
      </w:r>
      <w:r w:rsidRPr="007233FF">
        <w:rPr>
          <w:rFonts w:eastAsia="Microsoft YaHei" w:hint="eastAsia"/>
        </w:rPr>
        <w:t xml:space="preserve"> function so that the parameter </w:t>
      </w:r>
      <w:r w:rsidRPr="007233FF">
        <w:rPr>
          <w:rStyle w:val="Literal"/>
          <w:rFonts w:hint="eastAsia"/>
        </w:rPr>
        <w:t>args</w:t>
      </w:r>
      <w:r w:rsidRPr="007233FF">
        <w:rPr>
          <w:rFonts w:eastAsia="Microsoft YaHei" w:hint="eastAsia"/>
        </w:rPr>
        <w:t xml:space="preserve"> has the</w:t>
      </w:r>
      <w:r w:rsidR="007233FF" w:rsidRPr="007233FF">
        <w:rPr>
          <w:rFonts w:eastAsia="Microsoft YaHei" w:hint="eastAsia"/>
        </w:rPr>
        <w:t xml:space="preserve"> </w:t>
      </w:r>
      <w:r w:rsidRPr="007233FF">
        <w:rPr>
          <w:rFonts w:eastAsia="Microsoft YaHei" w:hint="eastAsia"/>
        </w:rPr>
        <w:t xml:space="preserve">type </w:t>
      </w:r>
      <w:r w:rsidRPr="007233FF">
        <w:rPr>
          <w:rStyle w:val="Literal"/>
          <w:rFonts w:hint="eastAsia"/>
        </w:rPr>
        <w:t>std::env::Args</w:t>
      </w:r>
      <w:r w:rsidRPr="007233FF">
        <w:rPr>
          <w:rFonts w:eastAsia="Microsoft YaHei" w:hint="eastAsia"/>
        </w:rPr>
        <w:t xml:space="preserve"> instead of </w:t>
      </w:r>
      <w:r w:rsidRPr="007233FF">
        <w:rPr>
          <w:rStyle w:val="Literal"/>
          <w:rFonts w:hint="eastAsia"/>
        </w:rPr>
        <w:t>&amp;[String]</w:t>
      </w:r>
      <w:r>
        <w:rPr>
          <w:rFonts w:eastAsia="Microsoft YaHei" w:hint="eastAsia"/>
        </w:rPr>
        <w:t>.</w:t>
      </w:r>
    </w:p>
    <w:p w14:paraId="40B0828E" w14:textId="77777777" w:rsidR="00084A24" w:rsidRPr="007233FF" w:rsidRDefault="00B052DF" w:rsidP="007233FF">
      <w:pPr>
        <w:pStyle w:val="HeadC"/>
        <w:rPr>
          <w:rFonts w:eastAsia="Microsoft YaHei"/>
        </w:rPr>
      </w:pPr>
      <w:bookmarkStart w:id="788" w:name="using-`iterator`-trait-methods-instead-o"/>
      <w:bookmarkEnd w:id="788"/>
      <w:r w:rsidRPr="007233FF">
        <w:rPr>
          <w:rFonts w:eastAsia="Microsoft YaHei" w:hint="eastAsia"/>
        </w:rPr>
        <w:t xml:space="preserve">Using </w:t>
      </w:r>
      <w:r w:rsidRPr="007233FF">
        <w:rPr>
          <w:rStyle w:val="Literal"/>
          <w:rFonts w:hint="eastAsia"/>
        </w:rPr>
        <w:t>Iterator</w:t>
      </w:r>
      <w:r>
        <w:rPr>
          <w:rFonts w:eastAsia="Microsoft YaHei" w:hint="eastAsia"/>
        </w:rPr>
        <w:t xml:space="preserve"> Trait Methods Instead of Indexing</w:t>
      </w:r>
    </w:p>
    <w:p w14:paraId="4E8D5175" w14:textId="77777777" w:rsidR="00084A24" w:rsidRDefault="00B052DF" w:rsidP="009C6C22">
      <w:pPr>
        <w:pStyle w:val="BodyFirst"/>
        <w:rPr>
          <w:rFonts w:eastAsia="Microsoft YaHei"/>
        </w:rPr>
      </w:pPr>
      <w:r w:rsidRPr="007233FF">
        <w:rPr>
          <w:rFonts w:eastAsia="Microsoft YaHei" w:hint="eastAsia"/>
        </w:rPr>
        <w:t>Next, we</w:t>
      </w:r>
      <w:r w:rsidR="007233FF" w:rsidRPr="007233FF">
        <w:rPr>
          <w:rFonts w:eastAsia="Microsoft YaHei"/>
        </w:rPr>
        <w:t>’</w:t>
      </w:r>
      <w:r w:rsidRPr="007233FF">
        <w:rPr>
          <w:rFonts w:eastAsia="Microsoft YaHei" w:hint="eastAsia"/>
        </w:rPr>
        <w:t xml:space="preserve">ll fix the body of </w:t>
      </w:r>
      <w:r w:rsidRPr="007233FF">
        <w:rPr>
          <w:rStyle w:val="Literal"/>
          <w:rFonts w:hint="eastAsia"/>
        </w:rPr>
        <w:t>Config::new</w:t>
      </w:r>
      <w:r w:rsidRPr="007233FF">
        <w:rPr>
          <w:rFonts w:eastAsia="Microsoft YaHei" w:hint="eastAsia"/>
        </w:rPr>
        <w:t>. The standard library documentation</w:t>
      </w:r>
      <w:r w:rsidR="007233FF" w:rsidRPr="007233FF">
        <w:rPr>
          <w:rFonts w:eastAsia="Microsoft YaHei" w:hint="eastAsia"/>
        </w:rPr>
        <w:t xml:space="preserve"> </w:t>
      </w:r>
      <w:r w:rsidRPr="007233FF">
        <w:rPr>
          <w:rFonts w:eastAsia="Microsoft YaHei" w:hint="eastAsia"/>
        </w:rPr>
        <w:t xml:space="preserve">also mentions that </w:t>
      </w:r>
      <w:r w:rsidRPr="007233FF">
        <w:rPr>
          <w:rStyle w:val="Literal"/>
          <w:rFonts w:hint="eastAsia"/>
        </w:rPr>
        <w:t>std::env::Args</w:t>
      </w:r>
      <w:r w:rsidRPr="007233FF">
        <w:rPr>
          <w:rFonts w:eastAsia="Microsoft YaHei" w:hint="eastAsia"/>
        </w:rPr>
        <w:t xml:space="preserve"> implements the </w:t>
      </w:r>
      <w:r w:rsidRPr="007233FF">
        <w:rPr>
          <w:rStyle w:val="Literal"/>
          <w:rFonts w:hint="eastAsia"/>
        </w:rPr>
        <w:t>Iterator</w:t>
      </w:r>
      <w:r w:rsidRPr="007233FF">
        <w:rPr>
          <w:rFonts w:eastAsia="Microsoft YaHei" w:hint="eastAsia"/>
        </w:rPr>
        <w:t xml:space="preserve"> trait, so we know</w:t>
      </w:r>
      <w:r w:rsidR="007233FF" w:rsidRPr="007233FF">
        <w:rPr>
          <w:rFonts w:eastAsia="Microsoft YaHei" w:hint="eastAsia"/>
        </w:rPr>
        <w:t xml:space="preserve"> </w:t>
      </w:r>
      <w:r w:rsidRPr="007233FF">
        <w:rPr>
          <w:rFonts w:eastAsia="Microsoft YaHei" w:hint="eastAsia"/>
        </w:rPr>
        <w:t xml:space="preserve">we can call the </w:t>
      </w:r>
      <w:r w:rsidRPr="007233FF">
        <w:rPr>
          <w:rStyle w:val="Literal"/>
          <w:rFonts w:hint="eastAsia"/>
        </w:rPr>
        <w:t>next</w:t>
      </w:r>
      <w:r w:rsidRPr="007233FF">
        <w:rPr>
          <w:rFonts w:eastAsia="Microsoft YaHei" w:hint="eastAsia"/>
        </w:rPr>
        <w:t xml:space="preserve"> method on it! Listing 13-27 has updated the code</w:t>
      </w:r>
      <w:r w:rsidR="007233FF" w:rsidRPr="007233FF">
        <w:rPr>
          <w:rFonts w:eastAsia="Microsoft YaHei" w:hint="eastAsia"/>
        </w:rPr>
        <w:t xml:space="preserve"> </w:t>
      </w:r>
      <w:r w:rsidRPr="007233FF">
        <w:rPr>
          <w:rFonts w:eastAsia="Microsoft YaHei" w:hint="eastAsia"/>
        </w:rPr>
        <w:t xml:space="preserve">from Listing 12-23 to use the </w:t>
      </w:r>
      <w:r w:rsidRPr="007233FF">
        <w:rPr>
          <w:rStyle w:val="Literal"/>
          <w:rFonts w:hint="eastAsia"/>
        </w:rPr>
        <w:t>next</w:t>
      </w:r>
      <w:r>
        <w:rPr>
          <w:rFonts w:eastAsia="Microsoft YaHei" w:hint="eastAsia"/>
        </w:rPr>
        <w:t xml:space="preserve"> method:</w:t>
      </w:r>
    </w:p>
    <w:p w14:paraId="1E7AE779" w14:textId="77777777" w:rsidR="00084A24" w:rsidRDefault="00B052DF" w:rsidP="009C6C22">
      <w:pPr>
        <w:pStyle w:val="ProductionDirective"/>
        <w:rPr>
          <w:rFonts w:eastAsia="Microsoft YaHei"/>
        </w:rPr>
      </w:pPr>
      <w:r>
        <w:rPr>
          <w:rFonts w:eastAsia="Microsoft YaHei" w:hint="eastAsia"/>
        </w:rPr>
        <w:t>Filename: src/lib.rs</w:t>
      </w:r>
    </w:p>
    <w:p w14:paraId="6C0ECAFF" w14:textId="77777777" w:rsidR="00084A24" w:rsidRPr="009C6C22" w:rsidRDefault="00B052DF">
      <w:pPr>
        <w:pStyle w:val="CodeAWingding"/>
        <w:pPrChange w:id="789" w:author="Carol Nichols" w:date="2017-10-05T16:51:00Z">
          <w:pPr>
            <w:pStyle w:val="CodeA"/>
          </w:pPr>
        </w:pPrChange>
      </w:pPr>
      <w:r w:rsidRPr="009C6C22">
        <w:rPr>
          <w:rFonts w:hint="eastAsia"/>
        </w:rPr>
        <w:t>impl Config {</w:t>
      </w:r>
    </w:p>
    <w:p w14:paraId="0E8E81C4" w14:textId="77777777" w:rsidR="00084A24" w:rsidRPr="009C6C22" w:rsidRDefault="00B052DF">
      <w:pPr>
        <w:pStyle w:val="CodeBWingding"/>
        <w:pPrChange w:id="790" w:author="Carol Nichols" w:date="2017-10-05T16:51:00Z">
          <w:pPr>
            <w:pStyle w:val="CodeB"/>
          </w:pPr>
        </w:pPrChange>
      </w:pPr>
      <w:r w:rsidRPr="009C6C22">
        <w:rPr>
          <w:rFonts w:hint="eastAsia"/>
        </w:rPr>
        <w:t xml:space="preserve">    pub fn new(mut args: std::env::Args) -&gt; Result&lt;Config, &amp;'static str&gt; {</w:t>
      </w:r>
    </w:p>
    <w:p w14:paraId="0C14E9B0" w14:textId="77777777" w:rsidR="00084A24" w:rsidRPr="009C6C22" w:rsidRDefault="00B052DF" w:rsidP="009C6C22">
      <w:pPr>
        <w:pStyle w:val="CodeB"/>
      </w:pPr>
      <w:r w:rsidRPr="009C6C22">
        <w:rPr>
          <w:rFonts w:hint="eastAsia"/>
        </w:rPr>
        <w:t xml:space="preserve">        args.next();</w:t>
      </w:r>
    </w:p>
    <w:p w14:paraId="1955C23B" w14:textId="77777777" w:rsidR="00084A24" w:rsidRPr="009C6C22" w:rsidRDefault="00084A24" w:rsidP="009C6C22">
      <w:pPr>
        <w:pStyle w:val="CodeB"/>
      </w:pPr>
    </w:p>
    <w:p w14:paraId="0A091B3E" w14:textId="77777777" w:rsidR="00084A24" w:rsidRPr="009C6C22" w:rsidRDefault="00B052DF" w:rsidP="009C6C22">
      <w:pPr>
        <w:pStyle w:val="CodeB"/>
      </w:pPr>
      <w:r w:rsidRPr="009C6C22">
        <w:rPr>
          <w:rFonts w:hint="eastAsia"/>
        </w:rPr>
        <w:t xml:space="preserve">        let query = match args.next() {</w:t>
      </w:r>
    </w:p>
    <w:p w14:paraId="1A66C9C8" w14:textId="77777777" w:rsidR="00084A24" w:rsidRPr="009C6C22" w:rsidRDefault="00B052DF" w:rsidP="009C6C22">
      <w:pPr>
        <w:pStyle w:val="CodeB"/>
      </w:pPr>
      <w:r w:rsidRPr="009C6C22">
        <w:rPr>
          <w:rFonts w:hint="eastAsia"/>
        </w:rPr>
        <w:t xml:space="preserve">            Some(arg) =&gt; arg,</w:t>
      </w:r>
    </w:p>
    <w:p w14:paraId="7457B03B" w14:textId="77777777" w:rsidR="00084A24" w:rsidRPr="009C6C22" w:rsidRDefault="00B052DF" w:rsidP="009C6C22">
      <w:pPr>
        <w:pStyle w:val="CodeB"/>
      </w:pPr>
      <w:r w:rsidRPr="009C6C22">
        <w:rPr>
          <w:rFonts w:hint="eastAsia"/>
        </w:rPr>
        <w:t xml:space="preserve">            None =&gt; return Err("Didn't get a query string"),</w:t>
      </w:r>
    </w:p>
    <w:p w14:paraId="6310B893" w14:textId="77777777" w:rsidR="00084A24" w:rsidRPr="009C6C22" w:rsidRDefault="00B052DF" w:rsidP="009C6C22">
      <w:pPr>
        <w:pStyle w:val="CodeB"/>
      </w:pPr>
      <w:r w:rsidRPr="009C6C22">
        <w:rPr>
          <w:rFonts w:hint="eastAsia"/>
        </w:rPr>
        <w:t xml:space="preserve">        };</w:t>
      </w:r>
    </w:p>
    <w:p w14:paraId="1385C409" w14:textId="77777777" w:rsidR="00084A24" w:rsidRPr="009C6C22" w:rsidRDefault="00084A24" w:rsidP="009C6C22">
      <w:pPr>
        <w:pStyle w:val="CodeB"/>
      </w:pPr>
    </w:p>
    <w:p w14:paraId="0DBE3E93" w14:textId="77777777" w:rsidR="00084A24" w:rsidRPr="009C6C22" w:rsidRDefault="00B052DF" w:rsidP="009C6C22">
      <w:pPr>
        <w:pStyle w:val="CodeB"/>
      </w:pPr>
      <w:r w:rsidRPr="009C6C22">
        <w:rPr>
          <w:rFonts w:hint="eastAsia"/>
        </w:rPr>
        <w:t xml:space="preserve">        let filename = match args.next() {</w:t>
      </w:r>
    </w:p>
    <w:p w14:paraId="567354CF" w14:textId="77777777" w:rsidR="00084A24" w:rsidRPr="009C6C22" w:rsidRDefault="00B052DF" w:rsidP="009C6C22">
      <w:pPr>
        <w:pStyle w:val="CodeB"/>
      </w:pPr>
      <w:r w:rsidRPr="009C6C22">
        <w:rPr>
          <w:rFonts w:hint="eastAsia"/>
        </w:rPr>
        <w:t xml:space="preserve">            Some(arg) =&gt; arg,</w:t>
      </w:r>
    </w:p>
    <w:p w14:paraId="21896703" w14:textId="77777777" w:rsidR="00084A24" w:rsidRPr="009C6C22" w:rsidRDefault="00B052DF" w:rsidP="009C6C22">
      <w:pPr>
        <w:pStyle w:val="CodeB"/>
      </w:pPr>
      <w:r w:rsidRPr="009C6C22">
        <w:rPr>
          <w:rFonts w:hint="eastAsia"/>
        </w:rPr>
        <w:t xml:space="preserve">            None =&gt; return Err("Didn't get a file name"),</w:t>
      </w:r>
    </w:p>
    <w:p w14:paraId="2F41A174" w14:textId="77777777" w:rsidR="00084A24" w:rsidRPr="009C6C22" w:rsidRDefault="00B052DF" w:rsidP="009C6C22">
      <w:pPr>
        <w:pStyle w:val="CodeB"/>
      </w:pPr>
      <w:r w:rsidRPr="009C6C22">
        <w:rPr>
          <w:rFonts w:hint="eastAsia"/>
        </w:rPr>
        <w:t xml:space="preserve">        };</w:t>
      </w:r>
    </w:p>
    <w:p w14:paraId="03DB9DEF" w14:textId="77777777" w:rsidR="00084A24" w:rsidRPr="009C6C22" w:rsidRDefault="00084A24" w:rsidP="009C6C22">
      <w:pPr>
        <w:pStyle w:val="CodeB"/>
      </w:pPr>
    </w:p>
    <w:p w14:paraId="1B46958B" w14:textId="77777777" w:rsidR="00084A24" w:rsidRPr="009C6C22" w:rsidRDefault="00B052DF">
      <w:pPr>
        <w:pStyle w:val="CodeBWingding"/>
        <w:pPrChange w:id="791" w:author="Carol Nichols" w:date="2017-10-05T16:51:00Z">
          <w:pPr>
            <w:pStyle w:val="CodeB"/>
          </w:pPr>
        </w:pPrChange>
      </w:pPr>
      <w:r w:rsidRPr="009C6C22">
        <w:rPr>
          <w:rFonts w:hint="eastAsia"/>
        </w:rPr>
        <w:t xml:space="preserve">        let case_sensitive = env::var("CASE_INSENSITIVE").is_err();</w:t>
      </w:r>
    </w:p>
    <w:p w14:paraId="7DE3C66A" w14:textId="77777777" w:rsidR="00084A24" w:rsidRPr="009C6C22" w:rsidRDefault="00084A24" w:rsidP="009C6C22">
      <w:pPr>
        <w:pStyle w:val="CodeB"/>
      </w:pPr>
    </w:p>
    <w:p w14:paraId="263FD74E" w14:textId="77777777" w:rsidR="00084A24" w:rsidRPr="009C6C22" w:rsidDel="00B80A69" w:rsidRDefault="00B052DF">
      <w:pPr>
        <w:pStyle w:val="CodeBWingding"/>
        <w:rPr>
          <w:del w:id="792" w:author="Carol Nichols" w:date="2017-10-05T16:52:00Z"/>
        </w:rPr>
        <w:pPrChange w:id="793" w:author="Carol Nichols" w:date="2017-10-05T16:52:00Z">
          <w:pPr>
            <w:pStyle w:val="CodeB"/>
          </w:pPr>
        </w:pPrChange>
      </w:pPr>
      <w:r w:rsidRPr="009C6C22">
        <w:rPr>
          <w:rFonts w:hint="eastAsia"/>
        </w:rPr>
        <w:t xml:space="preserve">        Ok(Config {</w:t>
      </w:r>
    </w:p>
    <w:p w14:paraId="7A339C7B" w14:textId="11AC567F" w:rsidR="00084A24" w:rsidRPr="009C6C22" w:rsidDel="00B80A69" w:rsidRDefault="00B052DF">
      <w:pPr>
        <w:pStyle w:val="CodeBWingding"/>
        <w:rPr>
          <w:del w:id="794" w:author="Carol Nichols" w:date="2017-10-05T16:52:00Z"/>
        </w:rPr>
        <w:pPrChange w:id="795" w:author="Carol Nichols" w:date="2017-10-05T16:52:00Z">
          <w:pPr>
            <w:pStyle w:val="CodeB"/>
          </w:pPr>
        </w:pPrChange>
      </w:pPr>
      <w:del w:id="796" w:author="Carol Nichols" w:date="2017-10-05T16:52:00Z">
        <w:r w:rsidRPr="009C6C22" w:rsidDel="00B80A69">
          <w:rPr>
            <w:rFonts w:hint="eastAsia"/>
          </w:rPr>
          <w:delText xml:space="preserve">            </w:delText>
        </w:r>
      </w:del>
      <w:ins w:id="797" w:author="Carol Nichols" w:date="2017-10-05T16:52:00Z">
        <w:r w:rsidR="00B80A69">
          <w:t xml:space="preserve"> </w:t>
        </w:r>
      </w:ins>
      <w:r w:rsidRPr="009C6C22">
        <w:rPr>
          <w:rFonts w:hint="eastAsia"/>
        </w:rPr>
        <w:t>query, filename, case_sensitive</w:t>
      </w:r>
      <w:ins w:id="798" w:author="Carol Nichols" w:date="2017-10-05T16:52:00Z">
        <w:r w:rsidR="00B80A69">
          <w:t xml:space="preserve"> </w:t>
        </w:r>
      </w:ins>
    </w:p>
    <w:p w14:paraId="29071006" w14:textId="77777777" w:rsidR="00084A24" w:rsidRPr="009C6C22" w:rsidRDefault="00B052DF">
      <w:pPr>
        <w:pStyle w:val="CodeBWingding"/>
        <w:pPrChange w:id="799" w:author="Carol Nichols" w:date="2017-10-05T16:52:00Z">
          <w:pPr>
            <w:pStyle w:val="CodeB"/>
          </w:pPr>
        </w:pPrChange>
      </w:pPr>
      <w:del w:id="800" w:author="Carol Nichols" w:date="2017-10-05T16:52:00Z">
        <w:r w:rsidRPr="009C6C22" w:rsidDel="00B80A69">
          <w:rPr>
            <w:rFonts w:hint="eastAsia"/>
          </w:rPr>
          <w:delText xml:space="preserve">        </w:delText>
        </w:r>
      </w:del>
      <w:r w:rsidRPr="009C6C22">
        <w:rPr>
          <w:rFonts w:hint="eastAsia"/>
        </w:rPr>
        <w:t>})</w:t>
      </w:r>
    </w:p>
    <w:p w14:paraId="0EFE7B0B" w14:textId="77777777" w:rsidR="00084A24" w:rsidRPr="009C6C22" w:rsidRDefault="00B052DF">
      <w:pPr>
        <w:pStyle w:val="CodeBWingding"/>
        <w:pPrChange w:id="801" w:author="Carol Nichols" w:date="2017-10-05T16:52:00Z">
          <w:pPr>
            <w:pStyle w:val="CodeB"/>
          </w:pPr>
        </w:pPrChange>
      </w:pPr>
      <w:r w:rsidRPr="009C6C22">
        <w:rPr>
          <w:rFonts w:hint="eastAsia"/>
        </w:rPr>
        <w:t xml:space="preserve">    }</w:t>
      </w:r>
    </w:p>
    <w:p w14:paraId="53C305B3" w14:textId="77777777" w:rsidR="00084A24" w:rsidRPr="009C6C22" w:rsidRDefault="00B052DF">
      <w:pPr>
        <w:pStyle w:val="CodeCWingding"/>
        <w:pPrChange w:id="802" w:author="Carol Nichols" w:date="2017-10-05T16:52:00Z">
          <w:pPr>
            <w:pStyle w:val="CodeC"/>
          </w:pPr>
        </w:pPrChange>
      </w:pPr>
      <w:r w:rsidRPr="009C6C22">
        <w:rPr>
          <w:rFonts w:hint="eastAsia"/>
        </w:rPr>
        <w:lastRenderedPageBreak/>
        <w:t>}</w:t>
      </w:r>
    </w:p>
    <w:p w14:paraId="7BBE8069" w14:textId="77777777" w:rsidR="00084A24" w:rsidRDefault="00B052DF" w:rsidP="009C6C22">
      <w:pPr>
        <w:pStyle w:val="Listing"/>
        <w:rPr>
          <w:rFonts w:eastAsia="Microsoft YaHei"/>
        </w:rPr>
      </w:pPr>
      <w:r w:rsidRPr="007233FF">
        <w:rPr>
          <w:rFonts w:eastAsia="Microsoft YaHei" w:hint="eastAsia"/>
        </w:rPr>
        <w:t xml:space="preserve">Listing 13-27: Changing the body of </w:t>
      </w:r>
      <w:r w:rsidRPr="007233FF">
        <w:rPr>
          <w:rStyle w:val="Literal"/>
          <w:rFonts w:hint="eastAsia"/>
        </w:rPr>
        <w:t>Config::new</w:t>
      </w:r>
      <w:r>
        <w:rPr>
          <w:rFonts w:eastAsia="Microsoft YaHei" w:hint="eastAsia"/>
        </w:rPr>
        <w:t xml:space="preserve"> to use iterator methods</w:t>
      </w:r>
    </w:p>
    <w:p w14:paraId="56513AEC" w14:textId="77777777" w:rsidR="00084A24" w:rsidRDefault="00B052DF" w:rsidP="007233FF">
      <w:pPr>
        <w:pStyle w:val="Body"/>
        <w:rPr>
          <w:rFonts w:eastAsia="Microsoft YaHei"/>
        </w:rPr>
      </w:pPr>
      <w:r w:rsidRPr="007233FF">
        <w:rPr>
          <w:rFonts w:eastAsia="Microsoft YaHei" w:hint="eastAsia"/>
        </w:rPr>
        <w:t xml:space="preserve">Remember that the first value in the return value of </w:t>
      </w:r>
      <w:r w:rsidRPr="007233FF">
        <w:rPr>
          <w:rStyle w:val="Literal"/>
          <w:rFonts w:hint="eastAsia"/>
        </w:rPr>
        <w:t>env::args</w:t>
      </w:r>
      <w:r w:rsidRPr="007233FF">
        <w:rPr>
          <w:rFonts w:eastAsia="Microsoft YaHei" w:hint="eastAsia"/>
        </w:rPr>
        <w:t xml:space="preserve"> is the name of</w:t>
      </w:r>
      <w:r w:rsidR="007233FF" w:rsidRPr="007233FF">
        <w:rPr>
          <w:rFonts w:eastAsia="Microsoft YaHei" w:hint="eastAsia"/>
        </w:rPr>
        <w:t xml:space="preserve"> </w:t>
      </w:r>
      <w:r w:rsidRPr="007233FF">
        <w:rPr>
          <w:rFonts w:eastAsia="Microsoft YaHei" w:hint="eastAsia"/>
        </w:rPr>
        <w:t>the program. We want to ignore that and get to the next value, so first we call</w:t>
      </w:r>
      <w:r w:rsidR="007233FF" w:rsidRPr="007233FF">
        <w:rPr>
          <w:rFonts w:eastAsia="Microsoft YaHei" w:hint="eastAsia"/>
        </w:rPr>
        <w:t xml:space="preserve"> </w:t>
      </w:r>
      <w:r w:rsidRPr="007233FF">
        <w:rPr>
          <w:rStyle w:val="Literal"/>
          <w:rFonts w:hint="eastAsia"/>
        </w:rPr>
        <w:t>next</w:t>
      </w:r>
      <w:r w:rsidRPr="007233FF">
        <w:rPr>
          <w:rFonts w:eastAsia="Microsoft YaHei" w:hint="eastAsia"/>
        </w:rPr>
        <w:t xml:space="preserve"> and do nothing with the return value. Second, we call </w:t>
      </w:r>
      <w:r w:rsidRPr="007233FF">
        <w:rPr>
          <w:rStyle w:val="Literal"/>
          <w:rFonts w:hint="eastAsia"/>
        </w:rPr>
        <w:t>next</w:t>
      </w:r>
      <w:r w:rsidRPr="007233FF">
        <w:rPr>
          <w:rFonts w:eastAsia="Microsoft YaHei" w:hint="eastAsia"/>
        </w:rPr>
        <w:t xml:space="preserve"> on the</w:t>
      </w:r>
      <w:r w:rsidR="007233FF" w:rsidRPr="007233FF">
        <w:rPr>
          <w:rFonts w:eastAsia="Microsoft YaHei" w:hint="eastAsia"/>
        </w:rPr>
        <w:t xml:space="preserve"> </w:t>
      </w:r>
      <w:r w:rsidRPr="007233FF">
        <w:rPr>
          <w:rFonts w:eastAsia="Microsoft YaHei" w:hint="eastAsia"/>
        </w:rPr>
        <w:t xml:space="preserve">value we want to put in the </w:t>
      </w:r>
      <w:r w:rsidRPr="007233FF">
        <w:rPr>
          <w:rStyle w:val="Literal"/>
          <w:rFonts w:hint="eastAsia"/>
        </w:rPr>
        <w:t>query</w:t>
      </w:r>
      <w:r w:rsidRPr="007233FF">
        <w:rPr>
          <w:rFonts w:eastAsia="Microsoft YaHei" w:hint="eastAsia"/>
        </w:rPr>
        <w:t xml:space="preserve"> field of </w:t>
      </w:r>
      <w:r w:rsidRPr="007233FF">
        <w:rPr>
          <w:rStyle w:val="Literal"/>
          <w:rFonts w:hint="eastAsia"/>
        </w:rPr>
        <w:t>Config</w:t>
      </w:r>
      <w:r w:rsidRPr="007233FF">
        <w:rPr>
          <w:rFonts w:eastAsia="Microsoft YaHei" w:hint="eastAsia"/>
        </w:rPr>
        <w:t xml:space="preserve">. If </w:t>
      </w:r>
      <w:r w:rsidRPr="007233FF">
        <w:rPr>
          <w:rStyle w:val="Literal"/>
          <w:rFonts w:hint="eastAsia"/>
        </w:rPr>
        <w:t>next</w:t>
      </w:r>
      <w:r w:rsidRPr="007233FF">
        <w:rPr>
          <w:rFonts w:eastAsia="Microsoft YaHei" w:hint="eastAsia"/>
        </w:rPr>
        <w:t xml:space="preserve"> returns a</w:t>
      </w:r>
      <w:r w:rsidR="007233FF" w:rsidRPr="007233FF">
        <w:rPr>
          <w:rFonts w:eastAsia="Microsoft YaHei" w:hint="eastAsia"/>
        </w:rPr>
        <w:t xml:space="preserve"> </w:t>
      </w:r>
      <w:r w:rsidRPr="007233FF">
        <w:rPr>
          <w:rStyle w:val="Literal"/>
          <w:rFonts w:hint="eastAsia"/>
        </w:rPr>
        <w:t>Some</w:t>
      </w:r>
      <w:r w:rsidRPr="007233FF">
        <w:rPr>
          <w:rFonts w:eastAsia="Microsoft YaHei" w:hint="eastAsia"/>
        </w:rPr>
        <w:t xml:space="preserve">, we use a </w:t>
      </w:r>
      <w:r w:rsidRPr="007233FF">
        <w:rPr>
          <w:rStyle w:val="Literal"/>
          <w:rFonts w:hint="eastAsia"/>
        </w:rPr>
        <w:t>match</w:t>
      </w:r>
      <w:r w:rsidRPr="007233FF">
        <w:rPr>
          <w:rFonts w:eastAsia="Microsoft YaHei" w:hint="eastAsia"/>
        </w:rPr>
        <w:t xml:space="preserve"> to extract the value. If it returns </w:t>
      </w:r>
      <w:r w:rsidRPr="007233FF">
        <w:rPr>
          <w:rStyle w:val="Literal"/>
          <w:rFonts w:hint="eastAsia"/>
        </w:rPr>
        <w:t>None</w:t>
      </w:r>
      <w:r w:rsidRPr="007233FF">
        <w:rPr>
          <w:rFonts w:eastAsia="Microsoft YaHei" w:hint="eastAsia"/>
        </w:rPr>
        <w:t>, it means</w:t>
      </w:r>
      <w:r w:rsidR="007233FF" w:rsidRPr="007233FF">
        <w:rPr>
          <w:rFonts w:eastAsia="Microsoft YaHei" w:hint="eastAsia"/>
        </w:rPr>
        <w:t xml:space="preserve"> </w:t>
      </w:r>
      <w:r w:rsidRPr="007233FF">
        <w:rPr>
          <w:rFonts w:eastAsia="Microsoft YaHei" w:hint="eastAsia"/>
        </w:rPr>
        <w:t xml:space="preserve">not enough arguments were given and we return early with an </w:t>
      </w:r>
      <w:r w:rsidRPr="007233FF">
        <w:rPr>
          <w:rStyle w:val="Literal"/>
          <w:rFonts w:hint="eastAsia"/>
        </w:rPr>
        <w:t>Err</w:t>
      </w:r>
      <w:r w:rsidRPr="007233FF">
        <w:rPr>
          <w:rFonts w:eastAsia="Microsoft YaHei" w:hint="eastAsia"/>
        </w:rPr>
        <w:t xml:space="preserve"> value. We do</w:t>
      </w:r>
      <w:r w:rsidR="007233FF" w:rsidRPr="007233FF">
        <w:rPr>
          <w:rFonts w:eastAsia="Microsoft YaHei" w:hint="eastAsia"/>
        </w:rPr>
        <w:t xml:space="preserve"> </w:t>
      </w:r>
      <w:r w:rsidRPr="007233FF">
        <w:rPr>
          <w:rFonts w:eastAsia="Microsoft YaHei" w:hint="eastAsia"/>
        </w:rPr>
        <w:t xml:space="preserve">the same thing for the </w:t>
      </w:r>
      <w:r w:rsidRPr="007233FF">
        <w:rPr>
          <w:rStyle w:val="Literal"/>
          <w:rFonts w:hint="eastAsia"/>
        </w:rPr>
        <w:t>filename</w:t>
      </w:r>
      <w:r>
        <w:rPr>
          <w:rFonts w:eastAsia="Microsoft YaHei" w:hint="eastAsia"/>
        </w:rPr>
        <w:t xml:space="preserve"> value.</w:t>
      </w:r>
    </w:p>
    <w:p w14:paraId="054E5677" w14:textId="77777777" w:rsidR="00084A24" w:rsidRPr="007233FF" w:rsidRDefault="00B052DF" w:rsidP="007233FF">
      <w:pPr>
        <w:pStyle w:val="HeadB"/>
        <w:rPr>
          <w:rFonts w:eastAsia="Microsoft YaHei"/>
        </w:rPr>
      </w:pPr>
      <w:bookmarkStart w:id="803" w:name="making-code-clearer-with-iterator-adapto"/>
      <w:bookmarkEnd w:id="803"/>
      <w:r>
        <w:rPr>
          <w:rFonts w:eastAsia="Microsoft YaHei" w:hint="eastAsia"/>
        </w:rPr>
        <w:t>Making Code Clearer with Iterator Adaptors</w:t>
      </w:r>
    </w:p>
    <w:p w14:paraId="2957C7D5" w14:textId="77777777" w:rsidR="00084A24" w:rsidRDefault="00B052DF" w:rsidP="009C6C22">
      <w:pPr>
        <w:pStyle w:val="BodyFirst"/>
        <w:rPr>
          <w:rFonts w:eastAsia="Microsoft YaHei"/>
        </w:rPr>
      </w:pPr>
      <w:r w:rsidRPr="007233FF">
        <w:rPr>
          <w:rFonts w:eastAsia="Microsoft YaHei" w:hint="eastAsia"/>
        </w:rPr>
        <w:t>The other place in our I/O project we could take advantage of iterators is in</w:t>
      </w:r>
      <w:r w:rsidR="007233FF" w:rsidRPr="007233FF">
        <w:rPr>
          <w:rFonts w:eastAsia="Microsoft YaHei" w:hint="eastAsia"/>
        </w:rPr>
        <w:t xml:space="preserve"> </w:t>
      </w:r>
      <w:r w:rsidRPr="007233FF">
        <w:rPr>
          <w:rFonts w:eastAsia="Microsoft YaHei" w:hint="eastAsia"/>
        </w:rPr>
        <w:t xml:space="preserve">the </w:t>
      </w:r>
      <w:r w:rsidRPr="007233FF">
        <w:rPr>
          <w:rStyle w:val="Literal"/>
          <w:rFonts w:hint="eastAsia"/>
        </w:rPr>
        <w:t>search</w:t>
      </w:r>
      <w:r>
        <w:rPr>
          <w:rFonts w:eastAsia="Microsoft YaHei" w:hint="eastAsia"/>
        </w:rPr>
        <w:t xml:space="preserve"> function, reproduced here in Listing 13-28 as it was at the end of</w:t>
      </w:r>
      <w:r w:rsidR="007233FF">
        <w:rPr>
          <w:rFonts w:eastAsia="Microsoft YaHei" w:hint="eastAsia"/>
        </w:rPr>
        <w:t xml:space="preserve"> </w:t>
      </w:r>
      <w:r>
        <w:rPr>
          <w:rFonts w:eastAsia="Microsoft YaHei" w:hint="eastAsia"/>
        </w:rPr>
        <w:t>Chapter 12:</w:t>
      </w:r>
    </w:p>
    <w:p w14:paraId="2799FD7D" w14:textId="77777777" w:rsidR="00084A24" w:rsidRDefault="00B052DF" w:rsidP="009C6C22">
      <w:pPr>
        <w:pStyle w:val="ProductionDirective"/>
        <w:rPr>
          <w:rFonts w:eastAsia="Microsoft YaHei"/>
        </w:rPr>
      </w:pPr>
      <w:r>
        <w:rPr>
          <w:rFonts w:eastAsia="Microsoft YaHei" w:hint="eastAsia"/>
        </w:rPr>
        <w:t>Filename: src/lib.rs</w:t>
      </w:r>
    </w:p>
    <w:p w14:paraId="599E6659" w14:textId="77777777" w:rsidR="00084A24" w:rsidRPr="009C6C22" w:rsidRDefault="00B052DF" w:rsidP="009C6C22">
      <w:pPr>
        <w:pStyle w:val="CodeA"/>
      </w:pPr>
      <w:r w:rsidRPr="009C6C22">
        <w:rPr>
          <w:rFonts w:hint="eastAsia"/>
        </w:rPr>
        <w:t>pub fn search&lt;'a&gt;(query: &amp;str, contents: &amp;'a str) -&gt; Vec&lt;&amp;'a str&gt; {</w:t>
      </w:r>
    </w:p>
    <w:p w14:paraId="2CC9382E" w14:textId="77777777" w:rsidR="00084A24" w:rsidRPr="009C6C22" w:rsidRDefault="00B052DF" w:rsidP="009C6C22">
      <w:pPr>
        <w:pStyle w:val="CodeB"/>
      </w:pPr>
      <w:r w:rsidRPr="009C6C22">
        <w:rPr>
          <w:rFonts w:hint="eastAsia"/>
        </w:rPr>
        <w:t xml:space="preserve">    let mut results = Vec::new();</w:t>
      </w:r>
    </w:p>
    <w:p w14:paraId="3E7CFA01" w14:textId="77777777" w:rsidR="00084A24" w:rsidRPr="009C6C22" w:rsidRDefault="00084A24" w:rsidP="009C6C22">
      <w:pPr>
        <w:pStyle w:val="CodeB"/>
      </w:pPr>
    </w:p>
    <w:p w14:paraId="5B8FC22B" w14:textId="77777777" w:rsidR="00084A24" w:rsidRPr="009C6C22" w:rsidRDefault="00B052DF" w:rsidP="009C6C22">
      <w:pPr>
        <w:pStyle w:val="CodeB"/>
      </w:pPr>
      <w:r w:rsidRPr="009C6C22">
        <w:rPr>
          <w:rFonts w:hint="eastAsia"/>
        </w:rPr>
        <w:t xml:space="preserve">    for line in contents.lines() {</w:t>
      </w:r>
    </w:p>
    <w:p w14:paraId="3518C23D" w14:textId="77777777" w:rsidR="00084A24" w:rsidRPr="009C6C22" w:rsidRDefault="00B052DF" w:rsidP="009C6C22">
      <w:pPr>
        <w:pStyle w:val="CodeB"/>
      </w:pPr>
      <w:r w:rsidRPr="009C6C22">
        <w:rPr>
          <w:rFonts w:hint="eastAsia"/>
        </w:rPr>
        <w:t xml:space="preserve">        if line.contains(query) {</w:t>
      </w:r>
    </w:p>
    <w:p w14:paraId="11E0771A" w14:textId="77777777" w:rsidR="00084A24" w:rsidRPr="009C6C22" w:rsidRDefault="00B052DF" w:rsidP="009C6C22">
      <w:pPr>
        <w:pStyle w:val="CodeB"/>
      </w:pPr>
      <w:r w:rsidRPr="009C6C22">
        <w:rPr>
          <w:rFonts w:hint="eastAsia"/>
        </w:rPr>
        <w:t xml:space="preserve">            results.push(line);</w:t>
      </w:r>
    </w:p>
    <w:p w14:paraId="6B45EB39" w14:textId="77777777" w:rsidR="00084A24" w:rsidRPr="009C6C22" w:rsidRDefault="00B052DF" w:rsidP="009C6C22">
      <w:pPr>
        <w:pStyle w:val="CodeB"/>
      </w:pPr>
      <w:r w:rsidRPr="009C6C22">
        <w:rPr>
          <w:rFonts w:hint="eastAsia"/>
        </w:rPr>
        <w:t xml:space="preserve">        }</w:t>
      </w:r>
    </w:p>
    <w:p w14:paraId="745DCE2F" w14:textId="77777777" w:rsidR="00084A24" w:rsidRPr="009C6C22" w:rsidRDefault="00B052DF" w:rsidP="009C6C22">
      <w:pPr>
        <w:pStyle w:val="CodeB"/>
      </w:pPr>
      <w:r w:rsidRPr="009C6C22">
        <w:rPr>
          <w:rFonts w:hint="eastAsia"/>
        </w:rPr>
        <w:t xml:space="preserve">    }</w:t>
      </w:r>
    </w:p>
    <w:p w14:paraId="4DBBD13E" w14:textId="77777777" w:rsidR="00084A24" w:rsidRPr="009C6C22" w:rsidRDefault="00084A24" w:rsidP="009C6C22">
      <w:pPr>
        <w:pStyle w:val="CodeB"/>
      </w:pPr>
    </w:p>
    <w:p w14:paraId="39570E37" w14:textId="77777777" w:rsidR="00084A24" w:rsidRPr="009C6C22" w:rsidRDefault="00B052DF" w:rsidP="009C6C22">
      <w:pPr>
        <w:pStyle w:val="CodeB"/>
      </w:pPr>
      <w:r w:rsidRPr="009C6C22">
        <w:rPr>
          <w:rFonts w:hint="eastAsia"/>
        </w:rPr>
        <w:t xml:space="preserve">    results</w:t>
      </w:r>
    </w:p>
    <w:p w14:paraId="5BC933E3" w14:textId="77777777" w:rsidR="00084A24" w:rsidRPr="009C6C22" w:rsidRDefault="00B052DF" w:rsidP="009C6C22">
      <w:pPr>
        <w:pStyle w:val="CodeC"/>
      </w:pPr>
      <w:r w:rsidRPr="009C6C22">
        <w:rPr>
          <w:rFonts w:hint="eastAsia"/>
        </w:rPr>
        <w:t>}</w:t>
      </w:r>
    </w:p>
    <w:p w14:paraId="50D8787C" w14:textId="77777777" w:rsidR="00084A24" w:rsidRDefault="00B052DF" w:rsidP="009C6C22">
      <w:pPr>
        <w:pStyle w:val="Listing"/>
        <w:rPr>
          <w:rFonts w:eastAsia="Microsoft YaHei"/>
        </w:rPr>
      </w:pPr>
      <w:r w:rsidRPr="007233FF">
        <w:rPr>
          <w:rFonts w:eastAsia="Microsoft YaHei" w:hint="eastAsia"/>
        </w:rPr>
        <w:t xml:space="preserve">Listing 13-28: The implementation of the </w:t>
      </w:r>
      <w:r w:rsidRPr="007233FF">
        <w:rPr>
          <w:rStyle w:val="Literal"/>
          <w:rFonts w:hint="eastAsia"/>
        </w:rPr>
        <w:t>search</w:t>
      </w:r>
      <w:r>
        <w:rPr>
          <w:rFonts w:eastAsia="Microsoft YaHei" w:hint="eastAsia"/>
        </w:rPr>
        <w:t xml:space="preserve"> function from Chapter 12</w:t>
      </w:r>
    </w:p>
    <w:p w14:paraId="1B9311E7" w14:textId="2FAEF3CE" w:rsidR="00084A24" w:rsidRDefault="00B052DF" w:rsidP="007233FF">
      <w:pPr>
        <w:pStyle w:val="Body"/>
        <w:rPr>
          <w:rFonts w:eastAsia="Microsoft YaHei"/>
        </w:rPr>
      </w:pPr>
      <w:r>
        <w:rPr>
          <w:rFonts w:eastAsia="Microsoft YaHei" w:hint="eastAsia"/>
        </w:rPr>
        <w:t xml:space="preserve">We can write this code in a much </w:t>
      </w:r>
      <w:del w:id="804" w:author="Liz Chadwick" w:date="2017-09-21T16:59:00Z">
        <w:r w:rsidDel="00C56EAD">
          <w:rPr>
            <w:rFonts w:eastAsia="Microsoft YaHei" w:hint="eastAsia"/>
          </w:rPr>
          <w:delText xml:space="preserve">shorter </w:delText>
        </w:r>
      </w:del>
      <w:ins w:id="805" w:author="Liz Chadwick" w:date="2017-09-21T16:59:00Z">
        <w:r w:rsidR="00C56EAD">
          <w:rPr>
            <w:rFonts w:eastAsia="Microsoft YaHei"/>
          </w:rPr>
          <w:t xml:space="preserve">more concise </w:t>
        </w:r>
      </w:ins>
      <w:r>
        <w:rPr>
          <w:rFonts w:eastAsia="Microsoft YaHei" w:hint="eastAsia"/>
        </w:rPr>
        <w:t xml:space="preserve">way </w:t>
      </w:r>
      <w:del w:id="806" w:author="Liz Chadwick" w:date="2017-09-21T16:59:00Z">
        <w:r w:rsidDel="00C56EAD">
          <w:rPr>
            <w:rFonts w:eastAsia="Microsoft YaHei" w:hint="eastAsia"/>
          </w:rPr>
          <w:delText xml:space="preserve">by </w:delText>
        </w:r>
      </w:del>
      <w:r>
        <w:rPr>
          <w:rFonts w:eastAsia="Microsoft YaHei" w:hint="eastAsia"/>
        </w:rPr>
        <w:t>using iterator adaptor methods</w:t>
      </w:r>
      <w:del w:id="807" w:author="Liz Chadwick" w:date="2017-09-21T17:00:00Z">
        <w:r w:rsidR="007233FF" w:rsidDel="00C56EAD">
          <w:rPr>
            <w:rFonts w:eastAsia="Microsoft YaHei" w:hint="eastAsia"/>
          </w:rPr>
          <w:delText xml:space="preserve"> </w:delText>
        </w:r>
        <w:r w:rsidDel="00C56EAD">
          <w:rPr>
            <w:rFonts w:eastAsia="Microsoft YaHei" w:hint="eastAsia"/>
          </w:rPr>
          <w:delText>instead</w:delText>
        </w:r>
      </w:del>
      <w:r>
        <w:rPr>
          <w:rFonts w:eastAsia="Microsoft YaHei" w:hint="eastAsia"/>
        </w:rPr>
        <w:t xml:space="preserve">. This also lets us avoid having a mutable intermediate </w:t>
      </w:r>
      <w:r w:rsidRPr="007233FF">
        <w:rPr>
          <w:rStyle w:val="Literal"/>
          <w:rFonts w:hint="eastAsia"/>
        </w:rPr>
        <w:t>results</w:t>
      </w:r>
      <w:r w:rsidR="007233FF" w:rsidRPr="007233FF">
        <w:rPr>
          <w:rFonts w:eastAsia="Microsoft YaHei" w:hint="eastAsia"/>
        </w:rPr>
        <w:t xml:space="preserve"> </w:t>
      </w:r>
      <w:r w:rsidRPr="007233FF">
        <w:rPr>
          <w:rFonts w:eastAsia="Microsoft YaHei" w:hint="eastAsia"/>
        </w:rPr>
        <w:t>vector. The functional programming style prefers to minimize the amount of</w:t>
      </w:r>
      <w:r w:rsidR="007233FF" w:rsidRPr="007233FF">
        <w:rPr>
          <w:rFonts w:eastAsia="Microsoft YaHei" w:hint="eastAsia"/>
        </w:rPr>
        <w:t xml:space="preserve"> </w:t>
      </w:r>
      <w:r w:rsidRPr="007233FF">
        <w:rPr>
          <w:rFonts w:eastAsia="Microsoft YaHei" w:hint="eastAsia"/>
        </w:rPr>
        <w:t>mutable state to make code clearer. Removing the mutable state might make it</w:t>
      </w:r>
      <w:r w:rsidR="007233FF" w:rsidRPr="007233FF">
        <w:rPr>
          <w:rFonts w:eastAsia="Microsoft YaHei" w:hint="eastAsia"/>
        </w:rPr>
        <w:t xml:space="preserve"> </w:t>
      </w:r>
      <w:r w:rsidRPr="007233FF">
        <w:rPr>
          <w:rFonts w:eastAsia="Microsoft YaHei" w:hint="eastAsia"/>
        </w:rPr>
        <w:t>easier for us to make a future enhancement to make searching happen</w:t>
      </w:r>
      <w:ins w:id="808" w:author="Liz Chadwick" w:date="2017-09-21T17:00:00Z">
        <w:del w:id="809" w:author="Carol Nichols" w:date="2017-10-05T16:03:00Z">
          <w:r w:rsidR="00C56EAD" w:rsidDel="0082785C">
            <w:rPr>
              <w:rFonts w:eastAsia="Microsoft YaHei"/>
            </w:rPr>
            <w:delText>s</w:delText>
          </w:r>
        </w:del>
      </w:ins>
      <w:r w:rsidRPr="007233FF">
        <w:rPr>
          <w:rFonts w:eastAsia="Microsoft YaHei" w:hint="eastAsia"/>
        </w:rPr>
        <w:t xml:space="preserve"> in</w:t>
      </w:r>
      <w:r w:rsidR="007233FF" w:rsidRPr="007233FF">
        <w:rPr>
          <w:rFonts w:eastAsia="Microsoft YaHei" w:hint="eastAsia"/>
        </w:rPr>
        <w:t xml:space="preserve"> </w:t>
      </w:r>
      <w:r w:rsidRPr="007233FF">
        <w:rPr>
          <w:rFonts w:eastAsia="Microsoft YaHei" w:hint="eastAsia"/>
        </w:rPr>
        <w:t>parallel, since we wouldn</w:t>
      </w:r>
      <w:r w:rsidR="007233FF" w:rsidRPr="007233FF">
        <w:rPr>
          <w:rFonts w:eastAsia="Microsoft YaHei"/>
        </w:rPr>
        <w:t>’</w:t>
      </w:r>
      <w:r w:rsidRPr="007233FF">
        <w:rPr>
          <w:rFonts w:eastAsia="Microsoft YaHei" w:hint="eastAsia"/>
        </w:rPr>
        <w:t xml:space="preserve">t have to manage concurrent access to the </w:t>
      </w:r>
      <w:r w:rsidRPr="007233FF">
        <w:rPr>
          <w:rStyle w:val="Literal"/>
          <w:rFonts w:hint="eastAsia"/>
        </w:rPr>
        <w:t>results</w:t>
      </w:r>
      <w:r w:rsidR="007233FF">
        <w:rPr>
          <w:rFonts w:eastAsia="Microsoft YaHei" w:hint="eastAsia"/>
        </w:rPr>
        <w:t xml:space="preserve"> </w:t>
      </w:r>
      <w:r>
        <w:rPr>
          <w:rFonts w:eastAsia="Microsoft YaHei" w:hint="eastAsia"/>
        </w:rPr>
        <w:t>vector. Listing 13-29 shows this change:</w:t>
      </w:r>
    </w:p>
    <w:p w14:paraId="7422911F" w14:textId="77777777" w:rsidR="00084A24" w:rsidRPr="009C6C22" w:rsidRDefault="00B052DF" w:rsidP="009C6C22">
      <w:pPr>
        <w:pStyle w:val="ProductionDirective"/>
        <w:rPr>
          <w:rFonts w:eastAsia="Microsoft YaHei"/>
        </w:rPr>
      </w:pPr>
      <w:r w:rsidRPr="009C6C22">
        <w:rPr>
          <w:rFonts w:eastAsia="Microsoft YaHei" w:hint="eastAsia"/>
        </w:rPr>
        <w:t>Filename: src/lib.rs</w:t>
      </w:r>
    </w:p>
    <w:p w14:paraId="6D265A08" w14:textId="77777777" w:rsidR="00084A24" w:rsidRPr="009C6C22" w:rsidRDefault="00B052DF">
      <w:pPr>
        <w:pStyle w:val="CodeAWingding"/>
        <w:rPr>
          <w:rStyle w:val="HTMLCode"/>
          <w:rFonts w:ascii="Courier" w:hAnsi="Courier" w:cs="Times New Roman"/>
          <w:smallCaps/>
          <w:noProof w:val="0"/>
          <w:color w:val="FF0000"/>
        </w:rPr>
        <w:pPrChange w:id="810" w:author="Carol Nichols" w:date="2017-10-05T16:52:00Z">
          <w:pPr>
            <w:pStyle w:val="CodeA"/>
          </w:pPr>
        </w:pPrChange>
      </w:pPr>
      <w:r w:rsidRPr="009C6C22">
        <w:rPr>
          <w:rStyle w:val="HTMLCode"/>
          <w:rFonts w:ascii="Courier" w:hAnsi="Courier" w:cs="Times New Roman" w:hint="eastAsia"/>
        </w:rPr>
        <w:lastRenderedPageBreak/>
        <w:t>pub fn search&lt;'a&gt;(query: &amp;str, contents: &amp;'a str) -&gt; Vec&lt;&amp;'a str&gt; {</w:t>
      </w:r>
    </w:p>
    <w:p w14:paraId="7358C3D6" w14:textId="77777777" w:rsidR="00084A24" w:rsidRPr="009C6C22" w:rsidRDefault="00B052DF" w:rsidP="009C6C22">
      <w:pPr>
        <w:pStyle w:val="CodeB"/>
        <w:rPr>
          <w:rStyle w:val="HTMLCode"/>
          <w:rFonts w:ascii="Courier" w:hAnsi="Courier" w:cs="Times New Roman"/>
        </w:rPr>
      </w:pPr>
      <w:r w:rsidRPr="009C6C22">
        <w:rPr>
          <w:rStyle w:val="HTMLCode"/>
          <w:rFonts w:ascii="Courier" w:hAnsi="Courier" w:cs="Times New Roman" w:hint="eastAsia"/>
        </w:rPr>
        <w:t xml:space="preserve">    contents.lines()</w:t>
      </w:r>
    </w:p>
    <w:p w14:paraId="2F5DEE57" w14:textId="77777777" w:rsidR="00084A24" w:rsidRPr="009C6C22" w:rsidRDefault="00B052DF" w:rsidP="009C6C22">
      <w:pPr>
        <w:pStyle w:val="CodeB"/>
        <w:rPr>
          <w:rStyle w:val="HTMLCode"/>
          <w:rFonts w:ascii="Courier" w:hAnsi="Courier" w:cs="Times New Roman"/>
        </w:rPr>
      </w:pPr>
      <w:r w:rsidRPr="009C6C22">
        <w:rPr>
          <w:rStyle w:val="HTMLCode"/>
          <w:rFonts w:ascii="Courier" w:hAnsi="Courier" w:cs="Times New Roman" w:hint="eastAsia"/>
        </w:rPr>
        <w:t xml:space="preserve">        .filter(|line| line.contains(query))</w:t>
      </w:r>
    </w:p>
    <w:p w14:paraId="418D5459" w14:textId="77777777" w:rsidR="00084A24" w:rsidRPr="009C6C22" w:rsidRDefault="00B052DF" w:rsidP="009C6C22">
      <w:pPr>
        <w:pStyle w:val="CodeB"/>
        <w:rPr>
          <w:rStyle w:val="HTMLCode"/>
          <w:rFonts w:ascii="Courier" w:hAnsi="Courier" w:cs="Times New Roman"/>
        </w:rPr>
      </w:pPr>
      <w:r w:rsidRPr="009C6C22">
        <w:rPr>
          <w:rStyle w:val="HTMLCode"/>
          <w:rFonts w:ascii="Courier" w:hAnsi="Courier" w:cs="Times New Roman" w:hint="eastAsia"/>
        </w:rPr>
        <w:t xml:space="preserve">        .collect()</w:t>
      </w:r>
    </w:p>
    <w:p w14:paraId="65E9C4E1" w14:textId="77777777" w:rsidR="00084A24" w:rsidRPr="009C6C22" w:rsidRDefault="00B052DF">
      <w:pPr>
        <w:pStyle w:val="CodeCWingding"/>
        <w:rPr>
          <w:rStyle w:val="HTMLCode"/>
          <w:rFonts w:ascii="Courier" w:hAnsi="Courier" w:cs="Times New Roman"/>
        </w:rPr>
        <w:pPrChange w:id="811" w:author="Carol Nichols" w:date="2017-10-05T16:53:00Z">
          <w:pPr>
            <w:pStyle w:val="CodeC"/>
          </w:pPr>
        </w:pPrChange>
      </w:pPr>
      <w:r w:rsidRPr="009C6C22">
        <w:rPr>
          <w:rStyle w:val="HTMLCode"/>
          <w:rFonts w:ascii="Courier" w:hAnsi="Courier" w:cs="Times New Roman" w:hint="eastAsia"/>
        </w:rPr>
        <w:t>}</w:t>
      </w:r>
    </w:p>
    <w:p w14:paraId="5432D0D1" w14:textId="77777777" w:rsidR="00084A24" w:rsidRDefault="00B052DF" w:rsidP="009C6C22">
      <w:pPr>
        <w:pStyle w:val="Listing"/>
        <w:rPr>
          <w:rFonts w:eastAsia="Microsoft YaHei"/>
        </w:rPr>
      </w:pPr>
      <w:r w:rsidRPr="007233FF">
        <w:rPr>
          <w:rFonts w:eastAsia="Microsoft YaHei" w:hint="eastAsia"/>
        </w:rPr>
        <w:t>Listing 13-29: Using iterator adaptor methods in the implementation of the</w:t>
      </w:r>
      <w:r w:rsidR="007233FF" w:rsidRPr="007233FF">
        <w:rPr>
          <w:rFonts w:eastAsia="Microsoft YaHei" w:hint="eastAsia"/>
        </w:rPr>
        <w:t xml:space="preserve"> </w:t>
      </w:r>
      <w:r w:rsidRPr="007233FF">
        <w:rPr>
          <w:rStyle w:val="Literal"/>
          <w:rFonts w:hint="eastAsia"/>
        </w:rPr>
        <w:t>search</w:t>
      </w:r>
      <w:r>
        <w:rPr>
          <w:rFonts w:eastAsia="Microsoft YaHei" w:hint="eastAsia"/>
        </w:rPr>
        <w:t xml:space="preserve"> function</w:t>
      </w:r>
    </w:p>
    <w:p w14:paraId="3C81BD0A" w14:textId="77777777" w:rsidR="00084A24" w:rsidRDefault="00B052DF" w:rsidP="007233FF">
      <w:pPr>
        <w:pStyle w:val="Body"/>
        <w:rPr>
          <w:rFonts w:eastAsia="Microsoft YaHei"/>
        </w:rPr>
      </w:pPr>
      <w:r>
        <w:rPr>
          <w:rFonts w:eastAsia="Microsoft YaHei" w:hint="eastAsia"/>
        </w:rPr>
        <w:t xml:space="preserve">Recall that the purpose of the </w:t>
      </w:r>
      <w:r w:rsidRPr="007233FF">
        <w:rPr>
          <w:rStyle w:val="Literal"/>
          <w:rFonts w:hint="eastAsia"/>
        </w:rPr>
        <w:t>search</w:t>
      </w:r>
      <w:r w:rsidRPr="007233FF">
        <w:rPr>
          <w:rFonts w:eastAsia="Microsoft YaHei" w:hint="eastAsia"/>
        </w:rPr>
        <w:t xml:space="preserve"> function is to return all lines in</w:t>
      </w:r>
      <w:r w:rsidR="007233FF" w:rsidRPr="007233FF">
        <w:rPr>
          <w:rFonts w:eastAsia="Microsoft YaHei" w:hint="eastAsia"/>
        </w:rPr>
        <w:t xml:space="preserve"> </w:t>
      </w:r>
      <w:r w:rsidRPr="007233FF">
        <w:rPr>
          <w:rStyle w:val="Literal"/>
          <w:rFonts w:hint="eastAsia"/>
        </w:rPr>
        <w:t>contents</w:t>
      </w:r>
      <w:r w:rsidRPr="007233FF">
        <w:rPr>
          <w:rFonts w:eastAsia="Microsoft YaHei" w:hint="eastAsia"/>
        </w:rPr>
        <w:t xml:space="preserve"> that contain the </w:t>
      </w:r>
      <w:r w:rsidRPr="007233FF">
        <w:rPr>
          <w:rStyle w:val="Literal"/>
          <w:rFonts w:hint="eastAsia"/>
        </w:rPr>
        <w:t>query</w:t>
      </w:r>
      <w:r w:rsidRPr="007233FF">
        <w:rPr>
          <w:rFonts w:eastAsia="Microsoft YaHei" w:hint="eastAsia"/>
        </w:rPr>
        <w:t>. Similar</w:t>
      </w:r>
      <w:del w:id="812" w:author="Liz Chadwick" w:date="2017-09-21T17:00:00Z">
        <w:r w:rsidRPr="007233FF" w:rsidDel="00C56EAD">
          <w:rPr>
            <w:rFonts w:eastAsia="Microsoft YaHei" w:hint="eastAsia"/>
          </w:rPr>
          <w:delText>ly</w:delText>
        </w:r>
      </w:del>
      <w:r w:rsidRPr="007233FF">
        <w:rPr>
          <w:rFonts w:eastAsia="Microsoft YaHei" w:hint="eastAsia"/>
        </w:rPr>
        <w:t xml:space="preserve"> to the </w:t>
      </w:r>
      <w:r w:rsidRPr="007233FF">
        <w:rPr>
          <w:rStyle w:val="Literal"/>
          <w:rFonts w:hint="eastAsia"/>
        </w:rPr>
        <w:t>filter</w:t>
      </w:r>
      <w:r w:rsidRPr="007233FF">
        <w:rPr>
          <w:rFonts w:eastAsia="Microsoft YaHei" w:hint="eastAsia"/>
        </w:rPr>
        <w:t xml:space="preserve"> example in</w:t>
      </w:r>
      <w:r w:rsidR="007233FF" w:rsidRPr="007233FF">
        <w:rPr>
          <w:rFonts w:eastAsia="Microsoft YaHei" w:hint="eastAsia"/>
        </w:rPr>
        <w:t xml:space="preserve"> </w:t>
      </w:r>
      <w:r w:rsidRPr="007233FF">
        <w:rPr>
          <w:rFonts w:eastAsia="Microsoft YaHei" w:hint="eastAsia"/>
        </w:rPr>
        <w:t xml:space="preserve">Listing 13-19, we can use the </w:t>
      </w:r>
      <w:r w:rsidRPr="007233FF">
        <w:rPr>
          <w:rStyle w:val="Literal"/>
          <w:rFonts w:hint="eastAsia"/>
        </w:rPr>
        <w:t>filter</w:t>
      </w:r>
      <w:r w:rsidRPr="007233FF">
        <w:rPr>
          <w:rFonts w:eastAsia="Microsoft YaHei" w:hint="eastAsia"/>
        </w:rPr>
        <w:t xml:space="preserve"> adaptor to keep only the lines that</w:t>
      </w:r>
      <w:r w:rsidR="007233FF" w:rsidRPr="007233FF">
        <w:rPr>
          <w:rFonts w:eastAsia="Microsoft YaHei" w:hint="eastAsia"/>
        </w:rPr>
        <w:t xml:space="preserve"> </w:t>
      </w:r>
      <w:r w:rsidRPr="007233FF">
        <w:rPr>
          <w:rStyle w:val="Literal"/>
          <w:rFonts w:hint="eastAsia"/>
        </w:rPr>
        <w:t>line.contains(query)</w:t>
      </w:r>
      <w:r w:rsidRPr="007233FF">
        <w:rPr>
          <w:rFonts w:eastAsia="Microsoft YaHei" w:hint="eastAsia"/>
        </w:rPr>
        <w:t xml:space="preserve"> returns true for. We then collect the matching lines up</w:t>
      </w:r>
      <w:r w:rsidR="007233FF" w:rsidRPr="007233FF">
        <w:rPr>
          <w:rFonts w:eastAsia="Microsoft YaHei" w:hint="eastAsia"/>
        </w:rPr>
        <w:t xml:space="preserve"> </w:t>
      </w:r>
      <w:r w:rsidRPr="007233FF">
        <w:rPr>
          <w:rFonts w:eastAsia="Microsoft YaHei" w:hint="eastAsia"/>
        </w:rPr>
        <w:t xml:space="preserve">into another vector with </w:t>
      </w:r>
      <w:r w:rsidRPr="007233FF">
        <w:rPr>
          <w:rStyle w:val="Literal"/>
          <w:rFonts w:hint="eastAsia"/>
        </w:rPr>
        <w:t>collect</w:t>
      </w:r>
      <w:r w:rsidRPr="007233FF">
        <w:rPr>
          <w:rFonts w:eastAsia="Microsoft YaHei" w:hint="eastAsia"/>
        </w:rPr>
        <w:t>. Much simpler! Feel free to make the same</w:t>
      </w:r>
      <w:r w:rsidR="007233FF" w:rsidRPr="007233FF">
        <w:rPr>
          <w:rFonts w:eastAsia="Microsoft YaHei" w:hint="eastAsia"/>
        </w:rPr>
        <w:t xml:space="preserve"> </w:t>
      </w:r>
      <w:r w:rsidRPr="007233FF">
        <w:rPr>
          <w:rFonts w:eastAsia="Microsoft YaHei" w:hint="eastAsia"/>
        </w:rPr>
        <w:t xml:space="preserve">change to use iterator methods in the </w:t>
      </w:r>
      <w:r w:rsidRPr="007233FF">
        <w:rPr>
          <w:rStyle w:val="Literal"/>
          <w:rFonts w:hint="eastAsia"/>
        </w:rPr>
        <w:t>search_case_insensitive</w:t>
      </w:r>
      <w:r>
        <w:rPr>
          <w:rFonts w:eastAsia="Microsoft YaHei" w:hint="eastAsia"/>
        </w:rPr>
        <w:t xml:space="preserve"> function as</w:t>
      </w:r>
      <w:r w:rsidR="007233FF">
        <w:rPr>
          <w:rFonts w:eastAsia="Microsoft YaHei" w:hint="eastAsia"/>
        </w:rPr>
        <w:t xml:space="preserve"> </w:t>
      </w:r>
      <w:r>
        <w:rPr>
          <w:rFonts w:eastAsia="Microsoft YaHei" w:hint="eastAsia"/>
        </w:rPr>
        <w:t>well.</w:t>
      </w:r>
    </w:p>
    <w:p w14:paraId="583DFDAD" w14:textId="65CC0345" w:rsidR="00084A24" w:rsidRDefault="00B052DF" w:rsidP="007233FF">
      <w:pPr>
        <w:pStyle w:val="Body"/>
        <w:rPr>
          <w:rFonts w:eastAsia="Microsoft YaHei"/>
        </w:rPr>
      </w:pPr>
      <w:r>
        <w:rPr>
          <w:rFonts w:eastAsia="Microsoft YaHei" w:hint="eastAsia"/>
        </w:rPr>
        <w:t>The next logical question is which style you should choose in your own code</w:t>
      </w:r>
      <w:ins w:id="813" w:author="Liz Chadwick" w:date="2017-09-21T17:01:00Z">
        <w:r w:rsidR="00C56EAD">
          <w:rPr>
            <w:rFonts w:eastAsia="Microsoft YaHei"/>
          </w:rPr>
          <w:t xml:space="preserve"> and why</w:t>
        </w:r>
      </w:ins>
      <w:r>
        <w:rPr>
          <w:rFonts w:eastAsia="Microsoft YaHei" w:hint="eastAsia"/>
        </w:rPr>
        <w:t>:</w:t>
      </w:r>
      <w:r w:rsidR="007233FF">
        <w:rPr>
          <w:rFonts w:eastAsia="Microsoft YaHei" w:hint="eastAsia"/>
        </w:rPr>
        <w:t xml:space="preserve"> </w:t>
      </w:r>
      <w:r>
        <w:rPr>
          <w:rFonts w:eastAsia="Microsoft YaHei" w:hint="eastAsia"/>
        </w:rPr>
        <w:t>the original implementation in Listing 13-28, or the version using iterators in</w:t>
      </w:r>
      <w:r w:rsidR="007233FF">
        <w:rPr>
          <w:rFonts w:eastAsia="Microsoft YaHei" w:hint="eastAsia"/>
        </w:rPr>
        <w:t xml:space="preserve"> </w:t>
      </w:r>
      <w:r>
        <w:rPr>
          <w:rFonts w:eastAsia="Microsoft YaHei" w:hint="eastAsia"/>
        </w:rPr>
        <w:t>Listing 13-29. Most Rust programmers prefer to use the iterator style. It</w:t>
      </w:r>
      <w:r w:rsidR="007233FF">
        <w:rPr>
          <w:rFonts w:eastAsia="Microsoft YaHei"/>
        </w:rPr>
        <w:t>’</w:t>
      </w:r>
      <w:r>
        <w:rPr>
          <w:rFonts w:eastAsia="Microsoft YaHei" w:hint="eastAsia"/>
        </w:rPr>
        <w:t>s a</w:t>
      </w:r>
      <w:r w:rsidR="007233FF">
        <w:rPr>
          <w:rFonts w:eastAsia="Microsoft YaHei" w:hint="eastAsia"/>
        </w:rPr>
        <w:t xml:space="preserve"> </w:t>
      </w:r>
      <w:r>
        <w:rPr>
          <w:rFonts w:eastAsia="Microsoft YaHei" w:hint="eastAsia"/>
        </w:rPr>
        <w:t>bit tougher to get the hang of at first, but once you get a feel for the</w:t>
      </w:r>
      <w:r w:rsidR="007233FF">
        <w:rPr>
          <w:rFonts w:eastAsia="Microsoft YaHei" w:hint="eastAsia"/>
        </w:rPr>
        <w:t xml:space="preserve"> </w:t>
      </w:r>
      <w:r>
        <w:rPr>
          <w:rFonts w:eastAsia="Microsoft YaHei" w:hint="eastAsia"/>
        </w:rPr>
        <w:t>various iterator adaptors and what they do, iterators can be easier to</w:t>
      </w:r>
      <w:r w:rsidR="007233FF">
        <w:rPr>
          <w:rFonts w:eastAsia="Microsoft YaHei" w:hint="eastAsia"/>
        </w:rPr>
        <w:t xml:space="preserve"> </w:t>
      </w:r>
      <w:r>
        <w:rPr>
          <w:rFonts w:eastAsia="Microsoft YaHei" w:hint="eastAsia"/>
        </w:rPr>
        <w:t>understand. Instead of fiddling with the various bits of looping and building</w:t>
      </w:r>
      <w:r w:rsidR="007233FF">
        <w:rPr>
          <w:rFonts w:eastAsia="Microsoft YaHei" w:hint="eastAsia"/>
        </w:rPr>
        <w:t xml:space="preserve"> </w:t>
      </w:r>
      <w:r>
        <w:rPr>
          <w:rFonts w:eastAsia="Microsoft YaHei" w:hint="eastAsia"/>
        </w:rPr>
        <w:t>new vectors, the code focuses on the high-level objective of the loop. This</w:t>
      </w:r>
      <w:r w:rsidR="007233FF">
        <w:rPr>
          <w:rFonts w:eastAsia="Microsoft YaHei" w:hint="eastAsia"/>
        </w:rPr>
        <w:t xml:space="preserve"> </w:t>
      </w:r>
      <w:r>
        <w:rPr>
          <w:rFonts w:eastAsia="Microsoft YaHei" w:hint="eastAsia"/>
        </w:rPr>
        <w:t>abstracts away some of the commonplace code so that it</w:t>
      </w:r>
      <w:r w:rsidR="007233FF">
        <w:rPr>
          <w:rFonts w:eastAsia="Microsoft YaHei"/>
        </w:rPr>
        <w:t>’</w:t>
      </w:r>
      <w:r>
        <w:rPr>
          <w:rFonts w:eastAsia="Microsoft YaHei" w:hint="eastAsia"/>
        </w:rPr>
        <w:t>s easier to see the</w:t>
      </w:r>
      <w:r w:rsidR="007233FF">
        <w:rPr>
          <w:rFonts w:eastAsia="Microsoft YaHei" w:hint="eastAsia"/>
        </w:rPr>
        <w:t xml:space="preserve"> </w:t>
      </w:r>
      <w:r>
        <w:rPr>
          <w:rFonts w:eastAsia="Microsoft YaHei" w:hint="eastAsia"/>
        </w:rPr>
        <w:t>concepts that are unique to this code, like the filtering condition each</w:t>
      </w:r>
      <w:r w:rsidR="007233FF">
        <w:rPr>
          <w:rFonts w:eastAsia="Microsoft YaHei" w:hint="eastAsia"/>
        </w:rPr>
        <w:t xml:space="preserve"> </w:t>
      </w:r>
      <w:r>
        <w:rPr>
          <w:rFonts w:eastAsia="Microsoft YaHei" w:hint="eastAsia"/>
        </w:rPr>
        <w:t>element in the iterator must pass.</w:t>
      </w:r>
    </w:p>
    <w:p w14:paraId="5D39B5E7" w14:textId="77777777" w:rsidR="00084A24" w:rsidRDefault="00B052DF" w:rsidP="007233FF">
      <w:pPr>
        <w:pStyle w:val="Body"/>
        <w:rPr>
          <w:rFonts w:eastAsia="Microsoft YaHei"/>
        </w:rPr>
      </w:pPr>
      <w:r>
        <w:rPr>
          <w:rFonts w:eastAsia="Microsoft YaHei" w:hint="eastAsia"/>
        </w:rPr>
        <w:t>But are the two implementations truly equivalent? The intuitive assumption</w:t>
      </w:r>
      <w:r w:rsidR="007233FF">
        <w:rPr>
          <w:rFonts w:eastAsia="Microsoft YaHei" w:hint="eastAsia"/>
        </w:rPr>
        <w:t xml:space="preserve"> </w:t>
      </w:r>
      <w:r>
        <w:rPr>
          <w:rFonts w:eastAsia="Microsoft YaHei" w:hint="eastAsia"/>
        </w:rPr>
        <w:t>might be that the more low-level loop will be faster. Let</w:t>
      </w:r>
      <w:r w:rsidR="007233FF">
        <w:rPr>
          <w:rFonts w:eastAsia="Microsoft YaHei"/>
        </w:rPr>
        <w:t>’</w:t>
      </w:r>
      <w:r>
        <w:rPr>
          <w:rFonts w:eastAsia="Microsoft YaHei" w:hint="eastAsia"/>
        </w:rPr>
        <w:t>s talk about</w:t>
      </w:r>
      <w:r w:rsidR="007233FF">
        <w:rPr>
          <w:rFonts w:eastAsia="Microsoft YaHei" w:hint="eastAsia"/>
        </w:rPr>
        <w:t xml:space="preserve"> </w:t>
      </w:r>
      <w:r>
        <w:rPr>
          <w:rFonts w:eastAsia="Microsoft YaHei" w:hint="eastAsia"/>
        </w:rPr>
        <w:t>performance.</w:t>
      </w:r>
    </w:p>
    <w:p w14:paraId="0A0459E1" w14:textId="77777777" w:rsidR="00084A24" w:rsidRPr="007233FF" w:rsidRDefault="00B052DF" w:rsidP="007233FF">
      <w:pPr>
        <w:pStyle w:val="HeadA"/>
        <w:rPr>
          <w:rFonts w:eastAsia="Microsoft YaHei"/>
        </w:rPr>
      </w:pPr>
      <w:bookmarkStart w:id="814" w:name="comparing-performance:-loops-versus-iter"/>
      <w:bookmarkEnd w:id="814"/>
      <w:r>
        <w:rPr>
          <w:rFonts w:eastAsia="Microsoft YaHei" w:hint="eastAsia"/>
        </w:rPr>
        <w:t>Comparing Performance: Loops versus Iterators</w:t>
      </w:r>
    </w:p>
    <w:p w14:paraId="63F8C2FC" w14:textId="77777777" w:rsidR="00084A24" w:rsidRDefault="00B052DF" w:rsidP="009C6C22">
      <w:pPr>
        <w:pStyle w:val="BodyFirst"/>
        <w:rPr>
          <w:rFonts w:eastAsia="Microsoft YaHei"/>
        </w:rPr>
      </w:pPr>
      <w:r w:rsidRPr="007233FF">
        <w:rPr>
          <w:rFonts w:eastAsia="Microsoft YaHei" w:hint="eastAsia"/>
        </w:rPr>
        <w:t xml:space="preserve">To determine which to use, we need to know which version of our </w:t>
      </w:r>
      <w:r w:rsidRPr="007233FF">
        <w:rPr>
          <w:rStyle w:val="Literal"/>
          <w:rFonts w:hint="eastAsia"/>
        </w:rPr>
        <w:t>search</w:t>
      </w:r>
      <w:r w:rsidR="007233FF" w:rsidRPr="007233FF">
        <w:rPr>
          <w:rFonts w:eastAsia="Microsoft YaHei" w:hint="eastAsia"/>
        </w:rPr>
        <w:t xml:space="preserve"> </w:t>
      </w:r>
      <w:r w:rsidRPr="007233FF">
        <w:rPr>
          <w:rFonts w:eastAsia="Microsoft YaHei" w:hint="eastAsia"/>
        </w:rPr>
        <w:t xml:space="preserve">functions is faster: the version with an explicit </w:t>
      </w:r>
      <w:r w:rsidRPr="007233FF">
        <w:rPr>
          <w:rStyle w:val="Literal"/>
          <w:rFonts w:hint="eastAsia"/>
        </w:rPr>
        <w:t>for</w:t>
      </w:r>
      <w:r>
        <w:rPr>
          <w:rFonts w:eastAsia="Microsoft YaHei" w:hint="eastAsia"/>
        </w:rPr>
        <w:t xml:space="preserve"> loop or the version</w:t>
      </w:r>
      <w:r w:rsidR="007233FF">
        <w:rPr>
          <w:rFonts w:eastAsia="Microsoft YaHei" w:hint="eastAsia"/>
        </w:rPr>
        <w:t xml:space="preserve"> </w:t>
      </w:r>
      <w:r>
        <w:rPr>
          <w:rFonts w:eastAsia="Microsoft YaHei" w:hint="eastAsia"/>
        </w:rPr>
        <w:t>with iterators.</w:t>
      </w:r>
    </w:p>
    <w:p w14:paraId="595D2ADE" w14:textId="77777777" w:rsidR="00084A24" w:rsidRDefault="00B052DF" w:rsidP="007233FF">
      <w:pPr>
        <w:pStyle w:val="Body"/>
        <w:rPr>
          <w:rFonts w:eastAsia="Microsoft YaHei"/>
        </w:rPr>
      </w:pPr>
      <w:r>
        <w:rPr>
          <w:rFonts w:eastAsia="Microsoft YaHei" w:hint="eastAsia"/>
        </w:rPr>
        <w:t xml:space="preserve">We ran a benchmark by loading the entire contents of </w:t>
      </w:r>
      <w:r w:rsidR="009C6C22">
        <w:rPr>
          <w:rFonts w:eastAsia="Microsoft YaHei"/>
        </w:rPr>
        <w:t>“</w:t>
      </w:r>
      <w:r>
        <w:rPr>
          <w:rFonts w:eastAsia="Microsoft YaHei" w:hint="eastAsia"/>
        </w:rPr>
        <w:t>The Adventures of</w:t>
      </w:r>
      <w:r w:rsidR="007233FF">
        <w:rPr>
          <w:rFonts w:eastAsia="Microsoft YaHei" w:hint="eastAsia"/>
        </w:rPr>
        <w:t xml:space="preserve"> </w:t>
      </w:r>
      <w:r>
        <w:rPr>
          <w:rFonts w:eastAsia="Microsoft YaHei" w:hint="eastAsia"/>
        </w:rPr>
        <w:t>Sherlock Holmes</w:t>
      </w:r>
      <w:r w:rsidR="009C6C22">
        <w:rPr>
          <w:rFonts w:eastAsia="Microsoft YaHei"/>
        </w:rPr>
        <w:t>”</w:t>
      </w:r>
      <w:r>
        <w:rPr>
          <w:rFonts w:eastAsia="Microsoft YaHei" w:hint="eastAsia"/>
        </w:rPr>
        <w:t xml:space="preserve"> by Sir Arthur Conan Doyle into a </w:t>
      </w:r>
      <w:r w:rsidRPr="007233FF">
        <w:rPr>
          <w:rStyle w:val="Literal"/>
          <w:rFonts w:hint="eastAsia"/>
        </w:rPr>
        <w:t>String</w:t>
      </w:r>
      <w:r w:rsidRPr="007233FF">
        <w:rPr>
          <w:rFonts w:eastAsia="Microsoft YaHei" w:hint="eastAsia"/>
        </w:rPr>
        <w:t xml:space="preserve"> and looking for the</w:t>
      </w:r>
      <w:r w:rsidR="007233FF" w:rsidRPr="007233FF">
        <w:rPr>
          <w:rFonts w:eastAsia="Microsoft YaHei" w:hint="eastAsia"/>
        </w:rPr>
        <w:t xml:space="preserve"> </w:t>
      </w:r>
      <w:r w:rsidRPr="007233FF">
        <w:rPr>
          <w:rFonts w:eastAsia="Microsoft YaHei" w:hint="eastAsia"/>
        </w:rPr>
        <w:t xml:space="preserve">word </w:t>
      </w:r>
      <w:r w:rsidR="009C6C22">
        <w:rPr>
          <w:rFonts w:eastAsia="Microsoft YaHei"/>
        </w:rPr>
        <w:t>“</w:t>
      </w:r>
      <w:r w:rsidRPr="007233FF">
        <w:rPr>
          <w:rFonts w:eastAsia="Microsoft YaHei" w:hint="eastAsia"/>
        </w:rPr>
        <w:t>the</w:t>
      </w:r>
      <w:r w:rsidR="009C6C22">
        <w:rPr>
          <w:rFonts w:eastAsia="Microsoft YaHei"/>
        </w:rPr>
        <w:t>”</w:t>
      </w:r>
      <w:r w:rsidRPr="007233FF">
        <w:rPr>
          <w:rFonts w:eastAsia="Microsoft YaHei" w:hint="eastAsia"/>
        </w:rPr>
        <w:t xml:space="preserve"> in the contents. Here were the results of the benchmark on the</w:t>
      </w:r>
      <w:r w:rsidR="007233FF" w:rsidRPr="007233FF">
        <w:rPr>
          <w:rFonts w:eastAsia="Microsoft YaHei" w:hint="eastAsia"/>
        </w:rPr>
        <w:t xml:space="preserve"> </w:t>
      </w:r>
      <w:r w:rsidRPr="007233FF">
        <w:rPr>
          <w:rFonts w:eastAsia="Microsoft YaHei" w:hint="eastAsia"/>
        </w:rPr>
        <w:t xml:space="preserve">version of </w:t>
      </w:r>
      <w:r w:rsidRPr="007233FF">
        <w:rPr>
          <w:rStyle w:val="Literal"/>
          <w:rFonts w:hint="eastAsia"/>
        </w:rPr>
        <w:t>search</w:t>
      </w:r>
      <w:r w:rsidRPr="007233FF">
        <w:rPr>
          <w:rFonts w:eastAsia="Microsoft YaHei" w:hint="eastAsia"/>
        </w:rPr>
        <w:t xml:space="preserve"> using the </w:t>
      </w:r>
      <w:r w:rsidRPr="007233FF">
        <w:rPr>
          <w:rStyle w:val="Literal"/>
          <w:rFonts w:hint="eastAsia"/>
        </w:rPr>
        <w:t>for</w:t>
      </w:r>
      <w:r>
        <w:rPr>
          <w:rFonts w:eastAsia="Microsoft YaHei" w:hint="eastAsia"/>
        </w:rPr>
        <w:t xml:space="preserve"> loop and the version using iterators:</w:t>
      </w:r>
    </w:p>
    <w:p w14:paraId="66426103" w14:textId="77777777" w:rsidR="00084A24" w:rsidRPr="009C6C22" w:rsidRDefault="00B052DF" w:rsidP="009C6C22">
      <w:pPr>
        <w:pStyle w:val="CodeA"/>
      </w:pPr>
      <w:r w:rsidRPr="009C6C22">
        <w:rPr>
          <w:rFonts w:hint="eastAsia"/>
        </w:rPr>
        <w:t>test bench_search_for  ... bench:  19,620,300 ns/iter (+/- 915,700)</w:t>
      </w:r>
    </w:p>
    <w:p w14:paraId="1B908C2E" w14:textId="77777777" w:rsidR="00084A24" w:rsidRPr="009C6C22" w:rsidRDefault="00B052DF" w:rsidP="009C6C22">
      <w:pPr>
        <w:pStyle w:val="CodeC"/>
      </w:pPr>
      <w:r w:rsidRPr="009C6C22">
        <w:rPr>
          <w:rFonts w:hint="eastAsia"/>
        </w:rPr>
        <w:t>test bench_search_iter ... bench:  19,234,900 ns/iter (+/- 657,200)</w:t>
      </w:r>
    </w:p>
    <w:p w14:paraId="2140978E" w14:textId="77777777" w:rsidR="000632BC" w:rsidRDefault="00B052DF" w:rsidP="007233FF">
      <w:pPr>
        <w:pStyle w:val="Body"/>
        <w:rPr>
          <w:ins w:id="815" w:author="Liz Chadwick" w:date="2017-09-21T17:02:00Z"/>
          <w:rFonts w:eastAsia="Microsoft YaHei"/>
        </w:rPr>
      </w:pPr>
      <w:r w:rsidRPr="007233FF">
        <w:rPr>
          <w:rFonts w:eastAsia="Microsoft YaHei" w:hint="eastAsia"/>
        </w:rPr>
        <w:lastRenderedPageBreak/>
        <w:t>The iterator version ended up slightly faster! We</w:t>
      </w:r>
      <w:r w:rsidR="007233FF" w:rsidRPr="007233FF">
        <w:rPr>
          <w:rFonts w:eastAsia="Microsoft YaHei"/>
        </w:rPr>
        <w:t>’</w:t>
      </w:r>
      <w:r w:rsidRPr="007233FF">
        <w:rPr>
          <w:rFonts w:eastAsia="Microsoft YaHei" w:hint="eastAsia"/>
        </w:rPr>
        <w:t>re not going to go through</w:t>
      </w:r>
      <w:r w:rsidR="007233FF" w:rsidRPr="007233FF">
        <w:rPr>
          <w:rFonts w:eastAsia="Microsoft YaHei" w:hint="eastAsia"/>
        </w:rPr>
        <w:t xml:space="preserve"> </w:t>
      </w:r>
      <w:r w:rsidRPr="007233FF">
        <w:rPr>
          <w:rFonts w:eastAsia="Microsoft YaHei" w:hint="eastAsia"/>
        </w:rPr>
        <w:t>the benchmark code here, as the point is not to prove that they</w:t>
      </w:r>
      <w:r w:rsidR="007233FF" w:rsidRPr="007233FF">
        <w:rPr>
          <w:rFonts w:eastAsia="Microsoft YaHei"/>
        </w:rPr>
        <w:t>’</w:t>
      </w:r>
      <w:r w:rsidRPr="007233FF">
        <w:rPr>
          <w:rFonts w:eastAsia="Microsoft YaHei" w:hint="eastAsia"/>
        </w:rPr>
        <w:t>re exactly</w:t>
      </w:r>
      <w:r w:rsidR="007233FF" w:rsidRPr="007233FF">
        <w:rPr>
          <w:rFonts w:eastAsia="Microsoft YaHei" w:hint="eastAsia"/>
        </w:rPr>
        <w:t xml:space="preserve"> </w:t>
      </w:r>
      <w:r w:rsidRPr="007233FF">
        <w:rPr>
          <w:rFonts w:eastAsia="Microsoft YaHei" w:hint="eastAsia"/>
        </w:rPr>
        <w:t>equivalent, but to get a general sense of how these two implementations compare</w:t>
      </w:r>
      <w:r w:rsidR="007233FF" w:rsidRPr="007233FF">
        <w:rPr>
          <w:rFonts w:eastAsia="Microsoft YaHei" w:hint="eastAsia"/>
        </w:rPr>
        <w:t xml:space="preserve"> </w:t>
      </w:r>
      <w:r w:rsidRPr="007233FF">
        <w:rPr>
          <w:rFonts w:eastAsia="Microsoft YaHei" w:hint="eastAsia"/>
        </w:rPr>
        <w:t xml:space="preserve">performance-wise. </w:t>
      </w:r>
    </w:p>
    <w:p w14:paraId="135E7D42" w14:textId="7943E13E" w:rsidR="00084A24" w:rsidRDefault="00B052DF" w:rsidP="007233FF">
      <w:pPr>
        <w:pStyle w:val="Body"/>
        <w:rPr>
          <w:rFonts w:eastAsia="Microsoft YaHei"/>
        </w:rPr>
      </w:pPr>
      <w:r w:rsidRPr="007233FF">
        <w:rPr>
          <w:rFonts w:eastAsia="Microsoft YaHei" w:hint="eastAsia"/>
        </w:rPr>
        <w:t>For a more comprehensive benchmark, you</w:t>
      </w:r>
      <w:r w:rsidR="007233FF" w:rsidRPr="007233FF">
        <w:rPr>
          <w:rFonts w:eastAsia="Microsoft YaHei"/>
        </w:rPr>
        <w:t>’</w:t>
      </w:r>
      <w:r w:rsidRPr="007233FF">
        <w:rPr>
          <w:rFonts w:eastAsia="Microsoft YaHei" w:hint="eastAsia"/>
        </w:rPr>
        <w:t>d want to check</w:t>
      </w:r>
      <w:r w:rsidR="007233FF" w:rsidRPr="007233FF">
        <w:rPr>
          <w:rFonts w:eastAsia="Microsoft YaHei" w:hint="eastAsia"/>
        </w:rPr>
        <w:t xml:space="preserve"> </w:t>
      </w:r>
      <w:r w:rsidRPr="007233FF">
        <w:rPr>
          <w:rFonts w:eastAsia="Microsoft YaHei" w:hint="eastAsia"/>
        </w:rPr>
        <w:t>various texts of various sizes, different words, words of different lengths,</w:t>
      </w:r>
      <w:r w:rsidR="007233FF" w:rsidRPr="007233FF">
        <w:rPr>
          <w:rFonts w:eastAsia="Microsoft YaHei" w:hint="eastAsia"/>
        </w:rPr>
        <w:t xml:space="preserve"> </w:t>
      </w:r>
      <w:r w:rsidRPr="007233FF">
        <w:rPr>
          <w:rFonts w:eastAsia="Microsoft YaHei" w:hint="eastAsia"/>
        </w:rPr>
        <w:t>and all kinds of other variations. The point is this: iterators, while a</w:t>
      </w:r>
      <w:r w:rsidR="007233FF" w:rsidRPr="007233FF">
        <w:rPr>
          <w:rFonts w:eastAsia="Microsoft YaHei" w:hint="eastAsia"/>
        </w:rPr>
        <w:t xml:space="preserve"> </w:t>
      </w:r>
      <w:r w:rsidRPr="007233FF">
        <w:rPr>
          <w:rFonts w:eastAsia="Microsoft YaHei" w:hint="eastAsia"/>
        </w:rPr>
        <w:t>high-level abstraction, get compiled down to roughly the same code as if you</w:t>
      </w:r>
      <w:r w:rsidR="007233FF" w:rsidRPr="007233FF">
        <w:rPr>
          <w:rFonts w:eastAsia="Microsoft YaHei"/>
        </w:rPr>
        <w:t>’</w:t>
      </w:r>
      <w:r w:rsidRPr="007233FF">
        <w:rPr>
          <w:rFonts w:eastAsia="Microsoft YaHei" w:hint="eastAsia"/>
        </w:rPr>
        <w:t>d</w:t>
      </w:r>
      <w:r w:rsidR="007233FF" w:rsidRPr="007233FF">
        <w:rPr>
          <w:rFonts w:eastAsia="Microsoft YaHei" w:hint="eastAsia"/>
        </w:rPr>
        <w:t xml:space="preserve"> </w:t>
      </w:r>
      <w:r w:rsidRPr="007233FF">
        <w:rPr>
          <w:rFonts w:eastAsia="Microsoft YaHei" w:hint="eastAsia"/>
        </w:rPr>
        <w:t>written the lower-level code yourself. Iterators are one of Rust</w:t>
      </w:r>
      <w:r w:rsidR="007233FF" w:rsidRPr="007233FF">
        <w:rPr>
          <w:rFonts w:eastAsia="Microsoft YaHei"/>
        </w:rPr>
        <w:t>’</w:t>
      </w:r>
      <w:r w:rsidRPr="007233FF">
        <w:rPr>
          <w:rFonts w:eastAsia="Microsoft YaHei" w:hint="eastAsia"/>
        </w:rPr>
        <w:t xml:space="preserve">s </w:t>
      </w:r>
      <w:r w:rsidRPr="000632BC">
        <w:rPr>
          <w:rStyle w:val="EmphasisItalic"/>
          <w:rFonts w:eastAsia="Microsoft YaHei"/>
          <w:rPrChange w:id="816" w:author="Liz Chadwick" w:date="2017-09-21T17:02:00Z">
            <w:rPr>
              <w:rStyle w:val="Literal"/>
              <w:rFonts w:eastAsia="Microsoft YaHei"/>
            </w:rPr>
          </w:rPrChange>
        </w:rPr>
        <w:t>zero-cost</w:t>
      </w:r>
      <w:r w:rsidR="007233FF" w:rsidRPr="000632BC">
        <w:rPr>
          <w:rStyle w:val="EmphasisItalic"/>
          <w:rFonts w:eastAsia="Microsoft YaHei"/>
          <w:rPrChange w:id="817" w:author="Liz Chadwick" w:date="2017-09-21T17:02:00Z">
            <w:rPr>
              <w:rFonts w:eastAsia="Microsoft YaHei"/>
            </w:rPr>
          </w:rPrChange>
        </w:rPr>
        <w:t xml:space="preserve"> </w:t>
      </w:r>
      <w:r w:rsidRPr="000632BC">
        <w:rPr>
          <w:rStyle w:val="EmphasisItalic"/>
          <w:rFonts w:eastAsia="Microsoft YaHei"/>
          <w:rPrChange w:id="818" w:author="Liz Chadwick" w:date="2017-09-21T17:02:00Z">
            <w:rPr>
              <w:rStyle w:val="Literal"/>
              <w:rFonts w:eastAsia="Microsoft YaHei"/>
            </w:rPr>
          </w:rPrChange>
        </w:rPr>
        <w:t>abstractions</w:t>
      </w:r>
      <w:r w:rsidRPr="007233FF">
        <w:rPr>
          <w:rFonts w:eastAsia="Microsoft YaHei" w:hint="eastAsia"/>
        </w:rPr>
        <w:t>, by which we mean using the abstraction imposes no additional</w:t>
      </w:r>
      <w:r w:rsidR="007233FF" w:rsidRPr="007233FF">
        <w:rPr>
          <w:rFonts w:eastAsia="Microsoft YaHei" w:hint="eastAsia"/>
        </w:rPr>
        <w:t xml:space="preserve"> </w:t>
      </w:r>
      <w:r w:rsidRPr="007233FF">
        <w:rPr>
          <w:rFonts w:eastAsia="Microsoft YaHei" w:hint="eastAsia"/>
        </w:rPr>
        <w:t>runtime overhead</w:t>
      </w:r>
      <w:ins w:id="819" w:author="Liz Chadwick" w:date="2017-09-21T17:03:00Z">
        <w:r w:rsidR="000632BC">
          <w:rPr>
            <w:rFonts w:eastAsia="Microsoft YaHei"/>
          </w:rPr>
          <w:t>,</w:t>
        </w:r>
      </w:ins>
      <w:r w:rsidRPr="007233FF">
        <w:rPr>
          <w:rFonts w:eastAsia="Microsoft YaHei" w:hint="eastAsia"/>
        </w:rPr>
        <w:t xml:space="preserve"> in the same way that Bjarne Stroustrup, the original designer</w:t>
      </w:r>
      <w:r w:rsidR="007233FF" w:rsidRPr="007233FF">
        <w:rPr>
          <w:rFonts w:eastAsia="Microsoft YaHei" w:hint="eastAsia"/>
        </w:rPr>
        <w:t xml:space="preserve"> </w:t>
      </w:r>
      <w:r w:rsidRPr="007233FF">
        <w:rPr>
          <w:rFonts w:eastAsia="Microsoft YaHei" w:hint="eastAsia"/>
        </w:rPr>
        <w:t xml:space="preserve">and </w:t>
      </w:r>
      <w:del w:id="820" w:author="Carol Nichols" w:date="2017-10-05T17:23:00Z">
        <w:r w:rsidRPr="007233FF" w:rsidDel="00146999">
          <w:rPr>
            <w:rFonts w:eastAsia="Microsoft YaHei" w:hint="eastAsia"/>
          </w:rPr>
          <w:delText xml:space="preserve">implementer </w:delText>
        </w:r>
      </w:del>
      <w:ins w:id="821" w:author="Carol Nichols" w:date="2017-10-05T17:23:00Z">
        <w:r w:rsidR="00146999" w:rsidRPr="007233FF">
          <w:rPr>
            <w:rFonts w:eastAsia="Microsoft YaHei" w:hint="eastAsia"/>
          </w:rPr>
          <w:t>implement</w:t>
        </w:r>
        <w:r w:rsidR="00146999">
          <w:rPr>
            <w:rFonts w:eastAsia="Microsoft YaHei"/>
          </w:rPr>
          <w:t>o</w:t>
        </w:r>
        <w:r w:rsidR="00146999" w:rsidRPr="007233FF">
          <w:rPr>
            <w:rFonts w:eastAsia="Microsoft YaHei" w:hint="eastAsia"/>
          </w:rPr>
          <w:t xml:space="preserve">r </w:t>
        </w:r>
      </w:ins>
      <w:r w:rsidRPr="007233FF">
        <w:rPr>
          <w:rFonts w:eastAsia="Microsoft YaHei" w:hint="eastAsia"/>
        </w:rPr>
        <w:t xml:space="preserve">of C++, defines </w:t>
      </w:r>
      <w:r w:rsidRPr="000632BC">
        <w:rPr>
          <w:rStyle w:val="EmphasisItalic"/>
          <w:rFonts w:eastAsia="Microsoft YaHei"/>
          <w:rPrChange w:id="822" w:author="Liz Chadwick" w:date="2017-09-21T17:03:00Z">
            <w:rPr>
              <w:rStyle w:val="Literal"/>
              <w:rFonts w:eastAsia="Microsoft YaHei"/>
            </w:rPr>
          </w:rPrChange>
        </w:rPr>
        <w:t>zero-overhead</w:t>
      </w:r>
      <w:r>
        <w:rPr>
          <w:rFonts w:eastAsia="Microsoft YaHei" w:hint="eastAsia"/>
        </w:rPr>
        <w:t>:</w:t>
      </w:r>
    </w:p>
    <w:p w14:paraId="2AF7F776" w14:textId="77777777" w:rsidR="00084A24" w:rsidRDefault="00B052DF" w:rsidP="009C6C22">
      <w:pPr>
        <w:pStyle w:val="BlockQuote"/>
        <w:divId w:val="11225922"/>
        <w:rPr>
          <w:rFonts w:eastAsia="Microsoft YaHei"/>
        </w:rPr>
      </w:pPr>
      <w:r>
        <w:rPr>
          <w:rFonts w:eastAsia="Microsoft YaHei" w:hint="eastAsia"/>
        </w:rPr>
        <w:t>In general, C++ implementations obey the zero-overhead principle: What you</w:t>
      </w:r>
      <w:r w:rsidR="007233FF">
        <w:rPr>
          <w:rFonts w:eastAsia="Microsoft YaHei" w:hint="eastAsia"/>
        </w:rPr>
        <w:t xml:space="preserve"> </w:t>
      </w:r>
      <w:r>
        <w:rPr>
          <w:rFonts w:eastAsia="Microsoft YaHei" w:hint="eastAsia"/>
        </w:rPr>
        <w:t>don</w:t>
      </w:r>
      <w:r w:rsidR="007233FF">
        <w:rPr>
          <w:rFonts w:eastAsia="Microsoft YaHei"/>
        </w:rPr>
        <w:t>’</w:t>
      </w:r>
      <w:r>
        <w:rPr>
          <w:rFonts w:eastAsia="Microsoft YaHei" w:hint="eastAsia"/>
        </w:rPr>
        <w:t>t use, you don</w:t>
      </w:r>
      <w:r w:rsidR="007233FF">
        <w:rPr>
          <w:rFonts w:eastAsia="Microsoft YaHei"/>
        </w:rPr>
        <w:t>’</w:t>
      </w:r>
      <w:r>
        <w:rPr>
          <w:rFonts w:eastAsia="Microsoft YaHei" w:hint="eastAsia"/>
        </w:rPr>
        <w:t>t pay for. And further: What you do use, you couldn</w:t>
      </w:r>
      <w:r w:rsidR="007233FF">
        <w:rPr>
          <w:rFonts w:eastAsia="Microsoft YaHei"/>
        </w:rPr>
        <w:t>’</w:t>
      </w:r>
      <w:r>
        <w:rPr>
          <w:rFonts w:eastAsia="Microsoft YaHei" w:hint="eastAsia"/>
        </w:rPr>
        <w:t>t hand</w:t>
      </w:r>
      <w:r w:rsidR="007233FF">
        <w:rPr>
          <w:rFonts w:eastAsia="Microsoft YaHei" w:hint="eastAsia"/>
        </w:rPr>
        <w:t xml:space="preserve"> </w:t>
      </w:r>
      <w:r>
        <w:rPr>
          <w:rFonts w:eastAsia="Microsoft YaHei" w:hint="eastAsia"/>
        </w:rPr>
        <w:t>code any better.</w:t>
      </w:r>
    </w:p>
    <w:p w14:paraId="05DD4356" w14:textId="77777777" w:rsidR="00084A24" w:rsidRDefault="00B052DF" w:rsidP="009C6C22">
      <w:pPr>
        <w:pStyle w:val="BlockQuote"/>
        <w:divId w:val="11225922"/>
        <w:rPr>
          <w:rFonts w:eastAsia="Microsoft YaHei"/>
        </w:rPr>
      </w:pPr>
      <w:r>
        <w:rPr>
          <w:rFonts w:eastAsia="Microsoft YaHei" w:hint="eastAsia"/>
        </w:rPr>
        <w:t xml:space="preserve">Bjarne Stroustrup </w:t>
      </w:r>
      <w:r w:rsidR="009C6C22">
        <w:rPr>
          <w:rFonts w:eastAsia="Microsoft YaHei"/>
        </w:rPr>
        <w:t>“</w:t>
      </w:r>
      <w:r>
        <w:rPr>
          <w:rFonts w:eastAsia="Microsoft YaHei" w:hint="eastAsia"/>
        </w:rPr>
        <w:t>Foundations of C++</w:t>
      </w:r>
      <w:r w:rsidR="009C6C22">
        <w:rPr>
          <w:rFonts w:eastAsia="Microsoft YaHei"/>
        </w:rPr>
        <w:t>”</w:t>
      </w:r>
    </w:p>
    <w:p w14:paraId="146CE913" w14:textId="77777777" w:rsidR="00084A24" w:rsidRDefault="00B052DF" w:rsidP="007233FF">
      <w:pPr>
        <w:pStyle w:val="Body"/>
        <w:rPr>
          <w:rFonts w:eastAsia="Microsoft YaHei"/>
        </w:rPr>
      </w:pPr>
      <w:r>
        <w:rPr>
          <w:rFonts w:eastAsia="Microsoft YaHei" w:hint="eastAsia"/>
        </w:rPr>
        <w:t>As another example, here is some code taken from an audio decoder. The decoding</w:t>
      </w:r>
      <w:r w:rsidR="007233FF">
        <w:rPr>
          <w:rFonts w:eastAsia="Microsoft YaHei" w:hint="eastAsia"/>
        </w:rPr>
        <w:t xml:space="preserve"> </w:t>
      </w:r>
      <w:r>
        <w:rPr>
          <w:rFonts w:eastAsia="Microsoft YaHei" w:hint="eastAsia"/>
        </w:rPr>
        <w:t>algorithm uses the linear prediction mathematical operation to estimate future</w:t>
      </w:r>
      <w:r w:rsidR="007233FF">
        <w:rPr>
          <w:rFonts w:eastAsia="Microsoft YaHei" w:hint="eastAsia"/>
        </w:rPr>
        <w:t xml:space="preserve"> </w:t>
      </w:r>
      <w:r>
        <w:rPr>
          <w:rFonts w:eastAsia="Microsoft YaHei" w:hint="eastAsia"/>
        </w:rPr>
        <w:t>values based on a linear function of the previous samples.</w:t>
      </w:r>
    </w:p>
    <w:p w14:paraId="31364589" w14:textId="77777777" w:rsidR="00084A24" w:rsidRDefault="00B052DF" w:rsidP="007233FF">
      <w:pPr>
        <w:pStyle w:val="Body"/>
        <w:rPr>
          <w:rFonts w:eastAsia="Microsoft YaHei"/>
        </w:rPr>
      </w:pPr>
      <w:r w:rsidRPr="007233FF">
        <w:rPr>
          <w:rFonts w:eastAsia="Microsoft YaHei" w:hint="eastAsia"/>
        </w:rPr>
        <w:t>This code uses an iterator chain to do some math on three variables in scope: a</w:t>
      </w:r>
      <w:r w:rsidR="007233FF" w:rsidRPr="007233FF">
        <w:rPr>
          <w:rFonts w:eastAsia="Microsoft YaHei" w:hint="eastAsia"/>
        </w:rPr>
        <w:t xml:space="preserve"> </w:t>
      </w:r>
      <w:r w:rsidRPr="007233FF">
        <w:rPr>
          <w:rStyle w:val="Literal"/>
          <w:rFonts w:hint="eastAsia"/>
        </w:rPr>
        <w:t>buffer</w:t>
      </w:r>
      <w:r w:rsidRPr="007233FF">
        <w:rPr>
          <w:rFonts w:eastAsia="Microsoft YaHei" w:hint="eastAsia"/>
        </w:rPr>
        <w:t xml:space="preserve"> slice of data, an array of 12 </w:t>
      </w:r>
      <w:r w:rsidRPr="007233FF">
        <w:rPr>
          <w:rStyle w:val="Literal"/>
          <w:rFonts w:hint="eastAsia"/>
        </w:rPr>
        <w:t>coefficients</w:t>
      </w:r>
      <w:r w:rsidRPr="007233FF">
        <w:rPr>
          <w:rFonts w:eastAsia="Microsoft YaHei" w:hint="eastAsia"/>
        </w:rPr>
        <w:t>, and an amount by which</w:t>
      </w:r>
      <w:r w:rsidR="007233FF" w:rsidRPr="007233FF">
        <w:rPr>
          <w:rFonts w:eastAsia="Microsoft YaHei" w:hint="eastAsia"/>
        </w:rPr>
        <w:t xml:space="preserve"> </w:t>
      </w:r>
      <w:r w:rsidRPr="007233FF">
        <w:rPr>
          <w:rFonts w:eastAsia="Microsoft YaHei" w:hint="eastAsia"/>
        </w:rPr>
        <w:t xml:space="preserve">to shift data in </w:t>
      </w:r>
      <w:r w:rsidRPr="007233FF">
        <w:rPr>
          <w:rStyle w:val="Literal"/>
          <w:rFonts w:hint="eastAsia"/>
        </w:rPr>
        <w:t>qlp_shift</w:t>
      </w:r>
      <w:r>
        <w:rPr>
          <w:rFonts w:eastAsia="Microsoft YaHei" w:hint="eastAsia"/>
        </w:rPr>
        <w:t>. We</w:t>
      </w:r>
      <w:r w:rsidR="007233FF">
        <w:rPr>
          <w:rFonts w:eastAsia="Microsoft YaHei"/>
        </w:rPr>
        <w:t>’</w:t>
      </w:r>
      <w:r>
        <w:rPr>
          <w:rFonts w:eastAsia="Microsoft YaHei" w:hint="eastAsia"/>
        </w:rPr>
        <w:t>ve declared the variables within this example</w:t>
      </w:r>
      <w:r w:rsidR="007233FF">
        <w:rPr>
          <w:rFonts w:eastAsia="Microsoft YaHei" w:hint="eastAsia"/>
        </w:rPr>
        <w:t xml:space="preserve"> </w:t>
      </w:r>
      <w:r>
        <w:rPr>
          <w:rFonts w:eastAsia="Microsoft YaHei" w:hint="eastAsia"/>
        </w:rPr>
        <w:t>but not given them any values; while this code doesn</w:t>
      </w:r>
      <w:r w:rsidR="007233FF">
        <w:rPr>
          <w:rFonts w:eastAsia="Microsoft YaHei"/>
        </w:rPr>
        <w:t>’</w:t>
      </w:r>
      <w:r>
        <w:rPr>
          <w:rFonts w:eastAsia="Microsoft YaHei" w:hint="eastAsia"/>
        </w:rPr>
        <w:t>t have much meaning</w:t>
      </w:r>
      <w:r w:rsidR="007233FF">
        <w:rPr>
          <w:rFonts w:eastAsia="Microsoft YaHei" w:hint="eastAsia"/>
        </w:rPr>
        <w:t xml:space="preserve"> </w:t>
      </w:r>
      <w:r>
        <w:rPr>
          <w:rFonts w:eastAsia="Microsoft YaHei" w:hint="eastAsia"/>
        </w:rPr>
        <w:t>outside of its context, it</w:t>
      </w:r>
      <w:r w:rsidR="007233FF">
        <w:rPr>
          <w:rFonts w:eastAsia="Microsoft YaHei"/>
        </w:rPr>
        <w:t>’</w:t>
      </w:r>
      <w:r>
        <w:rPr>
          <w:rFonts w:eastAsia="Microsoft YaHei" w:hint="eastAsia"/>
        </w:rPr>
        <w:t>s still a concise, real-world example of how Rust</w:t>
      </w:r>
      <w:r w:rsidR="007233FF">
        <w:rPr>
          <w:rFonts w:eastAsia="Microsoft YaHei" w:hint="eastAsia"/>
        </w:rPr>
        <w:t xml:space="preserve"> </w:t>
      </w:r>
      <w:r>
        <w:rPr>
          <w:rFonts w:eastAsia="Microsoft YaHei" w:hint="eastAsia"/>
        </w:rPr>
        <w:t>translates high-level ideas to low-level code:</w:t>
      </w:r>
    </w:p>
    <w:p w14:paraId="0A166520" w14:textId="77777777" w:rsidR="00084A24" w:rsidRPr="009C6C22" w:rsidRDefault="00B052DF" w:rsidP="009C6C22">
      <w:pPr>
        <w:pStyle w:val="CodeA"/>
      </w:pPr>
      <w:r w:rsidRPr="009C6C22">
        <w:rPr>
          <w:rFonts w:hint="eastAsia"/>
        </w:rPr>
        <w:t>let buffer: &amp;mut [i32];</w:t>
      </w:r>
    </w:p>
    <w:p w14:paraId="183233A0" w14:textId="77777777" w:rsidR="00084A24" w:rsidRPr="009C6C22" w:rsidRDefault="00B052DF" w:rsidP="009C6C22">
      <w:pPr>
        <w:pStyle w:val="CodeB"/>
      </w:pPr>
      <w:r w:rsidRPr="009C6C22">
        <w:rPr>
          <w:rFonts w:hint="eastAsia"/>
        </w:rPr>
        <w:t>let coefficients: [i64; 12];</w:t>
      </w:r>
    </w:p>
    <w:p w14:paraId="58F3410A" w14:textId="77777777" w:rsidR="00084A24" w:rsidRPr="009C6C22" w:rsidRDefault="00B052DF" w:rsidP="009C6C22">
      <w:pPr>
        <w:pStyle w:val="CodeB"/>
      </w:pPr>
      <w:r w:rsidRPr="009C6C22">
        <w:rPr>
          <w:rFonts w:hint="eastAsia"/>
        </w:rPr>
        <w:t>let qlp_shift: i16;</w:t>
      </w:r>
    </w:p>
    <w:p w14:paraId="0712F427" w14:textId="77777777" w:rsidR="00084A24" w:rsidRPr="009C6C22" w:rsidRDefault="00084A24" w:rsidP="009C6C22">
      <w:pPr>
        <w:pStyle w:val="CodeB"/>
      </w:pPr>
    </w:p>
    <w:p w14:paraId="7D2D35A2" w14:textId="77777777" w:rsidR="00084A24" w:rsidRPr="009C6C22" w:rsidRDefault="00B052DF" w:rsidP="009C6C22">
      <w:pPr>
        <w:pStyle w:val="CodeB"/>
      </w:pPr>
      <w:r w:rsidRPr="009C6C22">
        <w:rPr>
          <w:rFonts w:hint="eastAsia"/>
        </w:rPr>
        <w:t>for i in 12..buffer.len() {</w:t>
      </w:r>
    </w:p>
    <w:p w14:paraId="4A6F9444" w14:textId="77777777" w:rsidR="00084A24" w:rsidRPr="009C6C22" w:rsidRDefault="00B052DF" w:rsidP="009C6C22">
      <w:pPr>
        <w:pStyle w:val="CodeB"/>
      </w:pPr>
      <w:r w:rsidRPr="009C6C22">
        <w:rPr>
          <w:rFonts w:hint="eastAsia"/>
        </w:rPr>
        <w:t xml:space="preserve">    let prediction = coefficients.iter()</w:t>
      </w:r>
    </w:p>
    <w:p w14:paraId="3597DDD4" w14:textId="77777777" w:rsidR="00084A24" w:rsidRPr="009C6C22" w:rsidRDefault="00B052DF" w:rsidP="009C6C22">
      <w:pPr>
        <w:pStyle w:val="CodeB"/>
      </w:pPr>
      <w:r w:rsidRPr="009C6C22">
        <w:rPr>
          <w:rFonts w:hint="eastAsia"/>
        </w:rPr>
        <w:t xml:space="preserve">                                 .zip(&amp;buffer[i - 12..i])</w:t>
      </w:r>
    </w:p>
    <w:p w14:paraId="1E25E1CA" w14:textId="77777777" w:rsidR="00084A24" w:rsidRPr="009C6C22" w:rsidRDefault="00B052DF" w:rsidP="009C6C22">
      <w:pPr>
        <w:pStyle w:val="CodeB"/>
      </w:pPr>
      <w:r w:rsidRPr="009C6C22">
        <w:rPr>
          <w:rFonts w:hint="eastAsia"/>
        </w:rPr>
        <w:t xml:space="preserve">                                 .map(|(&amp;c, &amp;s)| c * s as i64)</w:t>
      </w:r>
    </w:p>
    <w:p w14:paraId="2E53B8B5" w14:textId="77777777" w:rsidR="00084A24" w:rsidRPr="009C6C22" w:rsidRDefault="00B052DF" w:rsidP="009C6C22">
      <w:pPr>
        <w:pStyle w:val="CodeB"/>
      </w:pPr>
      <w:r w:rsidRPr="009C6C22">
        <w:rPr>
          <w:rFonts w:hint="eastAsia"/>
        </w:rPr>
        <w:t xml:space="preserve">                                 .sum::&lt;i64&gt;() &gt;&gt; qlp_shift;</w:t>
      </w:r>
    </w:p>
    <w:p w14:paraId="5CE1C5AE" w14:textId="77777777" w:rsidR="00084A24" w:rsidRPr="009C6C22" w:rsidRDefault="00B052DF" w:rsidP="009C6C22">
      <w:pPr>
        <w:pStyle w:val="CodeB"/>
      </w:pPr>
      <w:r w:rsidRPr="009C6C22">
        <w:rPr>
          <w:rFonts w:hint="eastAsia"/>
        </w:rPr>
        <w:t xml:space="preserve">    let delta = buffer[i];</w:t>
      </w:r>
    </w:p>
    <w:p w14:paraId="5C697A74" w14:textId="77777777" w:rsidR="00084A24" w:rsidRPr="009C6C22" w:rsidRDefault="00B052DF" w:rsidP="009C6C22">
      <w:pPr>
        <w:pStyle w:val="CodeB"/>
      </w:pPr>
      <w:r w:rsidRPr="009C6C22">
        <w:rPr>
          <w:rFonts w:hint="eastAsia"/>
        </w:rPr>
        <w:t xml:space="preserve">    buffer[i] = prediction as i32 + delta;</w:t>
      </w:r>
    </w:p>
    <w:p w14:paraId="558B909A" w14:textId="77777777" w:rsidR="00084A24" w:rsidRPr="009C6C22" w:rsidRDefault="00B052DF" w:rsidP="009C6C22">
      <w:pPr>
        <w:pStyle w:val="CodeC"/>
      </w:pPr>
      <w:r w:rsidRPr="009C6C22">
        <w:rPr>
          <w:rFonts w:hint="eastAsia"/>
        </w:rPr>
        <w:t>}</w:t>
      </w:r>
    </w:p>
    <w:p w14:paraId="66374354" w14:textId="77777777" w:rsidR="00084A24" w:rsidRDefault="00B052DF" w:rsidP="007233FF">
      <w:pPr>
        <w:pStyle w:val="Body"/>
        <w:rPr>
          <w:rFonts w:eastAsia="Microsoft YaHei"/>
        </w:rPr>
      </w:pPr>
      <w:r w:rsidRPr="007233FF">
        <w:rPr>
          <w:rFonts w:eastAsia="Microsoft YaHei" w:hint="eastAsia"/>
        </w:rPr>
        <w:lastRenderedPageBreak/>
        <w:t xml:space="preserve">In order to calculate the value of </w:t>
      </w:r>
      <w:r w:rsidRPr="007233FF">
        <w:rPr>
          <w:rStyle w:val="Literal"/>
          <w:rFonts w:hint="eastAsia"/>
        </w:rPr>
        <w:t>prediction</w:t>
      </w:r>
      <w:r w:rsidRPr="007233FF">
        <w:rPr>
          <w:rFonts w:eastAsia="Microsoft YaHei" w:hint="eastAsia"/>
        </w:rPr>
        <w:t>, this code iterates through</w:t>
      </w:r>
      <w:r w:rsidR="007233FF" w:rsidRPr="007233FF">
        <w:rPr>
          <w:rFonts w:eastAsia="Microsoft YaHei" w:hint="eastAsia"/>
        </w:rPr>
        <w:t xml:space="preserve"> </w:t>
      </w:r>
      <w:r w:rsidRPr="007233FF">
        <w:rPr>
          <w:rFonts w:eastAsia="Microsoft YaHei" w:hint="eastAsia"/>
        </w:rPr>
        <w:t xml:space="preserve">each of the 12 values in </w:t>
      </w:r>
      <w:r w:rsidRPr="007233FF">
        <w:rPr>
          <w:rStyle w:val="Literal"/>
          <w:rFonts w:hint="eastAsia"/>
        </w:rPr>
        <w:t>coefficients</w:t>
      </w:r>
      <w:r w:rsidRPr="007233FF">
        <w:rPr>
          <w:rFonts w:eastAsia="Microsoft YaHei" w:hint="eastAsia"/>
        </w:rPr>
        <w:t xml:space="preserve"> and uses the </w:t>
      </w:r>
      <w:r w:rsidRPr="007233FF">
        <w:rPr>
          <w:rStyle w:val="Literal"/>
          <w:rFonts w:hint="eastAsia"/>
        </w:rPr>
        <w:t>zip</w:t>
      </w:r>
      <w:r w:rsidRPr="007233FF">
        <w:rPr>
          <w:rFonts w:eastAsia="Microsoft YaHei" w:hint="eastAsia"/>
        </w:rPr>
        <w:t xml:space="preserve"> method to pair the</w:t>
      </w:r>
      <w:r w:rsidR="007233FF" w:rsidRPr="007233FF">
        <w:rPr>
          <w:rFonts w:eastAsia="Microsoft YaHei" w:hint="eastAsia"/>
        </w:rPr>
        <w:t xml:space="preserve"> </w:t>
      </w:r>
      <w:r w:rsidRPr="007233FF">
        <w:rPr>
          <w:rFonts w:eastAsia="Microsoft YaHei" w:hint="eastAsia"/>
        </w:rPr>
        <w:t xml:space="preserve">coefficient values with the previous 12 values in </w:t>
      </w:r>
      <w:r w:rsidRPr="007233FF">
        <w:rPr>
          <w:rStyle w:val="Literal"/>
          <w:rFonts w:hint="eastAsia"/>
        </w:rPr>
        <w:t>buffer</w:t>
      </w:r>
      <w:r w:rsidRPr="007233FF">
        <w:rPr>
          <w:rFonts w:eastAsia="Microsoft YaHei" w:hint="eastAsia"/>
        </w:rPr>
        <w:t>. Then, for each</w:t>
      </w:r>
      <w:r w:rsidR="007233FF" w:rsidRPr="007233FF">
        <w:rPr>
          <w:rFonts w:eastAsia="Microsoft YaHei" w:hint="eastAsia"/>
        </w:rPr>
        <w:t xml:space="preserve"> </w:t>
      </w:r>
      <w:r w:rsidRPr="007233FF">
        <w:rPr>
          <w:rFonts w:eastAsia="Microsoft YaHei" w:hint="eastAsia"/>
        </w:rPr>
        <w:t>pair, we multiply the values together, sum all the results, and shift the bits</w:t>
      </w:r>
      <w:r w:rsidR="007233FF" w:rsidRPr="007233FF">
        <w:rPr>
          <w:rFonts w:eastAsia="Microsoft YaHei" w:hint="eastAsia"/>
        </w:rPr>
        <w:t xml:space="preserve"> </w:t>
      </w:r>
      <w:r w:rsidRPr="007233FF">
        <w:rPr>
          <w:rFonts w:eastAsia="Microsoft YaHei" w:hint="eastAsia"/>
        </w:rPr>
        <w:t xml:space="preserve">in the sum </w:t>
      </w:r>
      <w:r w:rsidRPr="007233FF">
        <w:rPr>
          <w:rStyle w:val="Literal"/>
          <w:rFonts w:hint="eastAsia"/>
        </w:rPr>
        <w:t>qlp_shift</w:t>
      </w:r>
      <w:r>
        <w:rPr>
          <w:rFonts w:eastAsia="Microsoft YaHei" w:hint="eastAsia"/>
        </w:rPr>
        <w:t xml:space="preserve"> bits to the right.</w:t>
      </w:r>
    </w:p>
    <w:p w14:paraId="711ED01E" w14:textId="77777777" w:rsidR="00084A24" w:rsidRDefault="00B052DF" w:rsidP="007233FF">
      <w:pPr>
        <w:pStyle w:val="Body"/>
        <w:rPr>
          <w:rFonts w:eastAsia="Microsoft YaHei"/>
        </w:rPr>
      </w:pPr>
      <w:r>
        <w:rPr>
          <w:rFonts w:eastAsia="Microsoft YaHei" w:hint="eastAsia"/>
        </w:rPr>
        <w:t>Calculations in applications like audio decoders often prioritize performance</w:t>
      </w:r>
      <w:r w:rsidR="007233FF">
        <w:rPr>
          <w:rFonts w:eastAsia="Microsoft YaHei" w:hint="eastAsia"/>
        </w:rPr>
        <w:t xml:space="preserve"> </w:t>
      </w:r>
      <w:r>
        <w:rPr>
          <w:rFonts w:eastAsia="Microsoft YaHei" w:hint="eastAsia"/>
        </w:rPr>
        <w:t>most highly. Here, we</w:t>
      </w:r>
      <w:r w:rsidR="007233FF">
        <w:rPr>
          <w:rFonts w:eastAsia="Microsoft YaHei"/>
        </w:rPr>
        <w:t>’</w:t>
      </w:r>
      <w:r>
        <w:rPr>
          <w:rFonts w:eastAsia="Microsoft YaHei" w:hint="eastAsia"/>
        </w:rPr>
        <w:t>re creating an iterator, using two adaptors, then</w:t>
      </w:r>
      <w:r w:rsidR="007233FF">
        <w:rPr>
          <w:rFonts w:eastAsia="Microsoft YaHei" w:hint="eastAsia"/>
        </w:rPr>
        <w:t xml:space="preserve"> </w:t>
      </w:r>
      <w:r>
        <w:rPr>
          <w:rFonts w:eastAsia="Microsoft YaHei" w:hint="eastAsia"/>
        </w:rPr>
        <w:t>consuming the value. What assembly code would this Rust code compile to? Well,</w:t>
      </w:r>
      <w:r w:rsidR="007233FF">
        <w:rPr>
          <w:rFonts w:eastAsia="Microsoft YaHei" w:hint="eastAsia"/>
        </w:rPr>
        <w:t xml:space="preserve"> </w:t>
      </w:r>
      <w:r>
        <w:rPr>
          <w:rFonts w:eastAsia="Microsoft YaHei" w:hint="eastAsia"/>
        </w:rPr>
        <w:t>as of this writing, it compiles down to the same assembly you</w:t>
      </w:r>
      <w:r w:rsidR="007233FF">
        <w:rPr>
          <w:rFonts w:eastAsia="Microsoft YaHei"/>
        </w:rPr>
        <w:t>’</w:t>
      </w:r>
      <w:r>
        <w:rPr>
          <w:rFonts w:eastAsia="Microsoft YaHei" w:hint="eastAsia"/>
        </w:rPr>
        <w:t>d write by hand.</w:t>
      </w:r>
      <w:r w:rsidR="007233FF">
        <w:rPr>
          <w:rFonts w:eastAsia="Microsoft YaHei" w:hint="eastAsia"/>
        </w:rPr>
        <w:t xml:space="preserve"> </w:t>
      </w:r>
      <w:r>
        <w:rPr>
          <w:rFonts w:eastAsia="Microsoft YaHei" w:hint="eastAsia"/>
        </w:rPr>
        <w:t>There</w:t>
      </w:r>
      <w:r w:rsidR="007233FF">
        <w:rPr>
          <w:rFonts w:eastAsia="Microsoft YaHei"/>
        </w:rPr>
        <w:t>’</w:t>
      </w:r>
      <w:r>
        <w:rPr>
          <w:rFonts w:eastAsia="Microsoft YaHei" w:hint="eastAsia"/>
        </w:rPr>
        <w:t>s no loop at all corresponding to the iteration over the values in</w:t>
      </w:r>
      <w:r w:rsidR="007233FF">
        <w:rPr>
          <w:rFonts w:eastAsia="Microsoft YaHei" w:hint="eastAsia"/>
        </w:rPr>
        <w:t xml:space="preserve"> </w:t>
      </w:r>
      <w:r w:rsidRPr="007233FF">
        <w:rPr>
          <w:rStyle w:val="Literal"/>
          <w:rFonts w:hint="eastAsia"/>
        </w:rPr>
        <w:t>coefficients</w:t>
      </w:r>
      <w:r>
        <w:rPr>
          <w:rFonts w:eastAsia="Microsoft YaHei" w:hint="eastAsia"/>
        </w:rPr>
        <w:t xml:space="preserve">: Rust knows that there are twelve iterations, so it </w:t>
      </w:r>
      <w:r w:rsidR="009C6C22">
        <w:rPr>
          <w:rFonts w:eastAsia="Microsoft YaHei"/>
        </w:rPr>
        <w:t>“</w:t>
      </w:r>
      <w:r>
        <w:rPr>
          <w:rFonts w:eastAsia="Microsoft YaHei" w:hint="eastAsia"/>
        </w:rPr>
        <w:t>unrolls</w:t>
      </w:r>
      <w:r w:rsidR="009C6C22">
        <w:rPr>
          <w:rFonts w:eastAsia="Microsoft YaHei"/>
        </w:rPr>
        <w:t>”</w:t>
      </w:r>
      <w:r w:rsidR="007233FF">
        <w:rPr>
          <w:rFonts w:eastAsia="Microsoft YaHei" w:hint="eastAsia"/>
        </w:rPr>
        <w:t xml:space="preserve"> </w:t>
      </w:r>
      <w:r>
        <w:rPr>
          <w:rFonts w:eastAsia="Microsoft YaHei" w:hint="eastAsia"/>
        </w:rPr>
        <w:t xml:space="preserve">the loop. </w:t>
      </w:r>
      <w:r w:rsidRPr="000632BC">
        <w:rPr>
          <w:rStyle w:val="EmphasisItalic"/>
          <w:rFonts w:eastAsia="Microsoft YaHei"/>
          <w:rPrChange w:id="823" w:author="Liz Chadwick" w:date="2017-09-21T17:04:00Z">
            <w:rPr>
              <w:rFonts w:eastAsia="Microsoft YaHei"/>
            </w:rPr>
          </w:rPrChange>
        </w:rPr>
        <w:t>Unrolling</w:t>
      </w:r>
      <w:r>
        <w:rPr>
          <w:rFonts w:eastAsia="Microsoft YaHei" w:hint="eastAsia"/>
        </w:rPr>
        <w:t xml:space="preserve"> is an optimization that removes the overhead of the loop</w:t>
      </w:r>
      <w:r w:rsidR="007233FF">
        <w:rPr>
          <w:rFonts w:eastAsia="Microsoft YaHei" w:hint="eastAsia"/>
        </w:rPr>
        <w:t xml:space="preserve"> </w:t>
      </w:r>
      <w:r>
        <w:rPr>
          <w:rFonts w:eastAsia="Microsoft YaHei" w:hint="eastAsia"/>
        </w:rPr>
        <w:t>controlling code and instead generates repetitive code for each iteration of</w:t>
      </w:r>
      <w:r w:rsidR="007233FF">
        <w:rPr>
          <w:rFonts w:eastAsia="Microsoft YaHei" w:hint="eastAsia"/>
        </w:rPr>
        <w:t xml:space="preserve"> </w:t>
      </w:r>
      <w:r>
        <w:rPr>
          <w:rFonts w:eastAsia="Microsoft YaHei" w:hint="eastAsia"/>
        </w:rPr>
        <w:t>the loop.</w:t>
      </w:r>
    </w:p>
    <w:p w14:paraId="46231099" w14:textId="77777777" w:rsidR="00084A24" w:rsidRDefault="00B052DF" w:rsidP="007233FF">
      <w:pPr>
        <w:pStyle w:val="Body"/>
        <w:rPr>
          <w:rFonts w:eastAsia="Microsoft YaHei"/>
        </w:rPr>
      </w:pPr>
      <w:r>
        <w:rPr>
          <w:rFonts w:eastAsia="Microsoft YaHei" w:hint="eastAsia"/>
        </w:rPr>
        <w:t>All of the coefficients get stored in registers, which means it</w:t>
      </w:r>
      <w:r w:rsidR="007233FF">
        <w:rPr>
          <w:rFonts w:eastAsia="Microsoft YaHei"/>
        </w:rPr>
        <w:t>’</w:t>
      </w:r>
      <w:r>
        <w:rPr>
          <w:rFonts w:eastAsia="Microsoft YaHei" w:hint="eastAsia"/>
        </w:rPr>
        <w:t>s very fast to</w:t>
      </w:r>
      <w:r w:rsidR="007233FF">
        <w:rPr>
          <w:rFonts w:eastAsia="Microsoft YaHei" w:hint="eastAsia"/>
        </w:rPr>
        <w:t xml:space="preserve"> </w:t>
      </w:r>
      <w:r>
        <w:rPr>
          <w:rFonts w:eastAsia="Microsoft YaHei" w:hint="eastAsia"/>
        </w:rPr>
        <w:t>access the values. There are no bounds checks on the array access at runtime.</w:t>
      </w:r>
      <w:r w:rsidR="007233FF">
        <w:rPr>
          <w:rFonts w:eastAsia="Microsoft YaHei" w:hint="eastAsia"/>
        </w:rPr>
        <w:t xml:space="preserve"> </w:t>
      </w:r>
      <w:r>
        <w:rPr>
          <w:rFonts w:eastAsia="Microsoft YaHei" w:hint="eastAsia"/>
        </w:rPr>
        <w:t>All these optimizations Rust is able to apply make the resulting code extremely</w:t>
      </w:r>
      <w:r w:rsidR="007233FF">
        <w:rPr>
          <w:rFonts w:eastAsia="Microsoft YaHei" w:hint="eastAsia"/>
        </w:rPr>
        <w:t xml:space="preserve"> </w:t>
      </w:r>
      <w:r>
        <w:rPr>
          <w:rFonts w:eastAsia="Microsoft YaHei" w:hint="eastAsia"/>
        </w:rPr>
        <w:t>efficient.</w:t>
      </w:r>
    </w:p>
    <w:p w14:paraId="4A40A79B" w14:textId="77777777" w:rsidR="00084A24" w:rsidRDefault="00B052DF" w:rsidP="007233FF">
      <w:pPr>
        <w:pStyle w:val="Body"/>
        <w:rPr>
          <w:rFonts w:eastAsia="Microsoft YaHei"/>
        </w:rPr>
      </w:pPr>
      <w:r>
        <w:rPr>
          <w:rFonts w:eastAsia="Microsoft YaHei" w:hint="eastAsia"/>
        </w:rPr>
        <w:t>Now that you know this, go use iterators and closures without fear! They make</w:t>
      </w:r>
      <w:r w:rsidR="007233FF">
        <w:rPr>
          <w:rFonts w:eastAsia="Microsoft YaHei" w:hint="eastAsia"/>
        </w:rPr>
        <w:t xml:space="preserve"> </w:t>
      </w:r>
      <w:r>
        <w:rPr>
          <w:rFonts w:eastAsia="Microsoft YaHei" w:hint="eastAsia"/>
        </w:rPr>
        <w:t>code feel higher-level, but don</w:t>
      </w:r>
      <w:r w:rsidR="007233FF">
        <w:rPr>
          <w:rFonts w:eastAsia="Microsoft YaHei"/>
        </w:rPr>
        <w:t>’</w:t>
      </w:r>
      <w:r>
        <w:rPr>
          <w:rFonts w:eastAsia="Microsoft YaHei" w:hint="eastAsia"/>
        </w:rPr>
        <w:t>t impose a runtime performance penalty for</w:t>
      </w:r>
      <w:r w:rsidR="007233FF">
        <w:rPr>
          <w:rFonts w:eastAsia="Microsoft YaHei" w:hint="eastAsia"/>
        </w:rPr>
        <w:t xml:space="preserve"> </w:t>
      </w:r>
      <w:r>
        <w:rPr>
          <w:rFonts w:eastAsia="Microsoft YaHei" w:hint="eastAsia"/>
        </w:rPr>
        <w:t>doing so.</w:t>
      </w:r>
    </w:p>
    <w:p w14:paraId="2D6ABFF9" w14:textId="77777777" w:rsidR="00084A24" w:rsidRPr="007233FF" w:rsidRDefault="00B052DF" w:rsidP="007233FF">
      <w:pPr>
        <w:pStyle w:val="HeadA"/>
        <w:rPr>
          <w:rFonts w:eastAsia="Microsoft YaHei"/>
        </w:rPr>
      </w:pPr>
      <w:bookmarkStart w:id="824" w:name="summary"/>
      <w:bookmarkEnd w:id="824"/>
      <w:r>
        <w:rPr>
          <w:rFonts w:eastAsia="Microsoft YaHei" w:hint="eastAsia"/>
        </w:rPr>
        <w:t>Summary</w:t>
      </w:r>
    </w:p>
    <w:p w14:paraId="7353850D" w14:textId="77777777" w:rsidR="00084A24" w:rsidRDefault="00B052DF" w:rsidP="009C6C22">
      <w:pPr>
        <w:pStyle w:val="BodyFirst"/>
        <w:rPr>
          <w:rFonts w:eastAsia="Microsoft YaHei"/>
        </w:rPr>
      </w:pPr>
      <w:r>
        <w:rPr>
          <w:rFonts w:eastAsia="Microsoft YaHei" w:hint="eastAsia"/>
        </w:rPr>
        <w:t>Closures and iterators are Rust features inspired by functional programming</w:t>
      </w:r>
      <w:r w:rsidR="007233FF">
        <w:rPr>
          <w:rFonts w:eastAsia="Microsoft YaHei" w:hint="eastAsia"/>
        </w:rPr>
        <w:t xml:space="preserve"> </w:t>
      </w:r>
      <w:r>
        <w:rPr>
          <w:rFonts w:eastAsia="Microsoft YaHei" w:hint="eastAsia"/>
        </w:rPr>
        <w:t>language ideas. They contribute to Rust</w:t>
      </w:r>
      <w:r w:rsidR="007233FF">
        <w:rPr>
          <w:rFonts w:eastAsia="Microsoft YaHei"/>
        </w:rPr>
        <w:t>’</w:t>
      </w:r>
      <w:r>
        <w:rPr>
          <w:rFonts w:eastAsia="Microsoft YaHei" w:hint="eastAsia"/>
        </w:rPr>
        <w:t>s ability to clearly express high-level</w:t>
      </w:r>
      <w:r w:rsidR="007233FF">
        <w:rPr>
          <w:rFonts w:eastAsia="Microsoft YaHei" w:hint="eastAsia"/>
        </w:rPr>
        <w:t xml:space="preserve"> </w:t>
      </w:r>
      <w:r>
        <w:rPr>
          <w:rFonts w:eastAsia="Microsoft YaHei" w:hint="eastAsia"/>
        </w:rPr>
        <w:t>ideas, at low level performance. The implementations of closures and iterators</w:t>
      </w:r>
      <w:r w:rsidR="007233FF">
        <w:rPr>
          <w:rFonts w:eastAsia="Microsoft YaHei" w:hint="eastAsia"/>
        </w:rPr>
        <w:t xml:space="preserve"> </w:t>
      </w:r>
      <w:r>
        <w:rPr>
          <w:rFonts w:eastAsia="Microsoft YaHei" w:hint="eastAsia"/>
        </w:rPr>
        <w:t>are such that runtime performance is not affected. This is part of Rust</w:t>
      </w:r>
      <w:r w:rsidR="007233FF">
        <w:rPr>
          <w:rFonts w:eastAsia="Microsoft YaHei"/>
        </w:rPr>
        <w:t>’</w:t>
      </w:r>
      <w:r>
        <w:rPr>
          <w:rFonts w:eastAsia="Microsoft YaHei" w:hint="eastAsia"/>
        </w:rPr>
        <w:t>s goal</w:t>
      </w:r>
      <w:r w:rsidR="007233FF">
        <w:rPr>
          <w:rFonts w:eastAsia="Microsoft YaHei" w:hint="eastAsia"/>
        </w:rPr>
        <w:t xml:space="preserve"> </w:t>
      </w:r>
      <w:r>
        <w:rPr>
          <w:rFonts w:eastAsia="Microsoft YaHei" w:hint="eastAsia"/>
        </w:rPr>
        <w:t>to strive to provide zero-cost abstractions.</w:t>
      </w:r>
    </w:p>
    <w:p w14:paraId="66243C81" w14:textId="77777777" w:rsidR="00B052DF" w:rsidRDefault="00B052DF" w:rsidP="007233FF">
      <w:pPr>
        <w:pStyle w:val="Body"/>
        <w:rPr>
          <w:rFonts w:eastAsia="Microsoft YaHei"/>
        </w:rPr>
      </w:pPr>
      <w:r w:rsidRPr="007233FF">
        <w:rPr>
          <w:rFonts w:eastAsia="Microsoft YaHei" w:hint="eastAsia"/>
        </w:rPr>
        <w:t>Now that we</w:t>
      </w:r>
      <w:r w:rsidR="007233FF" w:rsidRPr="007233FF">
        <w:rPr>
          <w:rFonts w:eastAsia="Microsoft YaHei"/>
        </w:rPr>
        <w:t>’</w:t>
      </w:r>
      <w:r w:rsidRPr="007233FF">
        <w:rPr>
          <w:rFonts w:eastAsia="Microsoft YaHei" w:hint="eastAsia"/>
        </w:rPr>
        <w:t>ve improved the expressiveness of our I/O project, let</w:t>
      </w:r>
      <w:r w:rsidR="007233FF" w:rsidRPr="007233FF">
        <w:rPr>
          <w:rFonts w:eastAsia="Microsoft YaHei"/>
        </w:rPr>
        <w:t>’</w:t>
      </w:r>
      <w:r w:rsidRPr="007233FF">
        <w:rPr>
          <w:rFonts w:eastAsia="Microsoft YaHei" w:hint="eastAsia"/>
        </w:rPr>
        <w:t>s look at</w:t>
      </w:r>
      <w:r w:rsidR="007233FF" w:rsidRPr="007233FF">
        <w:rPr>
          <w:rFonts w:eastAsia="Microsoft YaHei" w:hint="eastAsia"/>
        </w:rPr>
        <w:t xml:space="preserve"> </w:t>
      </w:r>
      <w:r w:rsidRPr="007233FF">
        <w:rPr>
          <w:rFonts w:eastAsia="Microsoft YaHei" w:hint="eastAsia"/>
        </w:rPr>
        <w:t xml:space="preserve">some more features of </w:t>
      </w:r>
      <w:r w:rsidRPr="007233FF">
        <w:rPr>
          <w:rStyle w:val="Literal"/>
          <w:rFonts w:hint="eastAsia"/>
        </w:rPr>
        <w:t>cargo</w:t>
      </w:r>
      <w:r>
        <w:rPr>
          <w:rFonts w:eastAsia="Microsoft YaHei" w:hint="eastAsia"/>
        </w:rPr>
        <w:t xml:space="preserve"> that would help us get ready to share the project</w:t>
      </w:r>
      <w:r w:rsidR="007233FF">
        <w:rPr>
          <w:rFonts w:eastAsia="Microsoft YaHei" w:hint="eastAsia"/>
        </w:rPr>
        <w:t xml:space="preserve"> </w:t>
      </w:r>
      <w:r>
        <w:rPr>
          <w:rFonts w:eastAsia="Microsoft YaHei" w:hint="eastAsia"/>
        </w:rPr>
        <w:t>with the world.</w:t>
      </w:r>
    </w:p>
    <w:sectPr w:rsidR="00B052D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Liz Chadwick" w:date="2017-09-21T12:01:00Z" w:initials="LC">
    <w:p w14:paraId="7AF96A87" w14:textId="12A11FEE" w:rsidR="00040C53" w:rsidRDefault="00040C53">
      <w:pPr>
        <w:pStyle w:val="CommentText"/>
      </w:pPr>
      <w:r>
        <w:rPr>
          <w:rStyle w:val="CommentReference"/>
        </w:rPr>
        <w:annotationRef/>
      </w:r>
      <w:r>
        <w:t>TR: can you check this for sense? I think this sentence needs some rearranging, but I’m not 100% sure what we’re saying</w:t>
      </w:r>
    </w:p>
    <w:p w14:paraId="2A6E7DBE" w14:textId="0707E0D6" w:rsidR="00040C53" w:rsidRDefault="00040C53">
      <w:pPr>
        <w:pStyle w:val="CommentText"/>
      </w:pPr>
    </w:p>
  </w:comment>
  <w:comment w:id="3" w:author="Eddy" w:date="2017-10-04T14:05:00Z" w:initials="E">
    <w:p w14:paraId="18AB940F" w14:textId="66813CA0" w:rsidR="00040C53" w:rsidRDefault="00040C53">
      <w:pPr>
        <w:pStyle w:val="CommentText"/>
      </w:pPr>
      <w:r>
        <w:rPr>
          <w:rStyle w:val="CommentReference"/>
        </w:rPr>
        <w:annotationRef/>
      </w:r>
      <w:r>
        <w:t>I believe the intent is actually to have “return values of other functions” be functions themselves (not just passing the return value of a function as an argument to another function).</w:t>
      </w:r>
    </w:p>
  </w:comment>
  <w:comment w:id="4" w:author="Liz Chadwick" w:date="2017-10-04T13:17:00Z" w:initials="LC">
    <w:p w14:paraId="2028A848" w14:textId="5FF839B3" w:rsidR="00040C53" w:rsidRDefault="00040C53">
      <w:pPr>
        <w:pStyle w:val="CommentText"/>
      </w:pPr>
      <w:r>
        <w:rPr>
          <w:rStyle w:val="CommentReference"/>
        </w:rPr>
        <w:annotationRef/>
      </w:r>
      <w:r>
        <w:t>Au, could you try rephrasing here, make this a bit clearer?</w:t>
      </w:r>
    </w:p>
  </w:comment>
  <w:comment w:id="5" w:author="Carol Nichols" w:date="2017-10-05T16:19:00Z" w:initials="CN">
    <w:p w14:paraId="5F9E2598" w14:textId="3C5477A8" w:rsidR="00040C53" w:rsidRDefault="00040C53">
      <w:pPr>
        <w:pStyle w:val="CommentText"/>
      </w:pPr>
      <w:r>
        <w:rPr>
          <w:rStyle w:val="CommentReference"/>
        </w:rPr>
        <w:annotationRef/>
      </w:r>
      <w:r>
        <w:t>I’ve tried.</w:t>
      </w:r>
    </w:p>
  </w:comment>
  <w:comment w:id="194" w:author="Eddy" w:date="2017-10-04T14:17:00Z" w:initials="E">
    <w:p w14:paraId="10A04508" w14:textId="5A569B79" w:rsidR="00040C53" w:rsidRDefault="00040C53">
      <w:pPr>
        <w:pStyle w:val="CommentText"/>
      </w:pPr>
      <w:r>
        <w:rPr>
          <w:rStyle w:val="CommentReference"/>
        </w:rPr>
        <w:annotationRef/>
      </w:r>
      <w:r>
        <w:t>Technically “is a single expression” but I’m not sure if that’s clearer.</w:t>
      </w:r>
    </w:p>
  </w:comment>
  <w:comment w:id="224" w:author="Liz Chadwick" w:date="2017-09-21T12:45:00Z" w:initials="LC">
    <w:p w14:paraId="55C39C36" w14:textId="0400313D" w:rsidR="00040C53" w:rsidRDefault="00040C53">
      <w:pPr>
        <w:pStyle w:val="CommentText"/>
      </w:pPr>
      <w:r>
        <w:t xml:space="preserve">AU: </w:t>
      </w:r>
      <w:r>
        <w:rPr>
          <w:rStyle w:val="CommentReference"/>
        </w:rPr>
        <w:annotationRef/>
      </w:r>
      <w:r>
        <w:t>Can you grey out the unchanged code here?</w:t>
      </w:r>
    </w:p>
  </w:comment>
  <w:comment w:id="225" w:author="Carol Nichols" w:date="2017-10-05T17:57:00Z" w:initials="CN">
    <w:p w14:paraId="35114EDC" w14:textId="6B013582" w:rsidR="00040C53" w:rsidRDefault="00040C53">
      <w:pPr>
        <w:pStyle w:val="CommentText"/>
      </w:pPr>
      <w:r>
        <w:rPr>
          <w:rStyle w:val="CommentReference"/>
        </w:rPr>
        <w:annotationRef/>
      </w:r>
      <w:r>
        <w:t>Done</w:t>
      </w:r>
    </w:p>
  </w:comment>
  <w:comment w:id="278" w:author="Liz Chadwick" w:date="2017-09-21T12:51:00Z" w:initials="LC">
    <w:p w14:paraId="616479A1" w14:textId="411875B2" w:rsidR="00040C53" w:rsidRDefault="00040C53">
      <w:pPr>
        <w:pStyle w:val="CommentText"/>
      </w:pPr>
      <w:r>
        <w:rPr>
          <w:rStyle w:val="CommentReference"/>
        </w:rPr>
        <w:annotationRef/>
      </w:r>
      <w:r>
        <w:t xml:space="preserve">Carol: re your note on alignment, I just left that note to production in case they thought the extra spaces were an accident. This is just hedging our bets, they will follow alignment in the text  </w:t>
      </w:r>
      <w:r>
        <w:sym w:font="Wingdings" w:char="F04A"/>
      </w:r>
      <w:r>
        <w:t xml:space="preserve"> </w:t>
      </w:r>
    </w:p>
  </w:comment>
  <w:comment w:id="279" w:author="Carol Nichols" w:date="2017-10-05T17:57:00Z" w:initials="CN">
    <w:p w14:paraId="286EBC22" w14:textId="58DEED8C" w:rsidR="00040C53" w:rsidRDefault="00040C53">
      <w:pPr>
        <w:pStyle w:val="CommentText"/>
      </w:pPr>
      <w:r>
        <w:rPr>
          <w:rStyle w:val="CommentReference"/>
        </w:rPr>
        <w:annotationRef/>
      </w:r>
      <w:r>
        <w:t>Ok!</w:t>
      </w:r>
    </w:p>
  </w:comment>
  <w:comment w:id="291" w:author="Liz Chadwick" w:date="2017-09-21T12:55:00Z" w:initials="LC">
    <w:p w14:paraId="2CC98993" w14:textId="51031306" w:rsidR="00040C53" w:rsidRDefault="00040C53">
      <w:pPr>
        <w:pStyle w:val="CommentText"/>
      </w:pPr>
      <w:r>
        <w:rPr>
          <w:rStyle w:val="CommentReference"/>
        </w:rPr>
        <w:annotationRef/>
      </w:r>
      <w:r>
        <w:t>Au: Ah! Lovely and clear, great explanation</w:t>
      </w:r>
    </w:p>
  </w:comment>
  <w:comment w:id="293" w:author="Liz Chadwick" w:date="2017-09-21T13:40:00Z" w:initials="LC">
    <w:p w14:paraId="461DE129" w14:textId="682F4334" w:rsidR="00040C53" w:rsidRDefault="00040C53">
      <w:pPr>
        <w:pStyle w:val="CommentText"/>
      </w:pPr>
      <w:r>
        <w:rPr>
          <w:rStyle w:val="CommentReference"/>
        </w:rPr>
        <w:annotationRef/>
      </w:r>
      <w:r>
        <w:t>Hm, maybe something more to do with the function of what we’re doing here, like:</w:t>
      </w:r>
    </w:p>
    <w:p w14:paraId="2D992BBA" w14:textId="77777777" w:rsidR="00040C53" w:rsidRDefault="00040C53">
      <w:pPr>
        <w:pStyle w:val="CommentText"/>
      </w:pPr>
    </w:p>
    <w:p w14:paraId="78320A6A" w14:textId="29FCC779" w:rsidR="00040C53" w:rsidRDefault="00040C53">
      <w:pPr>
        <w:pStyle w:val="CommentText"/>
      </w:pPr>
      <w:r>
        <w:t>Storing Functions and Values Separately in a Closure</w:t>
      </w:r>
    </w:p>
    <w:p w14:paraId="617D3AB1" w14:textId="77777777" w:rsidR="00040C53" w:rsidRDefault="00040C53">
      <w:pPr>
        <w:pStyle w:val="CommentText"/>
      </w:pPr>
    </w:p>
    <w:p w14:paraId="1C417FAB" w14:textId="2923534F" w:rsidR="00040C53" w:rsidRDefault="00040C53">
      <w:pPr>
        <w:pStyle w:val="CommentText"/>
      </w:pPr>
      <w:r>
        <w:t>Thought I’m not sure that’s accurate?</w:t>
      </w:r>
    </w:p>
  </w:comment>
  <w:comment w:id="313" w:author="Eddy" w:date="2017-10-04T14:22:00Z" w:initials="E">
    <w:p w14:paraId="12510375" w14:textId="7739D807" w:rsidR="00040C53" w:rsidRDefault="00040C53">
      <w:pPr>
        <w:pStyle w:val="CommentText"/>
      </w:pPr>
      <w:r>
        <w:rPr>
          <w:rStyle w:val="CommentReference"/>
        </w:rPr>
        <w:annotationRef/>
      </w:r>
      <w:r>
        <w:t>Here and in a few places below struct isn’t highlighted as code.</w:t>
      </w:r>
    </w:p>
  </w:comment>
  <w:comment w:id="314" w:author="Carol Nichols" w:date="2017-10-05T16:21:00Z" w:initials="CN">
    <w:p w14:paraId="6D83F671" w14:textId="1CC04CE0" w:rsidR="00040C53" w:rsidRDefault="00040C53">
      <w:pPr>
        <w:pStyle w:val="CommentText"/>
      </w:pPr>
      <w:r>
        <w:rPr>
          <w:rStyle w:val="CommentReference"/>
        </w:rPr>
        <w:annotationRef/>
      </w:r>
      <w:r>
        <w:t>Liz: I don’t think we’ve been making struct be a literal since we defined it in chapter 5 and we think it’s fine, do you?</w:t>
      </w:r>
    </w:p>
  </w:comment>
  <w:comment w:id="315" w:author="Carol Nichols" w:date="2017-10-05T15:31:00Z" w:initials="CN">
    <w:p w14:paraId="1371FBB7" w14:textId="6D729857" w:rsidR="00040C53" w:rsidRDefault="00040C53">
      <w:pPr>
        <w:pStyle w:val="CommentText"/>
      </w:pPr>
      <w:r>
        <w:rPr>
          <w:rStyle w:val="CommentReference"/>
        </w:rPr>
        <w:annotationRef/>
      </w:r>
      <w:r>
        <w:t>This is memoize, not memorize</w:t>
      </w:r>
    </w:p>
  </w:comment>
  <w:comment w:id="322" w:author="Liz Chadwick" w:date="2017-09-21T13:08:00Z" w:initials="LC">
    <w:p w14:paraId="20FC360D" w14:textId="38E5E370" w:rsidR="00040C53" w:rsidRDefault="00040C53">
      <w:pPr>
        <w:pStyle w:val="CommentText"/>
      </w:pPr>
      <w:r>
        <w:rPr>
          <w:rStyle w:val="CommentReference"/>
        </w:rPr>
        <w:annotationRef/>
      </w:r>
      <w:r>
        <w:t>TR: is this a different “type” to earlier? What is a closure type? Or do we mean the types of the parameters and return values?</w:t>
      </w:r>
    </w:p>
  </w:comment>
  <w:comment w:id="323" w:author="Eddy" w:date="2017-10-04T14:23:00Z" w:initials="E">
    <w:p w14:paraId="01217C95" w14:textId="58403E2F" w:rsidR="00040C53" w:rsidRDefault="00040C53">
      <w:pPr>
        <w:pStyle w:val="CommentText"/>
      </w:pPr>
      <w:r>
        <w:rPr>
          <w:rStyle w:val="CommentReference"/>
        </w:rPr>
        <w:annotationRef/>
      </w:r>
      <w:r>
        <w:t>The closure type is the type of a |…| {…} expression, which is unique to the specific location the closure was written in</w:t>
      </w:r>
    </w:p>
  </w:comment>
  <w:comment w:id="324" w:author="Liz Chadwick" w:date="2017-10-04T13:21:00Z" w:initials="LC">
    <w:p w14:paraId="33934E78" w14:textId="25F32B8A" w:rsidR="00040C53" w:rsidRDefault="00040C53">
      <w:pPr>
        <w:pStyle w:val="CommentText"/>
      </w:pPr>
      <w:r>
        <w:rPr>
          <w:rStyle w:val="CommentReference"/>
        </w:rPr>
        <w:annotationRef/>
      </w:r>
      <w:r>
        <w:t>Au, do you want to add anything here to make that clearer?</w:t>
      </w:r>
    </w:p>
  </w:comment>
  <w:comment w:id="325" w:author="Carol Nichols" w:date="2017-10-05T16:22:00Z" w:initials="CN">
    <w:p w14:paraId="5305A51A" w14:textId="519C9AB2" w:rsidR="00040C53" w:rsidRDefault="00040C53">
      <w:pPr>
        <w:pStyle w:val="CommentText"/>
      </w:pPr>
      <w:r>
        <w:rPr>
          <w:rStyle w:val="CommentReference"/>
        </w:rPr>
        <w:annotationRef/>
      </w:r>
      <w:r>
        <w:t>Liz: I’m not sure where the “earlier” type is that you’re referring to, so I’m not sure if I’ve clarified what was confusing to you or not</w:t>
      </w:r>
    </w:p>
  </w:comment>
  <w:comment w:id="328" w:author="Liz Chadwick" w:date="2017-09-21T13:33:00Z" w:initials="LC">
    <w:p w14:paraId="3EC1822B" w14:textId="4B2F6940" w:rsidR="00040C53" w:rsidRDefault="00040C53">
      <w:pPr>
        <w:pStyle w:val="CommentText"/>
      </w:pPr>
      <w:r>
        <w:rPr>
          <w:rStyle w:val="CommentReference"/>
        </w:rPr>
        <w:annotationRef/>
      </w:r>
      <w:r>
        <w:t>TR: since this solution doesn’t come right after the problem anyway, do you think it would make more sense to have it after the fn, fnmut, fnonce discussion? Or does it make sense here?</w:t>
      </w:r>
    </w:p>
  </w:comment>
  <w:comment w:id="329" w:author="Eddy" w:date="2017-10-04T14:25:00Z" w:initials="E">
    <w:p w14:paraId="60447DE9" w14:textId="6A34B0C0" w:rsidR="00040C53" w:rsidRDefault="00040C53">
      <w:pPr>
        <w:pStyle w:val="CommentText"/>
      </w:pPr>
      <w:r>
        <w:rPr>
          <w:rStyle w:val="CommentReference"/>
        </w:rPr>
        <w:annotationRef/>
      </w:r>
      <w:r>
        <w:t>I think it’s fine here, although it might help to explain that these traits are the overloading mechanism for the call operator, just like std::ops::Add is for +.</w:t>
      </w:r>
    </w:p>
  </w:comment>
  <w:comment w:id="330" w:author="Carol Nichols" w:date="2017-10-05T16:26:00Z" w:initials="CN">
    <w:p w14:paraId="2A48907C" w14:textId="65A088F0" w:rsidR="00040C53" w:rsidRDefault="00040C53">
      <w:pPr>
        <w:pStyle w:val="CommentText"/>
      </w:pPr>
      <w:r>
        <w:rPr>
          <w:rStyle w:val="CommentReference"/>
        </w:rPr>
        <w:annotationRef/>
      </w:r>
      <w:r>
        <w:t>We don’t talk about using std::ops::Add to overload + until chapter 19, so I don’t think eddy’s suggestion will help here</w:t>
      </w:r>
    </w:p>
  </w:comment>
  <w:comment w:id="360" w:author="Liz Chadwick" w:date="2017-09-21T13:37:00Z" w:initials="LC">
    <w:p w14:paraId="294C9146" w14:textId="0CAC5C7C" w:rsidR="00040C53" w:rsidRDefault="00040C53">
      <w:pPr>
        <w:pStyle w:val="CommentText"/>
      </w:pPr>
      <w:r>
        <w:rPr>
          <w:rStyle w:val="CommentReference"/>
        </w:rPr>
        <w:annotationRef/>
      </w:r>
      <w:r>
        <w:t>Clever!</w:t>
      </w:r>
    </w:p>
  </w:comment>
  <w:comment w:id="395" w:author="Liz Chadwick" w:date="2017-09-21T13:42:00Z" w:initials="LC">
    <w:p w14:paraId="6B6BB9C0" w14:textId="6230CA8B" w:rsidR="00040C53" w:rsidRDefault="00040C53">
      <w:pPr>
        <w:pStyle w:val="CommentText"/>
      </w:pPr>
      <w:r>
        <w:t xml:space="preserve">Au: </w:t>
      </w:r>
      <w:r>
        <w:rPr>
          <w:rStyle w:val="CommentReference"/>
        </w:rPr>
        <w:annotationRef/>
      </w:r>
      <w:r>
        <w:t>Can you grey out/wingding this one too?</w:t>
      </w:r>
    </w:p>
  </w:comment>
  <w:comment w:id="396" w:author="Carol Nichols" w:date="2017-10-05T18:57:00Z" w:initials="CN">
    <w:p w14:paraId="36FDFD82" w14:textId="32BB87BA" w:rsidR="00A13435" w:rsidRDefault="00A13435">
      <w:pPr>
        <w:pStyle w:val="CommentText"/>
      </w:pPr>
      <w:r>
        <w:rPr>
          <w:rStyle w:val="CommentReference"/>
        </w:rPr>
        <w:annotationRef/>
      </w:r>
      <w:r>
        <w:t>Done.</w:t>
      </w:r>
    </w:p>
  </w:comment>
  <w:comment w:id="451" w:author="Liz Chadwick" w:date="2017-09-21T13:50:00Z" w:initials="LC">
    <w:p w14:paraId="768DC194" w14:textId="00D1EEC0" w:rsidR="00040C53" w:rsidRDefault="00040C53">
      <w:pPr>
        <w:pStyle w:val="CommentText"/>
      </w:pPr>
      <w:r>
        <w:rPr>
          <w:rStyle w:val="CommentReference"/>
        </w:rPr>
        <w:annotationRef/>
      </w:r>
      <w:r>
        <w:t xml:space="preserve">This feels like a turn in discussion, would this make sense as a heading? </w:t>
      </w:r>
    </w:p>
  </w:comment>
  <w:comment w:id="472" w:author="Liz Chadwick" w:date="2017-09-21T13:56:00Z" w:initials="LC">
    <w:p w14:paraId="4347E54E" w14:textId="15FE4292" w:rsidR="00040C53" w:rsidRDefault="00040C53">
      <w:pPr>
        <w:pStyle w:val="CommentText"/>
      </w:pPr>
      <w:r>
        <w:rPr>
          <w:rStyle w:val="CommentReference"/>
        </w:rPr>
        <w:annotationRef/>
      </w:r>
      <w:r>
        <w:t>Au: Re your note: I’m following this much more easily, I’m not sure where my confusion before stemmed from but it seems to be gone!</w:t>
      </w:r>
    </w:p>
  </w:comment>
  <w:comment w:id="610" w:author="Liz Chadwick" w:date="2017-09-21T15:45:00Z" w:initials="LC">
    <w:p w14:paraId="62D55324" w14:textId="2D0E5FEC" w:rsidR="00040C53" w:rsidRDefault="00040C53">
      <w:pPr>
        <w:pStyle w:val="CommentText"/>
      </w:pPr>
      <w:r>
        <w:rPr>
          <w:rStyle w:val="CommentReference"/>
        </w:rPr>
        <w:annotationRef/>
      </w:r>
      <w:r>
        <w:t>TR: what would this do/enable us to do?</w:t>
      </w:r>
    </w:p>
  </w:comment>
  <w:comment w:id="611" w:author="Eddy" w:date="2017-10-04T14:46:00Z" w:initials="E">
    <w:p w14:paraId="5CECAFFB" w14:textId="5C5100DB" w:rsidR="00040C53" w:rsidRDefault="00040C53">
      <w:pPr>
        <w:pStyle w:val="CommentText"/>
      </w:pPr>
      <w:r>
        <w:rPr>
          <w:rStyle w:val="CommentReference"/>
        </w:rPr>
        <w:annotationRef/>
      </w:r>
      <w:r>
        <w:t xml:space="preserve">It allows us to form </w:t>
      </w:r>
      <w:r w:rsidRPr="00102C83">
        <w:t>arbitrarily</w:t>
      </w:r>
      <w:r>
        <w:t xml:space="preserve"> complex combinations of iterators in a fluent manner.</w:t>
      </w:r>
    </w:p>
  </w:comment>
  <w:comment w:id="633" w:author="Eddy" w:date="2017-10-04T14:53:00Z" w:initials="E">
    <w:p w14:paraId="2A9AAE52" w14:textId="12B09363" w:rsidR="00040C53" w:rsidRDefault="00040C53">
      <w:pPr>
        <w:pStyle w:val="CommentText"/>
      </w:pPr>
      <w:r>
        <w:rPr>
          <w:rStyle w:val="CommentReference"/>
        </w:rPr>
        <w:annotationRef/>
      </w:r>
      <w:r>
        <w:t>Isn’t “collection” more appropriate?</w:t>
      </w:r>
    </w:p>
  </w:comment>
  <w:comment w:id="647" w:author="Carol Nichols" w:date="2017-10-05T15:50:00Z" w:initials="CN">
    <w:p w14:paraId="3782AC74" w14:textId="32AA62C2" w:rsidR="00040C53" w:rsidRDefault="00040C53">
      <w:pPr>
        <w:pStyle w:val="CommentText"/>
      </w:pPr>
      <w:r>
        <w:rPr>
          <w:rStyle w:val="CommentReference"/>
        </w:rPr>
        <w:annotationRef/>
      </w:r>
      <w:r>
        <w:t>Liz: I’ve changed the heading back. The important part of this section isn’t that we’re using the filter iterator adapter, it’s that the closure we specify is capturing its environment.</w:t>
      </w:r>
    </w:p>
  </w:comment>
  <w:comment w:id="655" w:author="Liz Chadwick" w:date="2017-09-21T16:07:00Z" w:initials="LC">
    <w:p w14:paraId="03480B93" w14:textId="4114668C" w:rsidR="00040C53" w:rsidRDefault="00040C53">
      <w:pPr>
        <w:pStyle w:val="CommentText"/>
      </w:pPr>
      <w:r>
        <w:t xml:space="preserve">TR: </w:t>
      </w:r>
      <w:r>
        <w:rPr>
          <w:rStyle w:val="CommentReference"/>
        </w:rPr>
        <w:annotationRef/>
      </w:r>
      <w:r>
        <w:t>So we would add some condition, here?</w:t>
      </w:r>
    </w:p>
  </w:comment>
  <w:comment w:id="656" w:author="Eddy" w:date="2017-10-04T14:55:00Z" w:initials="E">
    <w:p w14:paraId="637903CE" w14:textId="7940B3D8" w:rsidR="00040C53" w:rsidRDefault="00040C53">
      <w:pPr>
        <w:pStyle w:val="CommentText"/>
      </w:pPr>
      <w:r>
        <w:rPr>
          <w:rStyle w:val="CommentReference"/>
        </w:rPr>
        <w:annotationRef/>
      </w:r>
      <w:r>
        <w:t>A condition for keeping each element, yes.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6E7DBE" w15:done="0"/>
  <w15:commentEx w15:paraId="18AB940F" w15:paraIdParent="2A6E7DBE" w15:done="0"/>
  <w15:commentEx w15:paraId="2028A848" w15:paraIdParent="2A6E7DBE" w15:done="0"/>
  <w15:commentEx w15:paraId="5F9E2598" w15:paraIdParent="2A6E7DBE" w15:done="0"/>
  <w15:commentEx w15:paraId="10A04508" w15:done="0"/>
  <w15:commentEx w15:paraId="55C39C36" w15:done="0"/>
  <w15:commentEx w15:paraId="35114EDC" w15:paraIdParent="55C39C36" w15:done="0"/>
  <w15:commentEx w15:paraId="616479A1" w15:done="0"/>
  <w15:commentEx w15:paraId="286EBC22" w15:paraIdParent="616479A1" w15:done="0"/>
  <w15:commentEx w15:paraId="2CC98993" w15:done="0"/>
  <w15:commentEx w15:paraId="1C417FAB" w15:done="0"/>
  <w15:commentEx w15:paraId="12510375" w15:done="0"/>
  <w15:commentEx w15:paraId="6D83F671" w15:paraIdParent="12510375" w15:done="0"/>
  <w15:commentEx w15:paraId="1371FBB7" w15:done="0"/>
  <w15:commentEx w15:paraId="20FC360D" w15:done="0"/>
  <w15:commentEx w15:paraId="01217C95" w15:paraIdParent="20FC360D" w15:done="0"/>
  <w15:commentEx w15:paraId="33934E78" w15:paraIdParent="20FC360D" w15:done="0"/>
  <w15:commentEx w15:paraId="5305A51A" w15:paraIdParent="20FC360D" w15:done="0"/>
  <w15:commentEx w15:paraId="3EC1822B" w15:done="0"/>
  <w15:commentEx w15:paraId="60447DE9" w15:paraIdParent="3EC1822B" w15:done="0"/>
  <w15:commentEx w15:paraId="2A48907C" w15:paraIdParent="3EC1822B" w15:done="0"/>
  <w15:commentEx w15:paraId="294C9146" w15:done="0"/>
  <w15:commentEx w15:paraId="6B6BB9C0" w15:done="0"/>
  <w15:commentEx w15:paraId="36FDFD82" w15:paraIdParent="6B6BB9C0" w15:done="0"/>
  <w15:commentEx w15:paraId="768DC194" w15:done="0"/>
  <w15:commentEx w15:paraId="4347E54E" w15:done="0"/>
  <w15:commentEx w15:paraId="62D55324" w15:done="0"/>
  <w15:commentEx w15:paraId="5CECAFFB" w15:paraIdParent="62D55324" w15:done="0"/>
  <w15:commentEx w15:paraId="2A9AAE52" w15:done="0"/>
  <w15:commentEx w15:paraId="3782AC74" w15:done="0"/>
  <w15:commentEx w15:paraId="03480B93" w15:done="0"/>
  <w15:commentEx w15:paraId="637903CE" w15:paraIdParent="03480B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charset w:val="01"/>
    <w:family w:val="roman"/>
    <w:pitch w:val="variable"/>
  </w:font>
  <w:font w:name="NewBaskerville">
    <w:altName w:val="Calibri"/>
    <w:panose1 w:val="00000000000000000000"/>
    <w:charset w:val="00"/>
    <w:family w:val="swiss"/>
    <w:notTrueType/>
    <w:pitch w:val="variable"/>
    <w:sig w:usb0="00000003" w:usb1="00000000" w:usb2="00000000" w:usb3="00000000" w:csb0="00000001" w:csb1="00000000"/>
  </w:font>
  <w:font w:name="Futura-Heavy">
    <w:altName w:val="Futura"/>
    <w:panose1 w:val="00000000000000000000"/>
    <w:charset w:val="00"/>
    <w:family w:val="swiss"/>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roman"/>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Dogma">
    <w:altName w:val="Cambria"/>
    <w:panose1 w:val="00000000000000000000"/>
    <w:charset w:val="00"/>
    <w:family w:val="roman"/>
    <w:notTrueType/>
    <w:pitch w:val="default"/>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Futura-Book">
    <w:altName w:val="Futura"/>
    <w:panose1 w:val="00000000000000000000"/>
    <w:charset w:val="00"/>
    <w:family w:val="swiss"/>
    <w:notTrueType/>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CC34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5">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1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3DE0F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0E20223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78E4582"/>
    <w:multiLevelType w:val="multilevel"/>
    <w:tmpl w:val="A590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E1321E"/>
    <w:multiLevelType w:val="multilevel"/>
    <w:tmpl w:val="EDD2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015B23"/>
    <w:multiLevelType w:val="multilevel"/>
    <w:tmpl w:val="16C4C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9F60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52637948"/>
    <w:multiLevelType w:val="multilevel"/>
    <w:tmpl w:val="5B10F358"/>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8">
    <w:nsid w:val="54FA3614"/>
    <w:multiLevelType w:val="multilevel"/>
    <w:tmpl w:val="A06E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7E03FF"/>
    <w:multiLevelType w:val="multilevel"/>
    <w:tmpl w:val="F8DE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844093"/>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F5D5B02"/>
    <w:multiLevelType w:val="multilevel"/>
    <w:tmpl w:val="E37C9CD6"/>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4"/>
  </w:num>
  <w:num w:numId="4">
    <w:abstractNumId w:val="19"/>
  </w:num>
  <w:num w:numId="5">
    <w:abstractNumId w:val="18"/>
  </w:num>
  <w:num w:numId="6">
    <w:abstractNumId w:val="12"/>
  </w:num>
  <w:num w:numId="7">
    <w:abstractNumId w:val="11"/>
  </w:num>
  <w:num w:numId="8">
    <w:abstractNumId w:val="20"/>
  </w:num>
  <w:num w:numId="9">
    <w:abstractNumId w:val="16"/>
  </w:num>
  <w:num w:numId="10">
    <w:abstractNumId w:val="21"/>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7"/>
  </w:num>
  <w:num w:numId="18">
    <w:abstractNumId w:val="17"/>
  </w:num>
  <w:num w:numId="19">
    <w:abstractNumId w:val="17"/>
  </w:num>
  <w:num w:numId="20">
    <w:abstractNumId w:val="17"/>
  </w:num>
  <w:num w:numId="21">
    <w:abstractNumId w:val="10"/>
  </w:num>
  <w:num w:numId="22">
    <w:abstractNumId w:val="10"/>
  </w:num>
  <w:num w:numId="23">
    <w:abstractNumId w:val="8"/>
  </w:num>
  <w:num w:numId="24">
    <w:abstractNumId w:val="8"/>
  </w:num>
  <w:num w:numId="25">
    <w:abstractNumId w:val="7"/>
  </w:num>
  <w:num w:numId="26">
    <w:abstractNumId w:val="7"/>
  </w:num>
  <w:num w:numId="27">
    <w:abstractNumId w:val="6"/>
  </w:num>
  <w:num w:numId="28">
    <w:abstractNumId w:val="6"/>
  </w:num>
  <w:num w:numId="29">
    <w:abstractNumId w:val="5"/>
  </w:num>
  <w:num w:numId="30">
    <w:abstractNumId w:val="5"/>
  </w:num>
  <w:num w:numId="31">
    <w:abstractNumId w:val="9"/>
  </w:num>
  <w:num w:numId="32">
    <w:abstractNumId w:val="9"/>
  </w:num>
  <w:num w:numId="33">
    <w:abstractNumId w:val="4"/>
  </w:num>
  <w:num w:numId="34">
    <w:abstractNumId w:val="4"/>
  </w:num>
  <w:num w:numId="35">
    <w:abstractNumId w:val="3"/>
  </w:num>
  <w:num w:numId="36">
    <w:abstractNumId w:val="3"/>
  </w:num>
  <w:num w:numId="37">
    <w:abstractNumId w:val="2"/>
  </w:num>
  <w:num w:numId="38">
    <w:abstractNumId w:val="2"/>
  </w:num>
  <w:num w:numId="39">
    <w:abstractNumId w:val="1"/>
  </w:num>
  <w:num w:numId="40">
    <w:abstractNumId w:val="1"/>
  </w:num>
  <w:num w:numId="4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rson w15:author="Liz Chadwick">
    <w15:presenceInfo w15:providerId="Windows Live" w15:userId="eb19316626ae01e1"/>
  </w15:person>
  <w15:person w15:author="Eddy">
    <w15:presenceInfo w15:providerId="None" w15:userId="Ed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3FF"/>
    <w:rsid w:val="000120CD"/>
    <w:rsid w:val="00036269"/>
    <w:rsid w:val="00040C53"/>
    <w:rsid w:val="00057299"/>
    <w:rsid w:val="000632BC"/>
    <w:rsid w:val="00084A24"/>
    <w:rsid w:val="00091808"/>
    <w:rsid w:val="000A5405"/>
    <w:rsid w:val="000B571C"/>
    <w:rsid w:val="000C5B67"/>
    <w:rsid w:val="000E21F8"/>
    <w:rsid w:val="000F624B"/>
    <w:rsid w:val="00102C83"/>
    <w:rsid w:val="00106FD2"/>
    <w:rsid w:val="0012125A"/>
    <w:rsid w:val="001409E0"/>
    <w:rsid w:val="00146999"/>
    <w:rsid w:val="001B4861"/>
    <w:rsid w:val="001B6E4F"/>
    <w:rsid w:val="001C16F6"/>
    <w:rsid w:val="001E482A"/>
    <w:rsid w:val="001E53D5"/>
    <w:rsid w:val="001F2EC9"/>
    <w:rsid w:val="001F48DE"/>
    <w:rsid w:val="00237CA3"/>
    <w:rsid w:val="0024164D"/>
    <w:rsid w:val="00292A3C"/>
    <w:rsid w:val="002C75DB"/>
    <w:rsid w:val="003606B4"/>
    <w:rsid w:val="003B1C5C"/>
    <w:rsid w:val="004028CA"/>
    <w:rsid w:val="00404BCD"/>
    <w:rsid w:val="004103E6"/>
    <w:rsid w:val="00455C73"/>
    <w:rsid w:val="00484D42"/>
    <w:rsid w:val="00494902"/>
    <w:rsid w:val="004B4401"/>
    <w:rsid w:val="004D5E0E"/>
    <w:rsid w:val="004D5E62"/>
    <w:rsid w:val="004F022D"/>
    <w:rsid w:val="005046BE"/>
    <w:rsid w:val="00513A76"/>
    <w:rsid w:val="00526EA8"/>
    <w:rsid w:val="005432F2"/>
    <w:rsid w:val="0056120D"/>
    <w:rsid w:val="00573DDC"/>
    <w:rsid w:val="006248A8"/>
    <w:rsid w:val="00650F9A"/>
    <w:rsid w:val="00657D3B"/>
    <w:rsid w:val="00692F8A"/>
    <w:rsid w:val="006C45E1"/>
    <w:rsid w:val="006C5FF4"/>
    <w:rsid w:val="00717AAF"/>
    <w:rsid w:val="007233FF"/>
    <w:rsid w:val="00731F7E"/>
    <w:rsid w:val="007744A2"/>
    <w:rsid w:val="00792D66"/>
    <w:rsid w:val="007A05E2"/>
    <w:rsid w:val="007D324B"/>
    <w:rsid w:val="007E3E25"/>
    <w:rsid w:val="00825508"/>
    <w:rsid w:val="0082785C"/>
    <w:rsid w:val="00830314"/>
    <w:rsid w:val="0086482C"/>
    <w:rsid w:val="00895C67"/>
    <w:rsid w:val="008973F5"/>
    <w:rsid w:val="008A32D6"/>
    <w:rsid w:val="008D2108"/>
    <w:rsid w:val="00955AB3"/>
    <w:rsid w:val="009B2A07"/>
    <w:rsid w:val="009B5EC1"/>
    <w:rsid w:val="009C2E5D"/>
    <w:rsid w:val="009C6C22"/>
    <w:rsid w:val="009D260E"/>
    <w:rsid w:val="00A13435"/>
    <w:rsid w:val="00A4224F"/>
    <w:rsid w:val="00A5334B"/>
    <w:rsid w:val="00A556B8"/>
    <w:rsid w:val="00A561B2"/>
    <w:rsid w:val="00A6373A"/>
    <w:rsid w:val="00A828D7"/>
    <w:rsid w:val="00AA5E0D"/>
    <w:rsid w:val="00B052DF"/>
    <w:rsid w:val="00B44191"/>
    <w:rsid w:val="00B80A69"/>
    <w:rsid w:val="00BA78B2"/>
    <w:rsid w:val="00BB2DAB"/>
    <w:rsid w:val="00BC04ED"/>
    <w:rsid w:val="00BC5ADC"/>
    <w:rsid w:val="00BE3672"/>
    <w:rsid w:val="00C25962"/>
    <w:rsid w:val="00C33B44"/>
    <w:rsid w:val="00C56EAD"/>
    <w:rsid w:val="00C72C31"/>
    <w:rsid w:val="00C87A85"/>
    <w:rsid w:val="00CB20DE"/>
    <w:rsid w:val="00CC2876"/>
    <w:rsid w:val="00CE0EAA"/>
    <w:rsid w:val="00D118E0"/>
    <w:rsid w:val="00D932B4"/>
    <w:rsid w:val="00DA0260"/>
    <w:rsid w:val="00DA0E0A"/>
    <w:rsid w:val="00DC7F10"/>
    <w:rsid w:val="00DF50FB"/>
    <w:rsid w:val="00E07D16"/>
    <w:rsid w:val="00E32285"/>
    <w:rsid w:val="00EE2AE6"/>
    <w:rsid w:val="00F26A21"/>
    <w:rsid w:val="00F323A5"/>
    <w:rsid w:val="00F33658"/>
    <w:rsid w:val="00F67B00"/>
    <w:rsid w:val="00F70475"/>
    <w:rsid w:val="00F7180C"/>
    <w:rsid w:val="00FD3150"/>
    <w:rsid w:val="00FD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CA3B3"/>
  <w15:chartTrackingRefBased/>
  <w15:docId w15:val="{DA92045E-41E7-44DE-9D50-A314BE948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92D66"/>
  </w:style>
  <w:style w:type="paragraph" w:styleId="Heading1">
    <w:name w:val="heading 1"/>
    <w:basedOn w:val="Normal"/>
    <w:next w:val="Normal"/>
    <w:link w:val="Heading1Char"/>
    <w:qFormat/>
    <w:rsid w:val="007233FF"/>
    <w:pPr>
      <w:keepNext/>
      <w:numPr>
        <w:numId w:val="20"/>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233FF"/>
    <w:pPr>
      <w:keepNext/>
      <w:numPr>
        <w:ilvl w:val="1"/>
        <w:numId w:val="20"/>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233FF"/>
    <w:pPr>
      <w:keepNext/>
      <w:numPr>
        <w:ilvl w:val="2"/>
        <w:numId w:val="20"/>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233FF"/>
    <w:pPr>
      <w:keepNext/>
      <w:numPr>
        <w:ilvl w:val="3"/>
        <w:numId w:val="20"/>
      </w:numPr>
      <w:spacing w:before="240" w:after="60"/>
      <w:outlineLvl w:val="3"/>
    </w:pPr>
    <w:rPr>
      <w:b/>
      <w:bCs/>
      <w:sz w:val="28"/>
      <w:szCs w:val="28"/>
    </w:rPr>
  </w:style>
  <w:style w:type="paragraph" w:styleId="Heading5">
    <w:name w:val="heading 5"/>
    <w:basedOn w:val="Normal"/>
    <w:next w:val="Normal"/>
    <w:link w:val="Heading5Char"/>
    <w:qFormat/>
    <w:rsid w:val="007233FF"/>
    <w:pPr>
      <w:numPr>
        <w:ilvl w:val="4"/>
        <w:numId w:val="20"/>
      </w:numPr>
      <w:spacing w:before="240" w:after="60"/>
      <w:outlineLvl w:val="4"/>
    </w:pPr>
    <w:rPr>
      <w:b/>
      <w:bCs/>
      <w:i/>
      <w:iCs/>
      <w:sz w:val="26"/>
      <w:szCs w:val="26"/>
    </w:rPr>
  </w:style>
  <w:style w:type="paragraph" w:styleId="Heading6">
    <w:name w:val="heading 6"/>
    <w:basedOn w:val="Normal"/>
    <w:next w:val="Normal"/>
    <w:link w:val="Heading6Char"/>
    <w:qFormat/>
    <w:rsid w:val="007233FF"/>
    <w:pPr>
      <w:numPr>
        <w:ilvl w:val="5"/>
        <w:numId w:val="20"/>
      </w:numPr>
      <w:spacing w:before="240" w:after="60"/>
      <w:outlineLvl w:val="5"/>
    </w:pPr>
    <w:rPr>
      <w:b/>
      <w:bCs/>
      <w:sz w:val="22"/>
      <w:szCs w:val="22"/>
    </w:rPr>
  </w:style>
  <w:style w:type="paragraph" w:styleId="Heading7">
    <w:name w:val="heading 7"/>
    <w:basedOn w:val="Normal"/>
    <w:next w:val="Normal"/>
    <w:link w:val="Heading7Char"/>
    <w:qFormat/>
    <w:rsid w:val="007233FF"/>
    <w:pPr>
      <w:numPr>
        <w:ilvl w:val="6"/>
        <w:numId w:val="20"/>
      </w:numPr>
      <w:spacing w:before="240" w:after="60"/>
      <w:outlineLvl w:val="6"/>
    </w:pPr>
    <w:rPr>
      <w:sz w:val="24"/>
      <w:szCs w:val="24"/>
    </w:rPr>
  </w:style>
  <w:style w:type="paragraph" w:styleId="Heading8">
    <w:name w:val="heading 8"/>
    <w:basedOn w:val="Normal"/>
    <w:next w:val="Normal"/>
    <w:link w:val="Heading8Char"/>
    <w:qFormat/>
    <w:rsid w:val="007233FF"/>
    <w:pPr>
      <w:numPr>
        <w:ilvl w:val="7"/>
        <w:numId w:val="20"/>
      </w:numPr>
      <w:spacing w:before="240" w:after="60"/>
      <w:outlineLvl w:val="7"/>
    </w:pPr>
    <w:rPr>
      <w:i/>
      <w:iCs/>
      <w:sz w:val="24"/>
      <w:szCs w:val="24"/>
    </w:rPr>
  </w:style>
  <w:style w:type="paragraph" w:styleId="Heading9">
    <w:name w:val="heading 9"/>
    <w:basedOn w:val="Normal"/>
    <w:next w:val="Normal"/>
    <w:link w:val="Heading9Char"/>
    <w:qFormat/>
    <w:rsid w:val="007233FF"/>
    <w:pPr>
      <w:numPr>
        <w:ilvl w:val="8"/>
        <w:numId w:val="2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7233FF"/>
    <w:rPr>
      <w:color w:val="0000FF"/>
      <w:u w:val="single"/>
    </w:rPr>
  </w:style>
  <w:style w:type="character" w:styleId="FollowedHyperlink">
    <w:name w:val="FollowedHyperlink"/>
    <w:basedOn w:val="DefaultParagraphFont"/>
    <w:semiHidden/>
    <w:rsid w:val="007233FF"/>
    <w:rPr>
      <w:color w:val="800080"/>
      <w:u w:val="single"/>
    </w:rPr>
  </w:style>
  <w:style w:type="character" w:styleId="HTMLCode">
    <w:name w:val="HTML Code"/>
    <w:basedOn w:val="DefaultParagraphFont"/>
    <w:semiHidden/>
    <w:rsid w:val="007233FF"/>
    <w:rPr>
      <w:rFonts w:ascii="Courier New" w:hAnsi="Courier New" w:cs="Courier New"/>
      <w:sz w:val="20"/>
      <w:szCs w:val="20"/>
    </w:rPr>
  </w:style>
  <w:style w:type="character" w:customStyle="1" w:styleId="Heading1Char">
    <w:name w:val="Heading 1 Char"/>
    <w:basedOn w:val="DefaultParagraphFont"/>
    <w:link w:val="Heading1"/>
    <w:rPr>
      <w:rFonts w:ascii="Arial" w:hAnsi="Arial" w:cs="Arial"/>
      <w:b/>
      <w:bCs/>
      <w:kern w:val="32"/>
      <w:sz w:val="32"/>
      <w:szCs w:val="32"/>
    </w:rPr>
  </w:style>
  <w:style w:type="character" w:customStyle="1" w:styleId="Heading2Char">
    <w:name w:val="Heading 2 Char"/>
    <w:basedOn w:val="DefaultParagraphFont"/>
    <w:link w:val="Heading2"/>
    <w:rPr>
      <w:rFonts w:ascii="Arial" w:hAnsi="Arial" w:cs="Arial"/>
      <w:b/>
      <w:bCs/>
      <w:i/>
      <w:iCs/>
      <w:sz w:val="28"/>
      <w:szCs w:val="28"/>
    </w:rPr>
  </w:style>
  <w:style w:type="character" w:customStyle="1" w:styleId="Heading3Char">
    <w:name w:val="Heading 3 Char"/>
    <w:basedOn w:val="DefaultParagraphFont"/>
    <w:link w:val="Heading3"/>
    <w:rPr>
      <w:rFonts w:ascii="Arial" w:hAnsi="Arial" w:cs="Arial"/>
      <w:b/>
      <w:bCs/>
      <w:sz w:val="26"/>
      <w:szCs w:val="26"/>
    </w:rPr>
  </w:style>
  <w:style w:type="character" w:customStyle="1" w:styleId="Heading4Char">
    <w:name w:val="Heading 4 Char"/>
    <w:basedOn w:val="DefaultParagraphFont"/>
    <w:link w:val="Heading4"/>
    <w:rPr>
      <w:b/>
      <w:bCs/>
      <w:sz w:val="28"/>
      <w:szCs w:val="28"/>
    </w:rPr>
  </w:style>
  <w:style w:type="character" w:customStyle="1" w:styleId="Heading5Char">
    <w:name w:val="Heading 5 Char"/>
    <w:basedOn w:val="DefaultParagraphFont"/>
    <w:link w:val="Heading5"/>
    <w:rPr>
      <w:b/>
      <w:bCs/>
      <w:i/>
      <w:iCs/>
      <w:sz w:val="26"/>
      <w:szCs w:val="26"/>
    </w:rPr>
  </w:style>
  <w:style w:type="character" w:customStyle="1" w:styleId="Heading6Char">
    <w:name w:val="Heading 6 Char"/>
    <w:basedOn w:val="DefaultParagraphFont"/>
    <w:link w:val="Heading6"/>
    <w:rPr>
      <w:b/>
      <w:bCs/>
      <w:sz w:val="22"/>
      <w:szCs w:val="22"/>
    </w:rPr>
  </w:style>
  <w:style w:type="character" w:styleId="HTMLKeyboard">
    <w:name w:val="HTML Keyboard"/>
    <w:basedOn w:val="DefaultParagraphFont"/>
    <w:semiHidden/>
    <w:rsid w:val="007233FF"/>
    <w:rPr>
      <w:rFonts w:ascii="Courier New" w:hAnsi="Courier New" w:cs="Courier New"/>
      <w:sz w:val="20"/>
      <w:szCs w:val="20"/>
    </w:rPr>
  </w:style>
  <w:style w:type="paragraph" w:styleId="HTMLPreformatted">
    <w:name w:val="HTML Preformatted"/>
    <w:basedOn w:val="Normal"/>
    <w:link w:val="HTMLPreformattedChar"/>
    <w:semiHidden/>
    <w:rsid w:val="007233FF"/>
    <w:rPr>
      <w:rFonts w:ascii="Courier New" w:hAnsi="Courier New" w:cs="Courier New"/>
    </w:rPr>
  </w:style>
  <w:style w:type="character" w:customStyle="1" w:styleId="HTMLPreformattedChar">
    <w:name w:val="HTML Preformatted Char"/>
    <w:basedOn w:val="DefaultParagraphFont"/>
    <w:link w:val="HTMLPreformatted"/>
    <w:semiHidden/>
    <w:rPr>
      <w:rFonts w:ascii="Courier New" w:hAnsi="Courier New" w:cs="Courier New"/>
    </w:rPr>
  </w:style>
  <w:style w:type="character" w:styleId="Strong">
    <w:name w:val="Strong"/>
    <w:basedOn w:val="DefaultParagraphFont"/>
    <w:qFormat/>
    <w:rsid w:val="007233FF"/>
    <w:rPr>
      <w:b/>
      <w:bCs/>
    </w:rPr>
  </w:style>
  <w:style w:type="paragraph" w:customStyle="1" w:styleId="tocul">
    <w:name w:val="toc&gt;ul"/>
    <w:basedOn w:val="Normal"/>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rsid w:val="007233FF"/>
    <w:rPr>
      <w:sz w:val="24"/>
      <w:szCs w:val="24"/>
    </w:rPr>
  </w:style>
  <w:style w:type="paragraph" w:customStyle="1" w:styleId="oembedall-description">
    <w:name w:val="oembedall-description"/>
    <w:basedOn w:val="Normal"/>
    <w:pPr>
      <w:spacing w:before="100" w:beforeAutospacing="1" w:after="100" w:afterAutospacing="1"/>
    </w:pPr>
  </w:style>
  <w:style w:type="paragraph" w:customStyle="1" w:styleId="oembedall-updated-at">
    <w:name w:val="oembedall-updated-at"/>
    <w:basedOn w:val="Normal"/>
    <w:pPr>
      <w:spacing w:before="100" w:beforeAutospacing="1" w:after="100" w:afterAutospacing="1"/>
    </w:pPr>
  </w:style>
  <w:style w:type="paragraph" w:customStyle="1" w:styleId="oembedall-ljuser">
    <w:name w:val="oembedall-ljuser"/>
    <w:basedOn w:val="Normal"/>
    <w:pPr>
      <w:spacing w:before="100" w:beforeAutospacing="1" w:after="100" w:afterAutospacing="1"/>
    </w:pPr>
    <w:rPr>
      <w:b/>
      <w:bCs/>
    </w:rPr>
  </w:style>
  <w:style w:type="paragraph" w:customStyle="1" w:styleId="oembedall-stoqembed">
    <w:name w:val="oembedall-stoqembed"/>
    <w:basedOn w:val="Normal"/>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rPr>
  </w:style>
  <w:style w:type="paragraph" w:customStyle="1" w:styleId="oembedall-facebook2">
    <w:name w:val="oembedall-facebook2"/>
    <w:basedOn w:val="Normal"/>
    <w:pPr>
      <w:shd w:val="clear" w:color="auto" w:fill="627ADD"/>
      <w:spacing w:before="100" w:beforeAutospacing="1" w:after="100" w:afterAutospacing="1"/>
    </w:pPr>
  </w:style>
  <w:style w:type="paragraph" w:customStyle="1" w:styleId="oembedall-facebookbody">
    <w:name w:val="oembedall-facebookbody"/>
    <w:basedOn w:val="Normal"/>
    <w:pPr>
      <w:shd w:val="clear" w:color="auto" w:fill="FFFFFF"/>
      <w:spacing w:before="100" w:beforeAutospacing="1" w:after="100" w:afterAutospacing="1"/>
      <w:textAlignment w:val="top"/>
    </w:pPr>
  </w:style>
  <w:style w:type="paragraph" w:customStyle="1" w:styleId="notetext">
    <w:name w:val="notetext"/>
    <w:basedOn w:val="Normal"/>
    <w:pPr>
      <w:spacing w:before="100" w:beforeAutospacing="1" w:after="100" w:afterAutospacing="1"/>
    </w:pPr>
    <w:rPr>
      <w:rFonts w:ascii="Trebuchet MS" w:hAnsi="Trebuchet MS"/>
      <w:sz w:val="21"/>
      <w:szCs w:val="21"/>
    </w:rPr>
  </w:style>
  <w:style w:type="paragraph" w:customStyle="1" w:styleId="sectiontitle">
    <w:name w:val="sectiontitle"/>
    <w:basedOn w:val="Normal"/>
    <w:pPr>
      <w:spacing w:before="100" w:beforeAutospacing="1" w:after="100" w:afterAutospacing="1"/>
    </w:pPr>
    <w:rPr>
      <w:sz w:val="17"/>
      <w:szCs w:val="17"/>
    </w:rPr>
  </w:style>
  <w:style w:type="paragraph" w:customStyle="1" w:styleId="tasktext">
    <w:name w:val="tasktext"/>
    <w:basedOn w:val="Normal"/>
    <w:pPr>
      <w:spacing w:before="100" w:beforeAutospacing="1" w:after="100" w:afterAutospacing="1"/>
    </w:pPr>
    <w:rPr>
      <w:sz w:val="17"/>
      <w:szCs w:val="17"/>
    </w:rPr>
  </w:style>
  <w:style w:type="paragraph" w:customStyle="1" w:styleId="tasktextoutsideright">
    <w:name w:val="tasktextoutsideright"/>
    <w:basedOn w:val="Normal"/>
    <w:pPr>
      <w:spacing w:before="100" w:beforeAutospacing="1" w:after="100" w:afterAutospacing="1"/>
    </w:pPr>
    <w:rPr>
      <w:sz w:val="17"/>
      <w:szCs w:val="17"/>
    </w:rPr>
  </w:style>
  <w:style w:type="paragraph" w:customStyle="1" w:styleId="tasktextoutsideleft">
    <w:name w:val="tasktextoutsideleft"/>
    <w:basedOn w:val="Normal"/>
    <w:pPr>
      <w:spacing w:before="100" w:beforeAutospacing="1" w:after="100" w:afterAutospacing="1"/>
    </w:pPr>
    <w:rPr>
      <w:sz w:val="17"/>
      <w:szCs w:val="17"/>
    </w:rPr>
  </w:style>
  <w:style w:type="paragraph" w:customStyle="1" w:styleId="titletext">
    <w:name w:val="titletext"/>
    <w:basedOn w:val="Normal"/>
    <w:pPr>
      <w:spacing w:before="100" w:beforeAutospacing="1" w:after="100" w:afterAutospacing="1"/>
    </w:pPr>
    <w:rPr>
      <w:sz w:val="27"/>
      <w:szCs w:val="27"/>
    </w:rPr>
  </w:style>
  <w:style w:type="paragraph" w:customStyle="1" w:styleId="spinner">
    <w:name w:val="spinner"/>
    <w:basedOn w:val="Normal"/>
    <w:pPr>
      <w:spacing w:before="100" w:beforeAutospacing="1"/>
    </w:pPr>
  </w:style>
  <w:style w:type="paragraph" w:customStyle="1" w:styleId="markdown">
    <w:name w:val="markdown"/>
    <w:basedOn w:val="Normal"/>
    <w:pPr>
      <w:spacing w:before="100" w:beforeAutospacing="1" w:after="100" w:afterAutospacing="1"/>
    </w:pPr>
    <w:rPr>
      <w:rFonts w:ascii="Microsoft YaHei" w:eastAsia="Microsoft YaHei" w:hAnsi="Microsoft YaHei"/>
    </w:rPr>
  </w:style>
  <w:style w:type="paragraph" w:customStyle="1" w:styleId="haroopad">
    <w:name w:val="haroopad"/>
    <w:basedOn w:val="Normal"/>
    <w:pPr>
      <w:shd w:val="clear" w:color="auto" w:fill="FFFFFF"/>
      <w:spacing w:before="100" w:beforeAutospacing="1" w:after="100" w:afterAutospacing="1"/>
    </w:pPr>
    <w:rPr>
      <w:rFonts w:ascii="Roboto Condensed" w:hAnsi="Roboto Condensed"/>
      <w:color w:val="222222"/>
      <w:sz w:val="23"/>
      <w:szCs w:val="23"/>
    </w:rPr>
  </w:style>
  <w:style w:type="paragraph" w:customStyle="1" w:styleId="hljs">
    <w:name w:val="hljs"/>
    <w:basedOn w:val="Normal"/>
    <w:pPr>
      <w:shd w:val="clear" w:color="auto" w:fill="FDF6E3"/>
      <w:spacing w:before="100" w:beforeAutospacing="1" w:after="100" w:afterAutospacing="1"/>
    </w:pPr>
    <w:rPr>
      <w:color w:val="657B83"/>
    </w:rPr>
  </w:style>
  <w:style w:type="paragraph" w:customStyle="1" w:styleId="hljs-comment">
    <w:name w:val="hljs-comment"/>
    <w:basedOn w:val="Normal"/>
    <w:pPr>
      <w:spacing w:before="100" w:beforeAutospacing="1" w:after="100" w:afterAutospacing="1"/>
    </w:pPr>
    <w:rPr>
      <w:color w:val="93A1A1"/>
    </w:rPr>
  </w:style>
  <w:style w:type="paragraph" w:customStyle="1" w:styleId="hljs-doctype">
    <w:name w:val="hljs-doctype"/>
    <w:basedOn w:val="Normal"/>
    <w:pPr>
      <w:spacing w:before="100" w:beforeAutospacing="1" w:after="100" w:afterAutospacing="1"/>
    </w:pPr>
    <w:rPr>
      <w:color w:val="93A1A1"/>
    </w:rPr>
  </w:style>
  <w:style w:type="paragraph" w:customStyle="1" w:styleId="hljs-javadoc">
    <w:name w:val="hljs-javadoc"/>
    <w:basedOn w:val="Normal"/>
    <w:pPr>
      <w:spacing w:before="100" w:beforeAutospacing="1" w:after="100" w:afterAutospacing="1"/>
    </w:pPr>
    <w:rPr>
      <w:color w:val="93A1A1"/>
    </w:rPr>
  </w:style>
  <w:style w:type="paragraph" w:customStyle="1" w:styleId="hljs-pi">
    <w:name w:val="hljs-pi"/>
    <w:basedOn w:val="Normal"/>
    <w:pPr>
      <w:spacing w:before="100" w:beforeAutospacing="1" w:after="100" w:afterAutospacing="1"/>
    </w:pPr>
    <w:rPr>
      <w:color w:val="93A1A1"/>
    </w:rPr>
  </w:style>
  <w:style w:type="paragraph" w:customStyle="1" w:styleId="hljs-addition">
    <w:name w:val="hljs-addition"/>
    <w:basedOn w:val="Normal"/>
    <w:pPr>
      <w:spacing w:before="100" w:beforeAutospacing="1" w:after="100" w:afterAutospacing="1"/>
    </w:pPr>
    <w:rPr>
      <w:color w:val="859900"/>
    </w:rPr>
  </w:style>
  <w:style w:type="paragraph" w:customStyle="1" w:styleId="hljs-keyword">
    <w:name w:val="hljs-keyword"/>
    <w:basedOn w:val="Normal"/>
    <w:pPr>
      <w:spacing w:before="100" w:beforeAutospacing="1" w:after="100" w:afterAutospacing="1"/>
    </w:pPr>
    <w:rPr>
      <w:color w:val="859900"/>
    </w:rPr>
  </w:style>
  <w:style w:type="paragraph" w:customStyle="1" w:styleId="hljs-request">
    <w:name w:val="hljs-request"/>
    <w:basedOn w:val="Normal"/>
    <w:pPr>
      <w:spacing w:before="100" w:beforeAutospacing="1" w:after="100" w:afterAutospacing="1"/>
    </w:pPr>
    <w:rPr>
      <w:color w:val="859900"/>
    </w:rPr>
  </w:style>
  <w:style w:type="paragraph" w:customStyle="1" w:styleId="hljs-status">
    <w:name w:val="hljs-status"/>
    <w:basedOn w:val="Normal"/>
    <w:pPr>
      <w:spacing w:before="100" w:beforeAutospacing="1" w:after="100" w:afterAutospacing="1"/>
    </w:pPr>
    <w:rPr>
      <w:color w:val="859900"/>
    </w:rPr>
  </w:style>
  <w:style w:type="paragraph" w:customStyle="1" w:styleId="hljs-winutils">
    <w:name w:val="hljs-winutils"/>
    <w:basedOn w:val="Normal"/>
    <w:pPr>
      <w:spacing w:before="100" w:beforeAutospacing="1" w:after="100" w:afterAutospacing="1"/>
    </w:pPr>
    <w:rPr>
      <w:color w:val="859900"/>
    </w:rPr>
  </w:style>
  <w:style w:type="paragraph" w:customStyle="1" w:styleId="method">
    <w:name w:val="method"/>
    <w:basedOn w:val="Normal"/>
    <w:pPr>
      <w:spacing w:before="100" w:beforeAutospacing="1" w:after="100" w:afterAutospacing="1"/>
    </w:pPr>
    <w:rPr>
      <w:color w:val="859900"/>
    </w:rPr>
  </w:style>
  <w:style w:type="paragraph" w:customStyle="1" w:styleId="hljs-command">
    <w:name w:val="hljs-command"/>
    <w:basedOn w:val="Normal"/>
    <w:pPr>
      <w:spacing w:before="100" w:beforeAutospacing="1" w:after="100" w:afterAutospacing="1"/>
    </w:pPr>
    <w:rPr>
      <w:color w:val="2AA198"/>
    </w:rPr>
  </w:style>
  <w:style w:type="paragraph" w:customStyle="1" w:styleId="hljs-dartdoc">
    <w:name w:val="hljs-dartdoc"/>
    <w:basedOn w:val="Normal"/>
    <w:pPr>
      <w:spacing w:before="100" w:beforeAutospacing="1" w:after="100" w:afterAutospacing="1"/>
    </w:pPr>
    <w:rPr>
      <w:color w:val="2AA198"/>
    </w:rPr>
  </w:style>
  <w:style w:type="paragraph" w:customStyle="1" w:styleId="hljs-hexcolor">
    <w:name w:val="hljs-hexcolor"/>
    <w:basedOn w:val="Normal"/>
    <w:pPr>
      <w:spacing w:before="100" w:beforeAutospacing="1" w:after="100" w:afterAutospacing="1"/>
    </w:pPr>
    <w:rPr>
      <w:color w:val="2AA198"/>
    </w:rPr>
  </w:style>
  <w:style w:type="paragraph" w:customStyle="1" w:styleId="hljs-linkurl">
    <w:name w:val="hljs-link_url"/>
    <w:basedOn w:val="Normal"/>
    <w:pPr>
      <w:spacing w:before="100" w:beforeAutospacing="1" w:after="100" w:afterAutospacing="1"/>
    </w:pPr>
    <w:rPr>
      <w:color w:val="2AA198"/>
    </w:rPr>
  </w:style>
  <w:style w:type="paragraph" w:customStyle="1" w:styleId="hljs-number">
    <w:name w:val="hljs-number"/>
    <w:basedOn w:val="Normal"/>
    <w:pPr>
      <w:spacing w:before="100" w:beforeAutospacing="1" w:after="100" w:afterAutospacing="1"/>
    </w:pPr>
    <w:rPr>
      <w:color w:val="2AA198"/>
    </w:rPr>
  </w:style>
  <w:style w:type="paragraph" w:customStyle="1" w:styleId="hljs-phpdoc">
    <w:name w:val="hljs-phpdoc"/>
    <w:basedOn w:val="Normal"/>
    <w:pPr>
      <w:spacing w:before="100" w:beforeAutospacing="1" w:after="100" w:afterAutospacing="1"/>
    </w:pPr>
    <w:rPr>
      <w:color w:val="2AA198"/>
    </w:rPr>
  </w:style>
  <w:style w:type="paragraph" w:customStyle="1" w:styleId="hljs-regexp">
    <w:name w:val="hljs-regexp"/>
    <w:basedOn w:val="Normal"/>
    <w:pPr>
      <w:spacing w:before="100" w:beforeAutospacing="1" w:after="100" w:afterAutospacing="1"/>
    </w:pPr>
    <w:rPr>
      <w:color w:val="2AA198"/>
    </w:rPr>
  </w:style>
  <w:style w:type="paragraph" w:customStyle="1" w:styleId="hljs-string">
    <w:name w:val="hljs-string"/>
    <w:basedOn w:val="Normal"/>
    <w:pPr>
      <w:spacing w:before="100" w:beforeAutospacing="1" w:after="100" w:afterAutospacing="1"/>
    </w:pPr>
    <w:rPr>
      <w:color w:val="2AA198"/>
    </w:rPr>
  </w:style>
  <w:style w:type="paragraph" w:customStyle="1" w:styleId="hljs-builtin">
    <w:name w:val="hljs-built_in"/>
    <w:basedOn w:val="Normal"/>
    <w:pPr>
      <w:spacing w:before="100" w:beforeAutospacing="1" w:after="100" w:afterAutospacing="1"/>
    </w:pPr>
    <w:rPr>
      <w:color w:val="268BD2"/>
    </w:rPr>
  </w:style>
  <w:style w:type="paragraph" w:customStyle="1" w:styleId="hljs-chunk">
    <w:name w:val="hljs-chunk"/>
    <w:basedOn w:val="Normal"/>
    <w:pPr>
      <w:spacing w:before="100" w:beforeAutospacing="1" w:after="100" w:afterAutospacing="1"/>
    </w:pPr>
    <w:rPr>
      <w:color w:val="268BD2"/>
    </w:rPr>
  </w:style>
  <w:style w:type="paragraph" w:customStyle="1" w:styleId="hljs-decorator">
    <w:name w:val="hljs-decorator"/>
    <w:basedOn w:val="Normal"/>
    <w:pPr>
      <w:spacing w:before="100" w:beforeAutospacing="1" w:after="100" w:afterAutospacing="1"/>
    </w:pPr>
    <w:rPr>
      <w:color w:val="268BD2"/>
    </w:rPr>
  </w:style>
  <w:style w:type="paragraph" w:customStyle="1" w:styleId="hljs-id">
    <w:name w:val="hljs-id"/>
    <w:basedOn w:val="Normal"/>
    <w:pPr>
      <w:spacing w:before="100" w:beforeAutospacing="1" w:after="100" w:afterAutospacing="1"/>
    </w:pPr>
    <w:rPr>
      <w:color w:val="268BD2"/>
    </w:rPr>
  </w:style>
  <w:style w:type="paragraph" w:customStyle="1" w:styleId="hljs-identifier">
    <w:name w:val="hljs-identifier"/>
    <w:basedOn w:val="Normal"/>
    <w:pPr>
      <w:spacing w:before="100" w:beforeAutospacing="1" w:after="100" w:afterAutospacing="1"/>
    </w:pPr>
    <w:rPr>
      <w:color w:val="268BD2"/>
    </w:rPr>
  </w:style>
  <w:style w:type="paragraph" w:customStyle="1" w:styleId="hljs-localvars">
    <w:name w:val="hljs-localvars"/>
    <w:basedOn w:val="Normal"/>
    <w:pPr>
      <w:spacing w:before="100" w:beforeAutospacing="1" w:after="100" w:afterAutospacing="1"/>
    </w:pPr>
    <w:rPr>
      <w:color w:val="268BD2"/>
    </w:rPr>
  </w:style>
  <w:style w:type="paragraph" w:customStyle="1" w:styleId="hljs-title">
    <w:name w:val="hljs-title"/>
    <w:basedOn w:val="Normal"/>
    <w:pPr>
      <w:spacing w:before="100" w:beforeAutospacing="1" w:after="100" w:afterAutospacing="1"/>
    </w:pPr>
    <w:rPr>
      <w:color w:val="268BD2"/>
    </w:rPr>
  </w:style>
  <w:style w:type="paragraph" w:customStyle="1" w:styleId="hljs-attribute">
    <w:name w:val="hljs-attribute"/>
    <w:basedOn w:val="Normal"/>
    <w:pPr>
      <w:spacing w:before="100" w:beforeAutospacing="1" w:after="100" w:afterAutospacing="1"/>
    </w:pPr>
    <w:rPr>
      <w:color w:val="B58900"/>
    </w:rPr>
  </w:style>
  <w:style w:type="paragraph" w:customStyle="1" w:styleId="hljs-constant">
    <w:name w:val="hljs-constant"/>
    <w:basedOn w:val="Normal"/>
    <w:pPr>
      <w:spacing w:before="100" w:beforeAutospacing="1" w:after="100" w:afterAutospacing="1"/>
    </w:pPr>
    <w:rPr>
      <w:color w:val="B58900"/>
    </w:rPr>
  </w:style>
  <w:style w:type="paragraph" w:customStyle="1" w:styleId="hljs-linkreference">
    <w:name w:val="hljs-link_reference"/>
    <w:basedOn w:val="Normal"/>
    <w:pPr>
      <w:spacing w:before="100" w:beforeAutospacing="1" w:after="100" w:afterAutospacing="1"/>
    </w:pPr>
    <w:rPr>
      <w:color w:val="B58900"/>
    </w:rPr>
  </w:style>
  <w:style w:type="paragraph" w:customStyle="1" w:styleId="hljs-parent">
    <w:name w:val="hljs-parent"/>
    <w:basedOn w:val="Normal"/>
    <w:pPr>
      <w:spacing w:before="100" w:beforeAutospacing="1" w:after="100" w:afterAutospacing="1"/>
    </w:pPr>
    <w:rPr>
      <w:color w:val="B58900"/>
    </w:rPr>
  </w:style>
  <w:style w:type="paragraph" w:customStyle="1" w:styleId="hljs-type">
    <w:name w:val="hljs-type"/>
    <w:basedOn w:val="Normal"/>
    <w:pPr>
      <w:spacing w:before="100" w:beforeAutospacing="1" w:after="100" w:afterAutospacing="1"/>
    </w:pPr>
    <w:rPr>
      <w:color w:val="B58900"/>
    </w:rPr>
  </w:style>
  <w:style w:type="paragraph" w:customStyle="1" w:styleId="hljs-variable">
    <w:name w:val="hljs-variable"/>
    <w:basedOn w:val="Normal"/>
    <w:pPr>
      <w:spacing w:before="100" w:beforeAutospacing="1" w:after="100" w:afterAutospacing="1"/>
    </w:pPr>
    <w:rPr>
      <w:color w:val="B58900"/>
    </w:rPr>
  </w:style>
  <w:style w:type="paragraph" w:customStyle="1" w:styleId="hljs-attrselector">
    <w:name w:val="hljs-attr_selector"/>
    <w:basedOn w:val="Normal"/>
    <w:pPr>
      <w:spacing w:before="100" w:beforeAutospacing="1" w:after="100" w:afterAutospacing="1"/>
    </w:pPr>
    <w:rPr>
      <w:color w:val="CB4B16"/>
    </w:rPr>
  </w:style>
  <w:style w:type="paragraph" w:customStyle="1" w:styleId="hljs-cdata">
    <w:name w:val="hljs-cdata"/>
    <w:basedOn w:val="Normal"/>
    <w:pPr>
      <w:spacing w:before="100" w:beforeAutospacing="1" w:after="100" w:afterAutospacing="1"/>
    </w:pPr>
    <w:rPr>
      <w:color w:val="CB4B16"/>
    </w:rPr>
  </w:style>
  <w:style w:type="paragraph" w:customStyle="1" w:styleId="hljs-header">
    <w:name w:val="hljs-header"/>
    <w:basedOn w:val="Normal"/>
    <w:pPr>
      <w:spacing w:before="100" w:beforeAutospacing="1" w:after="100" w:afterAutospacing="1"/>
    </w:pPr>
    <w:rPr>
      <w:color w:val="CB4B16"/>
    </w:rPr>
  </w:style>
  <w:style w:type="paragraph" w:customStyle="1" w:styleId="hljs-pragma">
    <w:name w:val="hljs-pragma"/>
    <w:basedOn w:val="Normal"/>
    <w:pPr>
      <w:spacing w:before="100" w:beforeAutospacing="1" w:after="100" w:afterAutospacing="1"/>
    </w:pPr>
    <w:rPr>
      <w:color w:val="CB4B16"/>
    </w:rPr>
  </w:style>
  <w:style w:type="paragraph" w:customStyle="1" w:styleId="hljs-preprocessor">
    <w:name w:val="hljs-preprocessor"/>
    <w:basedOn w:val="Normal"/>
    <w:pPr>
      <w:spacing w:before="100" w:beforeAutospacing="1" w:after="100" w:afterAutospacing="1"/>
    </w:pPr>
    <w:rPr>
      <w:color w:val="CB4B16"/>
    </w:rPr>
  </w:style>
  <w:style w:type="paragraph" w:customStyle="1" w:styleId="hljs-shebang">
    <w:name w:val="hljs-shebang"/>
    <w:basedOn w:val="Normal"/>
    <w:pPr>
      <w:spacing w:before="100" w:beforeAutospacing="1" w:after="100" w:afterAutospacing="1"/>
    </w:pPr>
    <w:rPr>
      <w:color w:val="CB4B16"/>
    </w:rPr>
  </w:style>
  <w:style w:type="paragraph" w:customStyle="1" w:styleId="hljs-special">
    <w:name w:val="hljs-special"/>
    <w:basedOn w:val="Normal"/>
    <w:pPr>
      <w:spacing w:before="100" w:beforeAutospacing="1" w:after="100" w:afterAutospacing="1"/>
    </w:pPr>
    <w:rPr>
      <w:color w:val="CB4B16"/>
    </w:rPr>
  </w:style>
  <w:style w:type="paragraph" w:customStyle="1" w:styleId="hljs-subst">
    <w:name w:val="hljs-subst"/>
    <w:basedOn w:val="Normal"/>
    <w:pPr>
      <w:spacing w:before="100" w:beforeAutospacing="1" w:after="100" w:afterAutospacing="1"/>
    </w:pPr>
    <w:rPr>
      <w:color w:val="CB4B16"/>
    </w:rPr>
  </w:style>
  <w:style w:type="paragraph" w:customStyle="1" w:styleId="hljs-symbol">
    <w:name w:val="hljs-symbol"/>
    <w:basedOn w:val="Normal"/>
    <w:pPr>
      <w:spacing w:before="100" w:beforeAutospacing="1" w:after="100" w:afterAutospacing="1"/>
    </w:pPr>
    <w:rPr>
      <w:color w:val="CB4B16"/>
    </w:rPr>
  </w:style>
  <w:style w:type="paragraph" w:customStyle="1" w:styleId="hljs-deletion">
    <w:name w:val="hljs-deletion"/>
    <w:basedOn w:val="Normal"/>
    <w:pPr>
      <w:spacing w:before="100" w:beforeAutospacing="1" w:after="100" w:afterAutospacing="1"/>
    </w:pPr>
    <w:rPr>
      <w:color w:val="DC322F"/>
    </w:rPr>
  </w:style>
  <w:style w:type="paragraph" w:customStyle="1" w:styleId="hljs-important">
    <w:name w:val="hljs-important"/>
    <w:basedOn w:val="Normal"/>
    <w:pPr>
      <w:spacing w:before="100" w:beforeAutospacing="1" w:after="100" w:afterAutospacing="1"/>
    </w:pPr>
    <w:rPr>
      <w:color w:val="DC322F"/>
    </w:rPr>
  </w:style>
  <w:style w:type="paragraph" w:customStyle="1" w:styleId="hljs-linklabel">
    <w:name w:val="hljs-link_label"/>
    <w:basedOn w:val="Normal"/>
    <w:pPr>
      <w:spacing w:before="100" w:beforeAutospacing="1" w:after="100" w:afterAutospacing="1"/>
    </w:pPr>
    <w:rPr>
      <w:color w:val="6C71C4"/>
    </w:rPr>
  </w:style>
  <w:style w:type="paragraph" w:customStyle="1" w:styleId="mathjaxhoverarrow">
    <w:name w:val="mathjax_hover_arrow"/>
    <w:basedOn w:val="Normal"/>
    <w:pPr>
      <w:spacing w:before="100" w:beforeAutospacing="1" w:after="100" w:afterAutospacing="1"/>
    </w:pPr>
  </w:style>
  <w:style w:type="paragraph" w:customStyle="1" w:styleId="mathjaxmenu">
    <w:name w:val="mathjax_menu"/>
    <w:basedOn w:val="Normal"/>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pPr>
      <w:spacing w:before="100" w:beforeAutospacing="1" w:after="100" w:afterAutospacing="1"/>
    </w:pPr>
  </w:style>
  <w:style w:type="paragraph" w:customStyle="1" w:styleId="mathjaxmenuarrow">
    <w:name w:val="mathjax_menuarrow"/>
    <w:basedOn w:val="Normal"/>
    <w:pPr>
      <w:spacing w:before="100" w:beforeAutospacing="1" w:after="100" w:afterAutospacing="1"/>
    </w:pPr>
    <w:rPr>
      <w:color w:val="666666"/>
    </w:rPr>
  </w:style>
  <w:style w:type="paragraph" w:customStyle="1" w:styleId="mathjaxmenulabel">
    <w:name w:val="mathjax_menulabel"/>
    <w:basedOn w:val="Normal"/>
    <w:pPr>
      <w:spacing w:before="100" w:beforeAutospacing="1" w:after="100" w:afterAutospacing="1"/>
    </w:pPr>
    <w:rPr>
      <w:i/>
      <w:iCs/>
    </w:rPr>
  </w:style>
  <w:style w:type="paragraph" w:customStyle="1" w:styleId="mathjaxmenurule">
    <w:name w:val="mathjax_menurule"/>
    <w:basedOn w:val="Normal"/>
    <w:pPr>
      <w:pBdr>
        <w:top w:val="single" w:sz="6" w:space="0" w:color="CCCCCC"/>
      </w:pBdr>
      <w:spacing w:before="60"/>
      <w:ind w:left="15" w:right="15"/>
    </w:pPr>
  </w:style>
  <w:style w:type="paragraph" w:customStyle="1" w:styleId="mathjaxmenuclose">
    <w:name w:val="mathjax_menu_close"/>
    <w:basedOn w:val="Normal"/>
    <w:pPr>
      <w:spacing w:before="100" w:beforeAutospacing="1" w:after="100" w:afterAutospacing="1"/>
    </w:pPr>
  </w:style>
  <w:style w:type="paragraph" w:customStyle="1" w:styleId="mathjaxpreview">
    <w:name w:val="mathjax_preview"/>
    <w:basedOn w:val="Normal"/>
    <w:pPr>
      <w:spacing w:before="100" w:beforeAutospacing="1" w:after="100" w:afterAutospacing="1"/>
    </w:pPr>
    <w:rPr>
      <w:color w:val="888888"/>
    </w:rPr>
  </w:style>
  <w:style w:type="paragraph" w:customStyle="1" w:styleId="mathjaxerror">
    <w:name w:val="mathjax_error"/>
    <w:basedOn w:val="Normal"/>
    <w:pPr>
      <w:spacing w:before="100" w:beforeAutospacing="1" w:after="100" w:afterAutospacing="1"/>
    </w:pPr>
    <w:rPr>
      <w:i/>
      <w:iCs/>
      <w:color w:val="CC0000"/>
    </w:rPr>
  </w:style>
  <w:style w:type="paragraph" w:customStyle="1" w:styleId="oembedall-reputation-score">
    <w:name w:val="oembedall-reputation-score"/>
    <w:basedOn w:val="Normal"/>
    <w:pPr>
      <w:spacing w:before="100" w:beforeAutospacing="1" w:after="100" w:afterAutospacing="1"/>
    </w:pPr>
  </w:style>
  <w:style w:type="paragraph" w:customStyle="1" w:styleId="oembedall-user-info">
    <w:name w:val="oembedall-user-info"/>
    <w:basedOn w:val="Normal"/>
    <w:pPr>
      <w:spacing w:before="100" w:beforeAutospacing="1" w:after="100" w:afterAutospacing="1"/>
    </w:pPr>
  </w:style>
  <w:style w:type="paragraph" w:customStyle="1" w:styleId="oembedall-question-hyperlink">
    <w:name w:val="oembedall-question-hyperlink"/>
    <w:basedOn w:val="Normal"/>
    <w:pPr>
      <w:spacing w:before="100" w:beforeAutospacing="1" w:after="100" w:afterAutospacing="1"/>
    </w:pPr>
  </w:style>
  <w:style w:type="paragraph" w:customStyle="1" w:styleId="oembedall-stats">
    <w:name w:val="oembedall-stats"/>
    <w:basedOn w:val="Normal"/>
    <w:pPr>
      <w:spacing w:before="100" w:beforeAutospacing="1" w:after="100" w:afterAutospacing="1"/>
    </w:pPr>
  </w:style>
  <w:style w:type="paragraph" w:customStyle="1" w:styleId="oembedall-statscontainer">
    <w:name w:val="oembedall-statscontainer"/>
    <w:basedOn w:val="Normal"/>
    <w:pPr>
      <w:spacing w:before="100" w:beforeAutospacing="1" w:after="100" w:afterAutospacing="1"/>
    </w:pPr>
  </w:style>
  <w:style w:type="paragraph" w:customStyle="1" w:styleId="oembedall-votes">
    <w:name w:val="oembedall-votes"/>
    <w:basedOn w:val="Normal"/>
    <w:pPr>
      <w:spacing w:before="100" w:beforeAutospacing="1" w:after="100" w:afterAutospacing="1"/>
    </w:pPr>
  </w:style>
  <w:style w:type="paragraph" w:customStyle="1" w:styleId="oembedall-vote-count-post">
    <w:name w:val="oembedall-vote-count-post"/>
    <w:basedOn w:val="Normal"/>
    <w:pPr>
      <w:spacing w:before="100" w:beforeAutospacing="1" w:after="100" w:afterAutospacing="1"/>
    </w:pPr>
  </w:style>
  <w:style w:type="paragraph" w:customStyle="1" w:styleId="oembedall-views">
    <w:name w:val="oembedall-views"/>
    <w:basedOn w:val="Normal"/>
    <w:pPr>
      <w:spacing w:before="100" w:beforeAutospacing="1" w:after="100" w:afterAutospacing="1"/>
    </w:pPr>
  </w:style>
  <w:style w:type="paragraph" w:customStyle="1" w:styleId="oembedall-status">
    <w:name w:val="oembedall-status"/>
    <w:basedOn w:val="Normal"/>
    <w:pPr>
      <w:spacing w:before="100" w:beforeAutospacing="1" w:after="100" w:afterAutospacing="1"/>
    </w:pPr>
  </w:style>
  <w:style w:type="paragraph" w:customStyle="1" w:styleId="oembedall-summary">
    <w:name w:val="oembedall-summary"/>
    <w:basedOn w:val="Normal"/>
    <w:pPr>
      <w:spacing w:before="100" w:beforeAutospacing="1" w:after="100" w:afterAutospacing="1"/>
    </w:pPr>
  </w:style>
  <w:style w:type="paragraph" w:customStyle="1" w:styleId="oembedall-excerpt">
    <w:name w:val="oembedall-excerpt"/>
    <w:basedOn w:val="Normal"/>
    <w:pPr>
      <w:spacing w:before="100" w:beforeAutospacing="1" w:after="100" w:afterAutospacing="1"/>
    </w:pPr>
  </w:style>
  <w:style w:type="paragraph" w:customStyle="1" w:styleId="oembedall-tags">
    <w:name w:val="oembedall-tags"/>
    <w:basedOn w:val="Normal"/>
    <w:pPr>
      <w:spacing w:before="100" w:beforeAutospacing="1" w:after="100" w:afterAutospacing="1"/>
    </w:pPr>
  </w:style>
  <w:style w:type="paragraph" w:customStyle="1" w:styleId="oembedall-post-tag">
    <w:name w:val="oembedall-post-tag"/>
    <w:basedOn w:val="Normal"/>
    <w:pPr>
      <w:spacing w:before="100" w:beforeAutospacing="1" w:after="100" w:afterAutospacing="1"/>
    </w:pPr>
  </w:style>
  <w:style w:type="paragraph" w:customStyle="1" w:styleId="oembedall-statsarrow">
    <w:name w:val="oembedall-statsarrow"/>
    <w:basedOn w:val="Normal"/>
    <w:pPr>
      <w:spacing w:before="100" w:beforeAutospacing="1" w:after="100" w:afterAutospacing="1"/>
    </w:pPr>
  </w:style>
  <w:style w:type="paragraph" w:customStyle="1" w:styleId="contents">
    <w:name w:val="contents"/>
    <w:basedOn w:val="Normal"/>
    <w:pPr>
      <w:spacing w:before="100" w:beforeAutospacing="1" w:after="100" w:afterAutospacing="1"/>
    </w:pPr>
  </w:style>
  <w:style w:type="paragraph" w:customStyle="1" w:styleId="label">
    <w:name w:val="label"/>
    <w:basedOn w:val="Normal"/>
    <w:pPr>
      <w:spacing w:before="100" w:beforeAutospacing="1" w:after="100" w:afterAutospacing="1"/>
    </w:pPr>
  </w:style>
  <w:style w:type="paragraph" w:customStyle="1" w:styleId="hljs-tag">
    <w:name w:val="hljs-tag"/>
    <w:basedOn w:val="Normal"/>
    <w:pPr>
      <w:spacing w:before="100" w:beforeAutospacing="1" w:after="100" w:afterAutospacing="1"/>
    </w:pPr>
  </w:style>
  <w:style w:type="paragraph" w:customStyle="1" w:styleId="hljs-value">
    <w:name w:val="hljs-value"/>
    <w:basedOn w:val="Normal"/>
    <w:pPr>
      <w:spacing w:before="100" w:beforeAutospacing="1" w:after="100" w:afterAutospacing="1"/>
    </w:pPr>
  </w:style>
  <w:style w:type="paragraph" w:customStyle="1" w:styleId="hljs-formula">
    <w:name w:val="hljs-formula"/>
    <w:basedOn w:val="Normal"/>
    <w:pPr>
      <w:spacing w:before="100" w:beforeAutospacing="1" w:after="100" w:afterAutospacing="1"/>
    </w:pPr>
  </w:style>
  <w:style w:type="paragraph" w:customStyle="1" w:styleId="hljs-function">
    <w:name w:val="hljs-function"/>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style>
  <w:style w:type="paragraph" w:customStyle="1" w:styleId="hljs-body">
    <w:name w:val="hljs-body"/>
    <w:basedOn w:val="Normal"/>
    <w:pPr>
      <w:spacing w:before="100" w:beforeAutospacing="1" w:after="100" w:afterAutospacing="1"/>
    </w:pPr>
  </w:style>
  <w:style w:type="paragraph" w:customStyle="1" w:styleId="hljs-pseudo">
    <w:name w:val="hljs-pseudo"/>
    <w:basedOn w:val="Normal"/>
    <w:pPr>
      <w:spacing w:before="100" w:beforeAutospacing="1" w:after="100" w:afterAutospacing="1"/>
    </w:pPr>
  </w:style>
  <w:style w:type="paragraph" w:customStyle="1" w:styleId="hljs-change">
    <w:name w:val="hljs-change"/>
    <w:basedOn w:val="Normal"/>
    <w:pPr>
      <w:spacing w:before="100" w:beforeAutospacing="1" w:after="100" w:afterAutospacing="1"/>
    </w:pPr>
  </w:style>
  <w:style w:type="paragraph" w:customStyle="1" w:styleId="oembedall-body">
    <w:name w:val="oembedall-body"/>
    <w:basedOn w:val="Normal"/>
    <w:pPr>
      <w:spacing w:before="100" w:beforeAutospacing="1" w:after="100" w:afterAutospacing="1"/>
    </w:pPr>
  </w:style>
  <w:style w:type="paragraph" w:customStyle="1" w:styleId="tagline">
    <w:name w:val="tagline"/>
    <w:basedOn w:val="Normal"/>
    <w:pPr>
      <w:spacing w:before="100" w:beforeAutospacing="1" w:after="100" w:afterAutospacing="1"/>
    </w:pPr>
  </w:style>
  <w:style w:type="paragraph" w:customStyle="1" w:styleId="wrapper">
    <w:name w:val="wrapper"/>
    <w:basedOn w:val="Normal"/>
    <w:pPr>
      <w:spacing w:before="100" w:beforeAutospacing="1" w:after="100" w:afterAutospacing="1"/>
    </w:pPr>
  </w:style>
  <w:style w:type="paragraph" w:customStyle="1" w:styleId="split">
    <w:name w:val="split"/>
    <w:basedOn w:val="Normal"/>
    <w:pPr>
      <w:spacing w:before="100" w:beforeAutospacing="1" w:after="100" w:afterAutospacing="1"/>
    </w:pPr>
  </w:style>
  <w:style w:type="paragraph" w:customStyle="1" w:styleId="place-context">
    <w:name w:val="place-context"/>
    <w:basedOn w:val="Normal"/>
    <w:pPr>
      <w:spacing w:before="100" w:beforeAutospacing="1" w:after="100" w:afterAutospacing="1"/>
    </w:pPr>
  </w:style>
  <w:style w:type="paragraph" w:customStyle="1" w:styleId="prominent-place">
    <w:name w:val="prominent-place"/>
    <w:basedOn w:val="Normal"/>
    <w:pPr>
      <w:spacing w:before="100" w:beforeAutospacing="1" w:after="100" w:afterAutospacing="1"/>
    </w:pPr>
  </w:style>
  <w:style w:type="paragraph" w:customStyle="1" w:styleId="main-date">
    <w:name w:val="main-date"/>
    <w:basedOn w:val="Normal"/>
    <w:pPr>
      <w:spacing w:before="100" w:beforeAutospacing="1" w:after="100" w:afterAutospacing="1"/>
    </w:pPr>
  </w:style>
  <w:style w:type="paragraph" w:customStyle="1" w:styleId="first">
    <w:name w:val="first"/>
    <w:basedOn w:val="Normal"/>
    <w:pPr>
      <w:spacing w:before="100" w:beforeAutospacing="1" w:after="100" w:afterAutospacing="1"/>
    </w:pPr>
  </w:style>
  <w:style w:type="paragraph" w:customStyle="1" w:styleId="Title1">
    <w:name w:val="Title1"/>
    <w:basedOn w:val="Normal"/>
    <w:pPr>
      <w:spacing w:before="100" w:beforeAutospacing="1" w:after="100" w:afterAutospacing="1"/>
    </w:pPr>
  </w:style>
  <w:style w:type="paragraph" w:customStyle="1" w:styleId="number">
    <w:name w:val="number"/>
    <w:basedOn w:val="Normal"/>
    <w:pPr>
      <w:spacing w:before="100" w:beforeAutospacing="1" w:after="100" w:afterAutospacing="1"/>
    </w:pPr>
  </w:style>
  <w:style w:type="paragraph" w:customStyle="1" w:styleId="oembedall-user-gravatar32">
    <w:name w:val="oembedall-user-gravatar32"/>
    <w:basedOn w:val="Normal"/>
    <w:pPr>
      <w:spacing w:before="100" w:beforeAutospacing="1" w:after="100" w:afterAutospacing="1"/>
    </w:pPr>
  </w:style>
  <w:style w:type="paragraph" w:customStyle="1" w:styleId="oembedall-user-details">
    <w:name w:val="oembedall-user-details"/>
    <w:basedOn w:val="Normal"/>
    <w:pPr>
      <w:spacing w:before="100" w:beforeAutospacing="1" w:after="100" w:afterAutospacing="1"/>
    </w:pPr>
  </w:style>
  <w:style w:type="paragraph" w:customStyle="1" w:styleId="sub-place">
    <w:name w:val="sub-place"/>
    <w:basedOn w:val="Normal"/>
    <w:pPr>
      <w:spacing w:before="100" w:beforeAutospacing="1" w:after="100" w:afterAutospacing="1"/>
    </w:pPr>
  </w:style>
  <w:style w:type="character" w:customStyle="1" w:styleId="oembedall-closehide">
    <w:name w:val="oembedall-closehide"/>
    <w:basedOn w:val="DefaultParagraphFont"/>
    <w:rPr>
      <w:shd w:val="clear" w:color="auto" w:fill="AAAAAA"/>
    </w:rPr>
  </w:style>
  <w:style w:type="paragraph" w:customStyle="1" w:styleId="oembedall-body1">
    <w:name w:val="oembedall-body1"/>
    <w:basedOn w:val="Normal"/>
    <w:pPr>
      <w:pBdr>
        <w:top w:val="single" w:sz="6" w:space="4" w:color="EEEEEE"/>
      </w:pBdr>
      <w:spacing w:before="120" w:after="100" w:afterAutospacing="1"/>
      <w:ind w:left="-150"/>
    </w:pPr>
  </w:style>
  <w:style w:type="paragraph" w:customStyle="1" w:styleId="oembedall-description1">
    <w:name w:val="oembedall-description1"/>
    <w:basedOn w:val="Normal"/>
    <w:pPr>
      <w:spacing w:after="45"/>
    </w:pPr>
    <w:rPr>
      <w:color w:val="444444"/>
      <w:sz w:val="18"/>
      <w:szCs w:val="18"/>
    </w:rPr>
  </w:style>
  <w:style w:type="paragraph" w:customStyle="1" w:styleId="oembedall-updated-at1">
    <w:name w:val="oembedall-updated-at1"/>
    <w:basedOn w:val="Normal"/>
    <w:rPr>
      <w:color w:val="888888"/>
      <w:sz w:val="17"/>
      <w:szCs w:val="17"/>
    </w:rPr>
  </w:style>
  <w:style w:type="paragraph" w:customStyle="1" w:styleId="oembedall-reputation-score1">
    <w:name w:val="oembedall-reputation-score1"/>
    <w:basedOn w:val="Normal"/>
    <w:pPr>
      <w:spacing w:before="100" w:beforeAutospacing="1" w:after="100" w:afterAutospacing="1"/>
      <w:ind w:right="30"/>
    </w:pPr>
    <w:rPr>
      <w:b/>
      <w:bCs/>
      <w:color w:val="444444"/>
      <w:sz w:val="29"/>
      <w:szCs w:val="29"/>
    </w:rPr>
  </w:style>
  <w:style w:type="paragraph" w:customStyle="1" w:styleId="oembedall-user-info1">
    <w:name w:val="oembedall-user-info1"/>
    <w:basedOn w:val="Normal"/>
    <w:pPr>
      <w:spacing w:before="100" w:beforeAutospacing="1" w:after="100" w:afterAutospacing="1"/>
    </w:pPr>
  </w:style>
  <w:style w:type="paragraph" w:customStyle="1" w:styleId="oembedall-user-gravatar321">
    <w:name w:val="oembedall-user-gravatar321"/>
    <w:basedOn w:val="Normal"/>
    <w:pPr>
      <w:spacing w:before="100" w:beforeAutospacing="1" w:after="100" w:afterAutospacing="1"/>
    </w:pPr>
  </w:style>
  <w:style w:type="paragraph" w:customStyle="1" w:styleId="oembedall-user-details1">
    <w:name w:val="oembedall-user-details1"/>
    <w:basedOn w:val="Normal"/>
    <w:pPr>
      <w:spacing w:before="100" w:beforeAutospacing="1" w:after="100" w:afterAutospacing="1"/>
      <w:ind w:left="75"/>
    </w:pPr>
  </w:style>
  <w:style w:type="paragraph" w:customStyle="1" w:styleId="oembedall-question-hyperlink1">
    <w:name w:val="oembedall-question-hyperlink1"/>
    <w:basedOn w:val="Normal"/>
    <w:pPr>
      <w:spacing w:before="100" w:beforeAutospacing="1" w:after="100" w:afterAutospacing="1"/>
    </w:pPr>
    <w:rPr>
      <w:b/>
      <w:bCs/>
    </w:rPr>
  </w:style>
  <w:style w:type="paragraph" w:customStyle="1" w:styleId="oembedall-stats1">
    <w:name w:val="oembedall-stats1"/>
    <w:basedOn w:val="Normal"/>
    <w:pPr>
      <w:shd w:val="clear" w:color="auto" w:fill="EEEEEE"/>
      <w:ind w:left="105"/>
    </w:pPr>
  </w:style>
  <w:style w:type="paragraph" w:customStyle="1" w:styleId="oembedall-statscontainer1">
    <w:name w:val="oembedall-statscontainer1"/>
    <w:basedOn w:val="Normal"/>
    <w:pPr>
      <w:spacing w:before="100" w:beforeAutospacing="1" w:after="100" w:afterAutospacing="1"/>
      <w:ind w:right="120"/>
    </w:pPr>
  </w:style>
  <w:style w:type="paragraph" w:customStyle="1" w:styleId="oembedall-votes1">
    <w:name w:val="oembedall-votes1"/>
    <w:basedOn w:val="Normal"/>
    <w:pPr>
      <w:spacing w:before="100" w:beforeAutospacing="1" w:after="100" w:afterAutospacing="1"/>
      <w:jc w:val="center"/>
    </w:pPr>
    <w:rPr>
      <w:color w:val="555555"/>
    </w:rPr>
  </w:style>
  <w:style w:type="paragraph" w:customStyle="1" w:styleId="oembedall-vote-count-post1">
    <w:name w:val="oembedall-vote-count-post1"/>
    <w:basedOn w:val="Normal"/>
    <w:pPr>
      <w:spacing w:before="100" w:beforeAutospacing="1" w:after="100" w:afterAutospacing="1"/>
    </w:pPr>
    <w:rPr>
      <w:b/>
      <w:bCs/>
      <w:color w:val="808185"/>
      <w:sz w:val="58"/>
      <w:szCs w:val="58"/>
    </w:rPr>
  </w:style>
  <w:style w:type="paragraph" w:customStyle="1" w:styleId="oembedall-views1">
    <w:name w:val="oembedall-views1"/>
    <w:basedOn w:val="Normal"/>
    <w:pPr>
      <w:spacing w:before="100" w:beforeAutospacing="1" w:after="100" w:afterAutospacing="1"/>
      <w:jc w:val="center"/>
    </w:pPr>
    <w:rPr>
      <w:color w:val="999999"/>
    </w:rPr>
  </w:style>
  <w:style w:type="paragraph" w:customStyle="1" w:styleId="oembedall-status1">
    <w:name w:val="oembedall-status1"/>
    <w:basedOn w:val="Normal"/>
    <w:pPr>
      <w:shd w:val="clear" w:color="auto" w:fill="75845C"/>
      <w:spacing w:after="100" w:afterAutospacing="1"/>
      <w:jc w:val="center"/>
    </w:pPr>
    <w:rPr>
      <w:color w:val="FFFFFF"/>
    </w:rPr>
  </w:style>
  <w:style w:type="paragraph" w:customStyle="1" w:styleId="oembedall-summary1">
    <w:name w:val="oembedall-summary1"/>
    <w:basedOn w:val="Normal"/>
    <w:pPr>
      <w:spacing w:before="100" w:beforeAutospacing="1" w:after="100" w:afterAutospacing="1"/>
    </w:pPr>
  </w:style>
  <w:style w:type="paragraph" w:customStyle="1" w:styleId="oembedall-excerpt1">
    <w:name w:val="oembedall-excerpt1"/>
    <w:basedOn w:val="Normal"/>
  </w:style>
  <w:style w:type="paragraph" w:customStyle="1" w:styleId="oembedall-tags1">
    <w:name w:val="oembedall-tags1"/>
    <w:basedOn w:val="Normal"/>
    <w:pPr>
      <w:spacing w:before="100" w:beforeAutospacing="1" w:after="100" w:afterAutospacing="1" w:line="270" w:lineRule="atLeast"/>
    </w:pPr>
  </w:style>
  <w:style w:type="paragraph" w:customStyle="1" w:styleId="oembedall-post-tag1">
    <w:name w:val="oembedall-post-tag1"/>
    <w:basedOn w:val="Normal"/>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pPr>
      <w:spacing w:before="180" w:after="100" w:afterAutospacing="1"/>
    </w:pPr>
  </w:style>
  <w:style w:type="paragraph" w:customStyle="1" w:styleId="contents1">
    <w:name w:val="contents1"/>
    <w:basedOn w:val="Normal"/>
    <w:pPr>
      <w:spacing w:before="100" w:beforeAutospacing="1" w:after="100" w:afterAutospacing="1"/>
    </w:pPr>
  </w:style>
  <w:style w:type="paragraph" w:customStyle="1" w:styleId="tagline1">
    <w:name w:val="tagline1"/>
    <w:basedOn w:val="Normal"/>
    <w:pPr>
      <w:spacing w:before="100" w:beforeAutospacing="1" w:after="100" w:afterAutospacing="1"/>
    </w:pPr>
    <w:rPr>
      <w:sz w:val="36"/>
      <w:szCs w:val="36"/>
    </w:rPr>
  </w:style>
  <w:style w:type="paragraph" w:customStyle="1" w:styleId="wrapper1">
    <w:name w:val="wrapper1"/>
    <w:basedOn w:val="Normal"/>
    <w:pPr>
      <w:spacing w:before="100" w:beforeAutospacing="1" w:after="100" w:afterAutospacing="1"/>
    </w:pPr>
  </w:style>
  <w:style w:type="paragraph" w:customStyle="1" w:styleId="split1">
    <w:name w:val="split1"/>
    <w:basedOn w:val="Normal"/>
    <w:pPr>
      <w:spacing w:before="100" w:beforeAutospacing="1" w:after="100" w:afterAutospacing="1"/>
    </w:pPr>
  </w:style>
  <w:style w:type="paragraph" w:customStyle="1" w:styleId="place-context1">
    <w:name w:val="place-context1"/>
    <w:basedOn w:val="Normal"/>
    <w:pPr>
      <w:spacing w:before="100" w:beforeAutospacing="1" w:after="100" w:afterAutospacing="1"/>
    </w:pPr>
    <w:rPr>
      <w:sz w:val="21"/>
      <w:szCs w:val="21"/>
    </w:rPr>
  </w:style>
  <w:style w:type="paragraph" w:customStyle="1" w:styleId="sub-place1">
    <w:name w:val="sub-place1"/>
    <w:basedOn w:val="Normal"/>
    <w:pPr>
      <w:spacing w:before="100" w:beforeAutospacing="1" w:after="100" w:afterAutospacing="1"/>
    </w:pPr>
  </w:style>
  <w:style w:type="paragraph" w:customStyle="1" w:styleId="prominent-place1">
    <w:name w:val="prominent-place1"/>
    <w:basedOn w:val="Normal"/>
    <w:pPr>
      <w:spacing w:before="100" w:beforeAutospacing="1" w:after="100" w:afterAutospacing="1" w:line="264" w:lineRule="atLeast"/>
    </w:pPr>
    <w:rPr>
      <w:sz w:val="27"/>
      <w:szCs w:val="27"/>
    </w:rPr>
  </w:style>
  <w:style w:type="paragraph" w:customStyle="1" w:styleId="main-date1">
    <w:name w:val="main-date1"/>
    <w:basedOn w:val="Normal"/>
    <w:pPr>
      <w:spacing w:before="100" w:beforeAutospacing="1" w:after="100" w:afterAutospacing="1"/>
    </w:pPr>
    <w:rPr>
      <w:b/>
      <w:bCs/>
      <w:color w:val="8CB4E0"/>
    </w:rPr>
  </w:style>
  <w:style w:type="paragraph" w:customStyle="1" w:styleId="first1">
    <w:name w:val="first1"/>
    <w:basedOn w:val="Normal"/>
    <w:pPr>
      <w:ind w:left="244"/>
    </w:pPr>
  </w:style>
  <w:style w:type="paragraph" w:customStyle="1" w:styleId="label1">
    <w:name w:val="label1"/>
    <w:basedOn w:val="Normal"/>
    <w:pPr>
      <w:spacing w:before="100" w:beforeAutospacing="1" w:after="100" w:afterAutospacing="1"/>
    </w:pPr>
    <w:rPr>
      <w:color w:val="333333"/>
    </w:rPr>
  </w:style>
  <w:style w:type="paragraph" w:customStyle="1" w:styleId="title10">
    <w:name w:val="title1"/>
    <w:basedOn w:val="Normal"/>
    <w:pPr>
      <w:spacing w:before="100" w:beforeAutospacing="1" w:after="100" w:afterAutospacing="1"/>
    </w:pPr>
  </w:style>
  <w:style w:type="paragraph" w:customStyle="1" w:styleId="number1">
    <w:name w:val="number1"/>
    <w:basedOn w:val="Normal"/>
    <w:pPr>
      <w:shd w:val="clear" w:color="auto" w:fill="FFFFFF"/>
    </w:pPr>
    <w:rPr>
      <w:vanish/>
    </w:rPr>
  </w:style>
  <w:style w:type="paragraph" w:customStyle="1" w:styleId="hljs-header1">
    <w:name w:val="hljs-header1"/>
    <w:basedOn w:val="Normal"/>
    <w:pPr>
      <w:spacing w:before="100" w:beforeAutospacing="1" w:after="100" w:afterAutospacing="1"/>
    </w:pPr>
    <w:rPr>
      <w:color w:val="93A1A1"/>
    </w:rPr>
  </w:style>
  <w:style w:type="paragraph" w:customStyle="1" w:styleId="hljs-string1">
    <w:name w:val="hljs-string1"/>
    <w:basedOn w:val="Normal"/>
    <w:pPr>
      <w:spacing w:before="100" w:beforeAutospacing="1" w:after="100" w:afterAutospacing="1"/>
    </w:pPr>
    <w:rPr>
      <w:color w:val="93A1A1"/>
    </w:rPr>
  </w:style>
  <w:style w:type="paragraph" w:customStyle="1" w:styleId="hljs-tag1">
    <w:name w:val="hljs-tag1"/>
    <w:basedOn w:val="Normal"/>
    <w:pPr>
      <w:spacing w:before="100" w:beforeAutospacing="1" w:after="100" w:afterAutospacing="1"/>
    </w:pPr>
    <w:rPr>
      <w:color w:val="859900"/>
    </w:rPr>
  </w:style>
  <w:style w:type="paragraph" w:customStyle="1" w:styleId="hljs-title1">
    <w:name w:val="hljs-title1"/>
    <w:basedOn w:val="Normal"/>
    <w:pPr>
      <w:spacing w:before="100" w:beforeAutospacing="1" w:after="100" w:afterAutospacing="1"/>
    </w:pPr>
    <w:rPr>
      <w:color w:val="859900"/>
    </w:rPr>
  </w:style>
  <w:style w:type="paragraph" w:customStyle="1" w:styleId="hljs-value1">
    <w:name w:val="hljs-value1"/>
    <w:basedOn w:val="Normal"/>
    <w:pPr>
      <w:spacing w:before="100" w:beforeAutospacing="1" w:after="100" w:afterAutospacing="1"/>
    </w:pPr>
    <w:rPr>
      <w:color w:val="2AA198"/>
    </w:rPr>
  </w:style>
  <w:style w:type="paragraph" w:customStyle="1" w:styleId="hljs-value2">
    <w:name w:val="hljs-value2"/>
    <w:basedOn w:val="Normal"/>
    <w:pPr>
      <w:spacing w:before="100" w:beforeAutospacing="1" w:after="100" w:afterAutospacing="1"/>
    </w:pPr>
    <w:rPr>
      <w:color w:val="2AA198"/>
    </w:rPr>
  </w:style>
  <w:style w:type="paragraph" w:customStyle="1" w:styleId="hljs-formula1">
    <w:name w:val="hljs-formula1"/>
    <w:basedOn w:val="Normal"/>
    <w:pPr>
      <w:shd w:val="clear" w:color="auto" w:fill="EEE8D5"/>
      <w:spacing w:before="100" w:beforeAutospacing="1" w:after="100" w:afterAutospacing="1"/>
    </w:pPr>
    <w:rPr>
      <w:color w:val="2AA198"/>
    </w:rPr>
  </w:style>
  <w:style w:type="paragraph" w:customStyle="1" w:styleId="hljs-function1">
    <w:name w:val="hljs-function1"/>
    <w:basedOn w:val="Normal"/>
    <w:pPr>
      <w:spacing w:before="100" w:beforeAutospacing="1" w:after="100" w:afterAutospacing="1"/>
    </w:pPr>
    <w:rPr>
      <w:color w:val="268BD2"/>
    </w:rPr>
  </w:style>
  <w:style w:type="paragraph" w:customStyle="1" w:styleId="hljs-literal1">
    <w:name w:val="hljs-literal1"/>
    <w:basedOn w:val="Normal"/>
    <w:pPr>
      <w:spacing w:before="100" w:beforeAutospacing="1" w:after="100" w:afterAutospacing="1"/>
    </w:pPr>
    <w:rPr>
      <w:color w:val="268BD2"/>
    </w:rPr>
  </w:style>
  <w:style w:type="paragraph" w:customStyle="1" w:styleId="hljs-title2">
    <w:name w:val="hljs-title2"/>
    <w:basedOn w:val="Normal"/>
    <w:pPr>
      <w:spacing w:before="100" w:beforeAutospacing="1" w:after="100" w:afterAutospacing="1"/>
    </w:pPr>
    <w:rPr>
      <w:color w:val="B58900"/>
    </w:rPr>
  </w:style>
  <w:style w:type="paragraph" w:customStyle="1" w:styleId="hljs-body1">
    <w:name w:val="hljs-body1"/>
    <w:basedOn w:val="Normal"/>
    <w:pPr>
      <w:spacing w:before="100" w:beforeAutospacing="1" w:after="100" w:afterAutospacing="1"/>
    </w:pPr>
    <w:rPr>
      <w:color w:val="B58900"/>
    </w:rPr>
  </w:style>
  <w:style w:type="paragraph" w:customStyle="1" w:styleId="hljs-number1">
    <w:name w:val="hljs-number1"/>
    <w:basedOn w:val="Normal"/>
    <w:pPr>
      <w:spacing w:before="100" w:beforeAutospacing="1" w:after="100" w:afterAutospacing="1"/>
    </w:pPr>
    <w:rPr>
      <w:color w:val="B58900"/>
    </w:rPr>
  </w:style>
  <w:style w:type="paragraph" w:customStyle="1" w:styleId="hljs-pseudo1">
    <w:name w:val="hljs-pseudo1"/>
    <w:basedOn w:val="Normal"/>
    <w:pPr>
      <w:spacing w:before="100" w:beforeAutospacing="1" w:after="100" w:afterAutospacing="1"/>
    </w:pPr>
    <w:rPr>
      <w:color w:val="CB4B16"/>
    </w:rPr>
  </w:style>
  <w:style w:type="paragraph" w:customStyle="1" w:styleId="hljs-change1">
    <w:name w:val="hljs-change1"/>
    <w:basedOn w:val="Normal"/>
    <w:pPr>
      <w:spacing w:before="100" w:beforeAutospacing="1" w:after="100" w:afterAutospacing="1"/>
    </w:pPr>
    <w:rPr>
      <w:color w:val="CB4B16"/>
    </w:rPr>
  </w:style>
  <w:style w:type="paragraph" w:customStyle="1" w:styleId="hljs-keyword1">
    <w:name w:val="hljs-keyword1"/>
    <w:basedOn w:val="Normal"/>
    <w:pPr>
      <w:spacing w:before="100" w:beforeAutospacing="1" w:after="100" w:afterAutospacing="1"/>
    </w:pPr>
    <w:rPr>
      <w:color w:val="CB4B16"/>
    </w:rPr>
  </w:style>
  <w:style w:type="paragraph" w:customStyle="1" w:styleId="hljs-string2">
    <w:name w:val="hljs-string2"/>
    <w:basedOn w:val="Normal"/>
    <w:pPr>
      <w:spacing w:before="100" w:beforeAutospacing="1" w:after="100" w:afterAutospacing="1"/>
    </w:pPr>
    <w:rPr>
      <w:color w:val="CB4B16"/>
    </w:rPr>
  </w:style>
  <w:style w:type="paragraph" w:customStyle="1" w:styleId="mathjaxmenuarrow1">
    <w:name w:val="mathjax_menuarrow1"/>
    <w:basedOn w:val="Normal"/>
    <w:pPr>
      <w:spacing w:before="100" w:beforeAutospacing="1" w:after="100" w:afterAutospacing="1"/>
    </w:pPr>
    <w:rPr>
      <w:color w:val="FFFFFF"/>
    </w:rPr>
  </w:style>
  <w:style w:type="paragraph" w:customStyle="1" w:styleId="toc">
    <w:name w:val="toc"/>
    <w:basedOn w:val="Normal"/>
    <w:pPr>
      <w:spacing w:before="100" w:beforeAutospacing="1" w:after="100" w:afterAutospacing="1"/>
    </w:pPr>
  </w:style>
  <w:style w:type="character" w:customStyle="1" w:styleId="title2">
    <w:name w:val="title2"/>
    <w:basedOn w:val="DefaultParagraphFont"/>
  </w:style>
  <w:style w:type="character" w:styleId="Emphasis">
    <w:name w:val="Emphasis"/>
    <w:basedOn w:val="DefaultParagraphFont"/>
    <w:qFormat/>
    <w:rsid w:val="007233FF"/>
    <w:rPr>
      <w:i/>
      <w:iCs/>
    </w:rPr>
  </w:style>
  <w:style w:type="numbering" w:styleId="111111">
    <w:name w:val="Outline List 2"/>
    <w:basedOn w:val="NoList"/>
    <w:semiHidden/>
    <w:rsid w:val="007233FF"/>
    <w:pPr>
      <w:numPr>
        <w:numId w:val="6"/>
      </w:numPr>
    </w:pPr>
  </w:style>
  <w:style w:type="numbering" w:styleId="1ai">
    <w:name w:val="Outline List 1"/>
    <w:basedOn w:val="NoList"/>
    <w:semiHidden/>
    <w:rsid w:val="007233FF"/>
    <w:pPr>
      <w:numPr>
        <w:numId w:val="8"/>
      </w:numPr>
    </w:pPr>
  </w:style>
  <w:style w:type="paragraph" w:customStyle="1" w:styleId="1stPara">
    <w:name w:val="1st Para"/>
    <w:next w:val="Normal"/>
    <w:autoRedefine/>
    <w:rsid w:val="007233FF"/>
    <w:pPr>
      <w:spacing w:after="40" w:line="360" w:lineRule="auto"/>
    </w:pPr>
    <w:rPr>
      <w:sz w:val="24"/>
    </w:rPr>
  </w:style>
  <w:style w:type="paragraph" w:customStyle="1" w:styleId="Anchor">
    <w:name w:val="Anchor"/>
    <w:autoRedefine/>
    <w:rsid w:val="007233FF"/>
    <w:pPr>
      <w:suppressAutoHyphens/>
      <w:autoSpaceDE w:val="0"/>
      <w:autoSpaceDN w:val="0"/>
      <w:adjustRightInd w:val="0"/>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rsid w:val="007233FF"/>
    <w:pPr>
      <w:autoSpaceDE w:val="0"/>
      <w:autoSpaceDN w:val="0"/>
      <w:adjustRightInd w:val="0"/>
      <w:spacing w:after="120" w:line="360" w:lineRule="auto"/>
    </w:pPr>
    <w:rPr>
      <w:rFonts w:ascii="Futura-Heavy" w:hAnsi="Futura-Heavy" w:cs="Futura-Heavy"/>
      <w:color w:val="000000"/>
      <w:w w:val="0"/>
      <w:szCs w:val="16"/>
    </w:rPr>
  </w:style>
  <w:style w:type="character" w:customStyle="1" w:styleId="Heading7Char">
    <w:name w:val="Heading 7 Char"/>
    <w:basedOn w:val="DefaultParagraphFont"/>
    <w:link w:val="Heading7"/>
    <w:rsid w:val="007233FF"/>
    <w:rPr>
      <w:sz w:val="24"/>
      <w:szCs w:val="24"/>
    </w:rPr>
  </w:style>
  <w:style w:type="character" w:customStyle="1" w:styleId="Heading8Char">
    <w:name w:val="Heading 8 Char"/>
    <w:basedOn w:val="DefaultParagraphFont"/>
    <w:link w:val="Heading8"/>
    <w:rsid w:val="007233FF"/>
    <w:rPr>
      <w:i/>
      <w:iCs/>
      <w:sz w:val="24"/>
      <w:szCs w:val="24"/>
    </w:rPr>
  </w:style>
  <w:style w:type="character" w:customStyle="1" w:styleId="Heading9Char">
    <w:name w:val="Heading 9 Char"/>
    <w:basedOn w:val="DefaultParagraphFont"/>
    <w:link w:val="Heading9"/>
    <w:rsid w:val="007233FF"/>
    <w:rPr>
      <w:rFonts w:ascii="Arial" w:hAnsi="Arial" w:cs="Arial"/>
      <w:sz w:val="22"/>
      <w:szCs w:val="22"/>
    </w:rPr>
  </w:style>
  <w:style w:type="numbering" w:styleId="ArticleSection">
    <w:name w:val="Outline List 3"/>
    <w:basedOn w:val="NoList"/>
    <w:semiHidden/>
    <w:rsid w:val="007233FF"/>
    <w:pPr>
      <w:numPr>
        <w:numId w:val="10"/>
      </w:numPr>
    </w:pPr>
  </w:style>
  <w:style w:type="paragraph" w:customStyle="1" w:styleId="AuthorQuery">
    <w:name w:val="Author Query"/>
    <w:autoRedefine/>
    <w:rsid w:val="007233FF"/>
    <w:pPr>
      <w:spacing w:before="120" w:after="120" w:line="360" w:lineRule="auto"/>
      <w:ind w:left="1440" w:right="1440"/>
    </w:pPr>
    <w:rPr>
      <w:color w:val="FF0000"/>
      <w:sz w:val="24"/>
    </w:rPr>
  </w:style>
  <w:style w:type="paragraph" w:customStyle="1" w:styleId="Body">
    <w:name w:val="Body"/>
    <w:autoRedefine/>
    <w:rsid w:val="007233FF"/>
    <w:pPr>
      <w:spacing w:line="360" w:lineRule="auto"/>
      <w:ind w:firstLine="360"/>
    </w:pPr>
    <w:rPr>
      <w:sz w:val="24"/>
    </w:rPr>
  </w:style>
  <w:style w:type="paragraph" w:customStyle="1" w:styleId="Basic">
    <w:name w:val="Basic"/>
    <w:basedOn w:val="Body"/>
    <w:rsid w:val="007233FF"/>
  </w:style>
  <w:style w:type="paragraph" w:customStyle="1" w:styleId="BlockQuote">
    <w:name w:val="Block Quote"/>
    <w:next w:val="Normal"/>
    <w:autoRedefine/>
    <w:rsid w:val="007233FF"/>
    <w:pPr>
      <w:spacing w:before="120" w:after="120"/>
      <w:ind w:left="1440" w:right="1440"/>
    </w:pPr>
  </w:style>
  <w:style w:type="paragraph" w:styleId="BlockText">
    <w:name w:val="Block Text"/>
    <w:basedOn w:val="Normal"/>
    <w:semiHidden/>
    <w:rsid w:val="007233FF"/>
    <w:pPr>
      <w:spacing w:after="120"/>
      <w:ind w:left="1440" w:right="1440"/>
    </w:pPr>
  </w:style>
  <w:style w:type="paragraph" w:styleId="BodyText">
    <w:name w:val="Body Text"/>
    <w:basedOn w:val="Normal"/>
    <w:link w:val="BodyTextChar"/>
    <w:semiHidden/>
    <w:rsid w:val="007233FF"/>
    <w:pPr>
      <w:spacing w:after="120"/>
    </w:pPr>
  </w:style>
  <w:style w:type="character" w:customStyle="1" w:styleId="BodyTextChar">
    <w:name w:val="Body Text Char"/>
    <w:basedOn w:val="DefaultParagraphFont"/>
    <w:link w:val="BodyText"/>
    <w:semiHidden/>
    <w:rsid w:val="007233FF"/>
  </w:style>
  <w:style w:type="paragraph" w:styleId="BodyText2">
    <w:name w:val="Body Text 2"/>
    <w:basedOn w:val="Normal"/>
    <w:link w:val="BodyText2Char"/>
    <w:semiHidden/>
    <w:rsid w:val="007233FF"/>
    <w:pPr>
      <w:spacing w:after="120" w:line="480" w:lineRule="auto"/>
    </w:pPr>
  </w:style>
  <w:style w:type="character" w:customStyle="1" w:styleId="BodyText2Char">
    <w:name w:val="Body Text 2 Char"/>
    <w:basedOn w:val="DefaultParagraphFont"/>
    <w:link w:val="BodyText2"/>
    <w:semiHidden/>
    <w:rsid w:val="007233FF"/>
  </w:style>
  <w:style w:type="paragraph" w:styleId="BodyText3">
    <w:name w:val="Body Text 3"/>
    <w:basedOn w:val="Normal"/>
    <w:link w:val="BodyText3Char"/>
    <w:semiHidden/>
    <w:rsid w:val="007233FF"/>
    <w:pPr>
      <w:spacing w:after="120"/>
    </w:pPr>
    <w:rPr>
      <w:sz w:val="16"/>
      <w:szCs w:val="16"/>
    </w:rPr>
  </w:style>
  <w:style w:type="character" w:customStyle="1" w:styleId="BodyText3Char">
    <w:name w:val="Body Text 3 Char"/>
    <w:basedOn w:val="DefaultParagraphFont"/>
    <w:link w:val="BodyText3"/>
    <w:semiHidden/>
    <w:rsid w:val="007233FF"/>
    <w:rPr>
      <w:sz w:val="16"/>
      <w:szCs w:val="16"/>
    </w:rPr>
  </w:style>
  <w:style w:type="paragraph" w:styleId="BodyTextFirstIndent">
    <w:name w:val="Body Text First Indent"/>
    <w:basedOn w:val="BodyText"/>
    <w:link w:val="BodyTextFirstIndentChar"/>
    <w:semiHidden/>
    <w:rsid w:val="007233FF"/>
    <w:pPr>
      <w:ind w:firstLine="210"/>
    </w:pPr>
  </w:style>
  <w:style w:type="character" w:customStyle="1" w:styleId="BodyTextFirstIndentChar">
    <w:name w:val="Body Text First Indent Char"/>
    <w:basedOn w:val="BodyTextChar"/>
    <w:link w:val="BodyTextFirstIndent"/>
    <w:semiHidden/>
    <w:rsid w:val="007233FF"/>
  </w:style>
  <w:style w:type="paragraph" w:styleId="BodyTextIndent">
    <w:name w:val="Body Text Indent"/>
    <w:basedOn w:val="Normal"/>
    <w:link w:val="BodyTextIndentChar"/>
    <w:semiHidden/>
    <w:rsid w:val="007233FF"/>
    <w:pPr>
      <w:spacing w:after="120"/>
      <w:ind w:left="360"/>
    </w:pPr>
  </w:style>
  <w:style w:type="character" w:customStyle="1" w:styleId="BodyTextIndentChar">
    <w:name w:val="Body Text Indent Char"/>
    <w:basedOn w:val="DefaultParagraphFont"/>
    <w:link w:val="BodyTextIndent"/>
    <w:semiHidden/>
    <w:rsid w:val="007233FF"/>
  </w:style>
  <w:style w:type="paragraph" w:styleId="BodyTextFirstIndent2">
    <w:name w:val="Body Text First Indent 2"/>
    <w:basedOn w:val="BodyTextIndent"/>
    <w:link w:val="BodyTextFirstIndent2Char"/>
    <w:semiHidden/>
    <w:rsid w:val="007233FF"/>
    <w:pPr>
      <w:ind w:firstLine="210"/>
    </w:pPr>
  </w:style>
  <w:style w:type="character" w:customStyle="1" w:styleId="BodyTextFirstIndent2Char">
    <w:name w:val="Body Text First Indent 2 Char"/>
    <w:basedOn w:val="BodyTextIndentChar"/>
    <w:link w:val="BodyTextFirstIndent2"/>
    <w:semiHidden/>
    <w:rsid w:val="007233FF"/>
  </w:style>
  <w:style w:type="paragraph" w:styleId="BodyTextIndent2">
    <w:name w:val="Body Text Indent 2"/>
    <w:basedOn w:val="Normal"/>
    <w:link w:val="BodyTextIndent2Char"/>
    <w:semiHidden/>
    <w:rsid w:val="007233FF"/>
    <w:pPr>
      <w:spacing w:after="120" w:line="480" w:lineRule="auto"/>
      <w:ind w:left="360"/>
    </w:pPr>
  </w:style>
  <w:style w:type="character" w:customStyle="1" w:styleId="BodyTextIndent2Char">
    <w:name w:val="Body Text Indent 2 Char"/>
    <w:basedOn w:val="DefaultParagraphFont"/>
    <w:link w:val="BodyTextIndent2"/>
    <w:semiHidden/>
    <w:rsid w:val="007233FF"/>
  </w:style>
  <w:style w:type="paragraph" w:styleId="BodyTextIndent3">
    <w:name w:val="Body Text Indent 3"/>
    <w:basedOn w:val="Normal"/>
    <w:link w:val="BodyTextIndent3Char"/>
    <w:semiHidden/>
    <w:rsid w:val="007233FF"/>
    <w:pPr>
      <w:spacing w:after="120"/>
      <w:ind w:left="360"/>
    </w:pPr>
    <w:rPr>
      <w:sz w:val="16"/>
      <w:szCs w:val="16"/>
    </w:rPr>
  </w:style>
  <w:style w:type="character" w:customStyle="1" w:styleId="BodyTextIndent3Char">
    <w:name w:val="Body Text Indent 3 Char"/>
    <w:basedOn w:val="DefaultParagraphFont"/>
    <w:link w:val="BodyTextIndent3"/>
    <w:semiHidden/>
    <w:rsid w:val="007233FF"/>
    <w:rPr>
      <w:sz w:val="16"/>
      <w:szCs w:val="16"/>
    </w:rPr>
  </w:style>
  <w:style w:type="paragraph" w:customStyle="1" w:styleId="BodyBox">
    <w:name w:val="BodyBox"/>
    <w:basedOn w:val="Body"/>
    <w:rsid w:val="007233FF"/>
    <w:rPr>
      <w:color w:val="808080"/>
    </w:rPr>
  </w:style>
  <w:style w:type="paragraph" w:customStyle="1" w:styleId="BodyFirst">
    <w:name w:val="BodyFirst"/>
    <w:next w:val="Body"/>
    <w:autoRedefine/>
    <w:rsid w:val="007233FF"/>
    <w:pPr>
      <w:spacing w:line="360" w:lineRule="auto"/>
    </w:pPr>
    <w:rPr>
      <w:sz w:val="24"/>
    </w:rPr>
  </w:style>
  <w:style w:type="paragraph" w:customStyle="1" w:styleId="BodyFirstBox">
    <w:name w:val="BodyFirstBox"/>
    <w:basedOn w:val="BodyFirst"/>
    <w:autoRedefine/>
    <w:rsid w:val="007233FF"/>
    <w:rPr>
      <w:color w:val="808080"/>
    </w:rPr>
  </w:style>
  <w:style w:type="paragraph" w:customStyle="1" w:styleId="BulletA">
    <w:name w:val="BulletA"/>
    <w:next w:val="Normal"/>
    <w:autoRedefine/>
    <w:rsid w:val="007233FF"/>
    <w:pPr>
      <w:spacing w:before="120" w:line="360" w:lineRule="auto"/>
      <w:ind w:left="720"/>
    </w:pPr>
    <w:rPr>
      <w:color w:val="008080"/>
      <w:sz w:val="24"/>
    </w:rPr>
  </w:style>
  <w:style w:type="paragraph" w:customStyle="1" w:styleId="BulletABox">
    <w:name w:val="BulletA Box"/>
    <w:basedOn w:val="BulletA"/>
    <w:autoRedefine/>
    <w:rsid w:val="007233FF"/>
    <w:rPr>
      <w:color w:val="33CCCC"/>
    </w:rPr>
  </w:style>
  <w:style w:type="paragraph" w:customStyle="1" w:styleId="BulletB">
    <w:name w:val="BulletB"/>
    <w:next w:val="Normal"/>
    <w:autoRedefine/>
    <w:rsid w:val="007233FF"/>
    <w:pPr>
      <w:spacing w:line="360" w:lineRule="auto"/>
      <w:ind w:left="720"/>
    </w:pPr>
    <w:rPr>
      <w:color w:val="008080"/>
      <w:sz w:val="24"/>
    </w:rPr>
  </w:style>
  <w:style w:type="paragraph" w:customStyle="1" w:styleId="BulletBBox">
    <w:name w:val="BulletB Box"/>
    <w:basedOn w:val="BulletB"/>
    <w:autoRedefine/>
    <w:rsid w:val="007233FF"/>
    <w:rPr>
      <w:color w:val="33CCCC"/>
    </w:rPr>
  </w:style>
  <w:style w:type="paragraph" w:customStyle="1" w:styleId="BulletC">
    <w:name w:val="BulletC"/>
    <w:next w:val="Normal"/>
    <w:autoRedefine/>
    <w:rsid w:val="007233FF"/>
    <w:pPr>
      <w:spacing w:after="120" w:line="360" w:lineRule="auto"/>
      <w:ind w:left="720"/>
    </w:pPr>
    <w:rPr>
      <w:color w:val="008080"/>
      <w:sz w:val="24"/>
    </w:rPr>
  </w:style>
  <w:style w:type="paragraph" w:customStyle="1" w:styleId="BulletCBox">
    <w:name w:val="BulletC Box"/>
    <w:basedOn w:val="BulletC"/>
    <w:autoRedefine/>
    <w:rsid w:val="007233FF"/>
    <w:rPr>
      <w:color w:val="33CCCC"/>
    </w:rPr>
  </w:style>
  <w:style w:type="paragraph" w:styleId="Caption">
    <w:name w:val="caption"/>
    <w:basedOn w:val="Normal"/>
    <w:next w:val="Normal"/>
    <w:autoRedefine/>
    <w:qFormat/>
    <w:rsid w:val="007233FF"/>
    <w:pPr>
      <w:spacing w:before="120" w:after="180" w:line="360" w:lineRule="auto"/>
    </w:pPr>
    <w:rPr>
      <w:rFonts w:ascii="Arial" w:hAnsi="Arial"/>
      <w:bCs/>
      <w:i/>
    </w:rPr>
  </w:style>
  <w:style w:type="paragraph" w:customStyle="1" w:styleId="CaptionBox">
    <w:name w:val="CaptionBox"/>
    <w:basedOn w:val="Caption"/>
    <w:autoRedefine/>
    <w:rsid w:val="007233FF"/>
    <w:rPr>
      <w:color w:val="808080"/>
    </w:rPr>
  </w:style>
  <w:style w:type="paragraph" w:customStyle="1" w:styleId="ChapterStart">
    <w:name w:val="ChapterStart"/>
    <w:next w:val="Normal"/>
    <w:autoRedefine/>
    <w:rsid w:val="00792D66"/>
    <w:pPr>
      <w:jc w:val="center"/>
    </w:pPr>
    <w:rPr>
      <w:rFonts w:ascii="Microsoft YaHei" w:eastAsia="Microsoft YaHei" w:hAnsi="Microsoft YaHei" w:cs="Lucida Grande"/>
      <w:b/>
      <w:sz w:val="22"/>
      <w:szCs w:val="22"/>
    </w:rPr>
  </w:style>
  <w:style w:type="paragraph" w:customStyle="1" w:styleId="ChapterTitle">
    <w:name w:val="ChapterTitle"/>
    <w:next w:val="1stPara"/>
    <w:autoRedefine/>
    <w:rsid w:val="007233FF"/>
    <w:pPr>
      <w:spacing w:line="360" w:lineRule="auto"/>
    </w:pPr>
    <w:rPr>
      <w:b/>
      <w:sz w:val="24"/>
    </w:rPr>
  </w:style>
  <w:style w:type="paragraph" w:styleId="Closing">
    <w:name w:val="Closing"/>
    <w:basedOn w:val="Normal"/>
    <w:link w:val="ClosingChar"/>
    <w:semiHidden/>
    <w:rsid w:val="007233FF"/>
    <w:pPr>
      <w:ind w:left="4320"/>
    </w:pPr>
  </w:style>
  <w:style w:type="character" w:customStyle="1" w:styleId="ClosingChar">
    <w:name w:val="Closing Char"/>
    <w:basedOn w:val="DefaultParagraphFont"/>
    <w:link w:val="Closing"/>
    <w:semiHidden/>
    <w:rsid w:val="007233FF"/>
  </w:style>
  <w:style w:type="paragraph" w:customStyle="1" w:styleId="CodeA">
    <w:name w:val="CodeA"/>
    <w:next w:val="Normal"/>
    <w:autoRedefine/>
    <w:rsid w:val="007233FF"/>
    <w:pPr>
      <w:pBdr>
        <w:top w:val="single" w:sz="4" w:space="2" w:color="auto"/>
      </w:pBdr>
      <w:spacing w:before="120" w:line="360" w:lineRule="auto"/>
    </w:pPr>
    <w:rPr>
      <w:rFonts w:ascii="Courier" w:hAnsi="Courier"/>
      <w:noProof/>
    </w:rPr>
  </w:style>
  <w:style w:type="paragraph" w:customStyle="1" w:styleId="CodeAIndent">
    <w:name w:val="CodeA Indent"/>
    <w:next w:val="Normal"/>
    <w:autoRedefine/>
    <w:rsid w:val="007233FF"/>
    <w:pPr>
      <w:pBdr>
        <w:top w:val="single" w:sz="4" w:space="2" w:color="auto"/>
      </w:pBdr>
      <w:spacing w:before="120" w:line="360" w:lineRule="auto"/>
      <w:ind w:left="360"/>
    </w:pPr>
    <w:rPr>
      <w:rFonts w:ascii="Courier" w:hAnsi="Courier"/>
      <w:noProof/>
    </w:rPr>
  </w:style>
  <w:style w:type="paragraph" w:customStyle="1" w:styleId="CodeAWide">
    <w:name w:val="CodeA Wide"/>
    <w:next w:val="Normal"/>
    <w:autoRedefine/>
    <w:rsid w:val="007233FF"/>
    <w:pPr>
      <w:pBdr>
        <w:top w:val="single" w:sz="4" w:space="2" w:color="auto"/>
      </w:pBdr>
      <w:spacing w:before="120" w:line="360" w:lineRule="auto"/>
    </w:pPr>
    <w:rPr>
      <w:rFonts w:ascii="Courier" w:hAnsi="Courier"/>
      <w:noProof/>
      <w:sz w:val="16"/>
    </w:rPr>
  </w:style>
  <w:style w:type="paragraph" w:customStyle="1" w:styleId="CodeAWingding">
    <w:name w:val="CodeA Wingding"/>
    <w:basedOn w:val="CodeA"/>
    <w:autoRedefine/>
    <w:rsid w:val="007233FF"/>
    <w:rPr>
      <w:color w:val="999999"/>
    </w:rPr>
  </w:style>
  <w:style w:type="paragraph" w:customStyle="1" w:styleId="CodeB">
    <w:name w:val="CodeB"/>
    <w:autoRedefine/>
    <w:rsid w:val="00895C67"/>
    <w:pPr>
      <w:spacing w:line="360" w:lineRule="auto"/>
    </w:pPr>
    <w:rPr>
      <w:rFonts w:ascii="Courier" w:hAnsi="Courier"/>
      <w:noProof/>
    </w:rPr>
  </w:style>
  <w:style w:type="paragraph" w:customStyle="1" w:styleId="CodeBIndent">
    <w:name w:val="CodeB Indent"/>
    <w:next w:val="Normal"/>
    <w:autoRedefine/>
    <w:rsid w:val="007233FF"/>
    <w:pPr>
      <w:spacing w:line="360" w:lineRule="auto"/>
      <w:ind w:left="360"/>
    </w:pPr>
    <w:rPr>
      <w:rFonts w:ascii="Courier" w:hAnsi="Courier"/>
      <w:noProof/>
    </w:rPr>
  </w:style>
  <w:style w:type="paragraph" w:customStyle="1" w:styleId="CodeBWide">
    <w:name w:val="CodeB Wide"/>
    <w:autoRedefine/>
    <w:rsid w:val="007233FF"/>
    <w:pPr>
      <w:spacing w:line="360" w:lineRule="auto"/>
    </w:pPr>
    <w:rPr>
      <w:rFonts w:ascii="Courier" w:hAnsi="Courier"/>
      <w:noProof/>
      <w:sz w:val="16"/>
    </w:rPr>
  </w:style>
  <w:style w:type="paragraph" w:customStyle="1" w:styleId="CodeBWingding">
    <w:name w:val="CodeB Wingding"/>
    <w:basedOn w:val="CodeB"/>
    <w:next w:val="CodeB"/>
    <w:autoRedefine/>
    <w:rsid w:val="007233FF"/>
    <w:rPr>
      <w:color w:val="999999"/>
    </w:rPr>
  </w:style>
  <w:style w:type="paragraph" w:customStyle="1" w:styleId="CodeC">
    <w:name w:val="CodeC"/>
    <w:next w:val="Body"/>
    <w:autoRedefine/>
    <w:rsid w:val="009C6C22"/>
    <w:pPr>
      <w:pBdr>
        <w:bottom w:val="single" w:sz="4" w:space="2" w:color="auto"/>
      </w:pBdr>
      <w:spacing w:after="120" w:line="360" w:lineRule="auto"/>
    </w:pPr>
    <w:rPr>
      <w:rFonts w:ascii="Courier" w:hAnsi="Courier"/>
      <w:noProof/>
    </w:rPr>
  </w:style>
  <w:style w:type="paragraph" w:customStyle="1" w:styleId="CodeCIndent">
    <w:name w:val="CodeC Indent"/>
    <w:next w:val="Normal"/>
    <w:autoRedefine/>
    <w:rsid w:val="007233FF"/>
    <w:pPr>
      <w:pBdr>
        <w:bottom w:val="single" w:sz="4" w:space="2" w:color="auto"/>
      </w:pBdr>
      <w:spacing w:after="120" w:line="360" w:lineRule="auto"/>
      <w:ind w:left="360"/>
    </w:pPr>
    <w:rPr>
      <w:rFonts w:ascii="Courier" w:hAnsi="Courier"/>
      <w:noProof/>
    </w:rPr>
  </w:style>
  <w:style w:type="paragraph" w:customStyle="1" w:styleId="CodeCWide">
    <w:name w:val="CodeC Wide"/>
    <w:next w:val="Normal"/>
    <w:autoRedefine/>
    <w:rsid w:val="007233FF"/>
    <w:pPr>
      <w:pBdr>
        <w:bottom w:val="single" w:sz="4" w:space="2" w:color="auto"/>
      </w:pBdr>
      <w:spacing w:after="120" w:line="360" w:lineRule="auto"/>
    </w:pPr>
    <w:rPr>
      <w:rFonts w:ascii="Courier" w:hAnsi="Courier"/>
      <w:noProof/>
      <w:sz w:val="16"/>
    </w:rPr>
  </w:style>
  <w:style w:type="paragraph" w:customStyle="1" w:styleId="CodeCWingding">
    <w:name w:val="CodeC Wingding"/>
    <w:basedOn w:val="CodeC"/>
    <w:next w:val="Body"/>
    <w:autoRedefine/>
    <w:rsid w:val="007233FF"/>
    <w:rPr>
      <w:color w:val="999999"/>
    </w:rPr>
  </w:style>
  <w:style w:type="paragraph" w:customStyle="1" w:styleId="CodeSingle">
    <w:name w:val="CodeSingle"/>
    <w:next w:val="Body"/>
    <w:autoRedefine/>
    <w:rsid w:val="007233FF"/>
    <w:pPr>
      <w:pBdr>
        <w:top w:val="single" w:sz="4" w:space="2" w:color="auto"/>
        <w:bottom w:val="single" w:sz="4" w:space="2" w:color="auto"/>
      </w:pBdr>
      <w:spacing w:before="120" w:after="120" w:line="360" w:lineRule="auto"/>
    </w:pPr>
    <w:rPr>
      <w:rFonts w:ascii="Courier" w:hAnsi="Courier"/>
      <w:noProof/>
    </w:rPr>
  </w:style>
  <w:style w:type="paragraph" w:customStyle="1" w:styleId="CodeSingleIndent">
    <w:name w:val="CodeSingle Indent"/>
    <w:next w:val="Normal"/>
    <w:autoRedefine/>
    <w:rsid w:val="007233FF"/>
    <w:pPr>
      <w:pBdr>
        <w:top w:val="single" w:sz="4" w:space="2" w:color="auto"/>
        <w:bottom w:val="single" w:sz="4" w:space="2" w:color="auto"/>
      </w:pBdr>
      <w:spacing w:before="120" w:after="120" w:line="360" w:lineRule="auto"/>
      <w:ind w:left="360"/>
    </w:pPr>
    <w:rPr>
      <w:rFonts w:ascii="Courier" w:hAnsi="Courier"/>
      <w:noProof/>
    </w:rPr>
  </w:style>
  <w:style w:type="paragraph" w:customStyle="1" w:styleId="CodeSingleWide">
    <w:name w:val="CodeSingle Wide"/>
    <w:next w:val="Body"/>
    <w:autoRedefine/>
    <w:rsid w:val="007233FF"/>
    <w:pPr>
      <w:pBdr>
        <w:top w:val="single" w:sz="4" w:space="2" w:color="auto"/>
        <w:bottom w:val="single" w:sz="4" w:space="2" w:color="auto"/>
      </w:pBdr>
      <w:spacing w:before="120" w:after="120" w:line="360" w:lineRule="auto"/>
    </w:pPr>
    <w:rPr>
      <w:rFonts w:ascii="Courier" w:hAnsi="Courier"/>
      <w:noProof/>
      <w:sz w:val="16"/>
    </w:rPr>
  </w:style>
  <w:style w:type="paragraph" w:customStyle="1" w:styleId="CodeSingleWingding">
    <w:name w:val="CodeSingle Wingding"/>
    <w:basedOn w:val="CodeSingle"/>
    <w:autoRedefine/>
    <w:rsid w:val="007233FF"/>
    <w:rPr>
      <w:color w:val="999999"/>
    </w:rPr>
  </w:style>
  <w:style w:type="paragraph" w:styleId="Date">
    <w:name w:val="Date"/>
    <w:basedOn w:val="Normal"/>
    <w:next w:val="Normal"/>
    <w:link w:val="DateChar"/>
    <w:semiHidden/>
    <w:rsid w:val="007233FF"/>
  </w:style>
  <w:style w:type="character" w:customStyle="1" w:styleId="DateChar">
    <w:name w:val="Date Char"/>
    <w:basedOn w:val="DefaultParagraphFont"/>
    <w:link w:val="Date"/>
    <w:semiHidden/>
    <w:rsid w:val="007233FF"/>
  </w:style>
  <w:style w:type="paragraph" w:styleId="E-mailSignature">
    <w:name w:val="E-mail Signature"/>
    <w:basedOn w:val="Normal"/>
    <w:link w:val="E-mailSignatureChar"/>
    <w:semiHidden/>
    <w:rsid w:val="007233FF"/>
  </w:style>
  <w:style w:type="character" w:customStyle="1" w:styleId="E-mailSignatureChar">
    <w:name w:val="E-mail Signature Char"/>
    <w:basedOn w:val="DefaultParagraphFont"/>
    <w:link w:val="E-mailSignature"/>
    <w:semiHidden/>
    <w:rsid w:val="007233FF"/>
  </w:style>
  <w:style w:type="character" w:customStyle="1" w:styleId="EmphasisBold">
    <w:name w:val="EmphasisBold"/>
    <w:basedOn w:val="DefaultParagraphFont"/>
    <w:rsid w:val="007233FF"/>
    <w:rPr>
      <w:b/>
      <w:color w:val="0000FF"/>
    </w:rPr>
  </w:style>
  <w:style w:type="character" w:customStyle="1" w:styleId="EmphasisBoldBox">
    <w:name w:val="EmphasisBoldBox"/>
    <w:basedOn w:val="EmphasisBold"/>
    <w:rsid w:val="007233FF"/>
    <w:rPr>
      <w:b/>
      <w:color w:val="3366FF"/>
    </w:rPr>
  </w:style>
  <w:style w:type="character" w:customStyle="1" w:styleId="EmphasisBoldItal">
    <w:name w:val="EmphasisBoldItal"/>
    <w:basedOn w:val="DefaultParagraphFont"/>
    <w:rsid w:val="007233FF"/>
    <w:rPr>
      <w:b/>
      <w:i/>
      <w:color w:val="0000FF"/>
    </w:rPr>
  </w:style>
  <w:style w:type="character" w:customStyle="1" w:styleId="EmphasisItalic">
    <w:name w:val="EmphasisItalic"/>
    <w:basedOn w:val="DefaultParagraphFont"/>
    <w:rsid w:val="007233FF"/>
    <w:rPr>
      <w:i/>
      <w:color w:val="0000FF"/>
    </w:rPr>
  </w:style>
  <w:style w:type="character" w:customStyle="1" w:styleId="EmphasisItalicBox">
    <w:name w:val="EmphasisItalicBox"/>
    <w:basedOn w:val="EmphasisItalic"/>
    <w:rsid w:val="007233FF"/>
    <w:rPr>
      <w:i/>
      <w:color w:val="CC99FF"/>
    </w:rPr>
  </w:style>
  <w:style w:type="character" w:customStyle="1" w:styleId="EmphasisItalicFoot">
    <w:name w:val="EmphasisItalicFoot"/>
    <w:basedOn w:val="EmphasisItalic"/>
    <w:rsid w:val="007233FF"/>
    <w:rPr>
      <w:i/>
      <w:color w:val="99CCFF"/>
      <w:sz w:val="16"/>
      <w:szCs w:val="16"/>
    </w:rPr>
  </w:style>
  <w:style w:type="character" w:customStyle="1" w:styleId="EmphasisRevItal">
    <w:name w:val="EmphasisRevItal"/>
    <w:basedOn w:val="DefaultParagraphFont"/>
    <w:rsid w:val="007233FF"/>
    <w:rPr>
      <w:color w:val="0000FF"/>
    </w:rPr>
  </w:style>
  <w:style w:type="character" w:customStyle="1" w:styleId="EmphasisNote">
    <w:name w:val="EmphasisNote"/>
    <w:basedOn w:val="EmphasisRevItal"/>
    <w:rsid w:val="007233FF"/>
    <w:rPr>
      <w:color w:val="3366FF"/>
    </w:rPr>
  </w:style>
  <w:style w:type="character" w:customStyle="1" w:styleId="EmphasisRevCaption">
    <w:name w:val="EmphasisRevCaption"/>
    <w:basedOn w:val="DefaultParagraphFont"/>
    <w:rsid w:val="007233FF"/>
    <w:rPr>
      <w:i/>
      <w:color w:val="CC99FF"/>
    </w:rPr>
  </w:style>
  <w:style w:type="paragraph" w:styleId="EnvelopeAddress">
    <w:name w:val="envelope address"/>
    <w:basedOn w:val="Normal"/>
    <w:semiHidden/>
    <w:rsid w:val="007233FF"/>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7233FF"/>
    <w:rPr>
      <w:rFonts w:ascii="Arial" w:hAnsi="Arial" w:cs="Arial"/>
    </w:rPr>
  </w:style>
  <w:style w:type="paragraph" w:customStyle="1" w:styleId="Epigraph">
    <w:name w:val="Epigraph"/>
    <w:basedOn w:val="BlockQuote"/>
    <w:autoRedefine/>
    <w:rsid w:val="007233FF"/>
    <w:pPr>
      <w:ind w:left="1080" w:right="1080"/>
    </w:pPr>
    <w:rPr>
      <w:i/>
    </w:rPr>
  </w:style>
  <w:style w:type="paragraph" w:styleId="Footer">
    <w:name w:val="footer"/>
    <w:basedOn w:val="Normal"/>
    <w:link w:val="FooterChar"/>
    <w:semiHidden/>
    <w:rsid w:val="007233FF"/>
    <w:pPr>
      <w:tabs>
        <w:tab w:val="center" w:pos="4320"/>
        <w:tab w:val="right" w:pos="8640"/>
      </w:tabs>
    </w:pPr>
  </w:style>
  <w:style w:type="character" w:customStyle="1" w:styleId="FooterChar">
    <w:name w:val="Footer Char"/>
    <w:basedOn w:val="DefaultParagraphFont"/>
    <w:link w:val="Footer"/>
    <w:semiHidden/>
    <w:rsid w:val="007233FF"/>
  </w:style>
  <w:style w:type="paragraph" w:customStyle="1" w:styleId="Footnote">
    <w:name w:val="Footnote"/>
    <w:autoRedefine/>
    <w:rsid w:val="007233FF"/>
    <w:pPr>
      <w:spacing w:line="360" w:lineRule="auto"/>
    </w:pPr>
    <w:rPr>
      <w:sz w:val="16"/>
    </w:rPr>
  </w:style>
  <w:style w:type="paragraph" w:customStyle="1" w:styleId="FootnoteBox">
    <w:name w:val="FootnoteBox"/>
    <w:basedOn w:val="BodyFirstBox"/>
    <w:autoRedefine/>
    <w:rsid w:val="007233FF"/>
    <w:rPr>
      <w:sz w:val="20"/>
    </w:rPr>
  </w:style>
  <w:style w:type="paragraph" w:customStyle="1" w:styleId="GroupTitlesIX">
    <w:name w:val="GroupTitlesIX"/>
    <w:autoRedefine/>
    <w:rsid w:val="007233FF"/>
    <w:pPr>
      <w:keepNext/>
      <w:widowControl w:val="0"/>
      <w:autoSpaceDE w:val="0"/>
      <w:autoSpaceDN w:val="0"/>
      <w:adjustRightInd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rsid w:val="007233FF"/>
    <w:pPr>
      <w:spacing w:before="120" w:after="120" w:line="360" w:lineRule="auto"/>
    </w:pPr>
    <w:rPr>
      <w:rFonts w:ascii="Arial" w:hAnsi="Arial"/>
      <w:b/>
      <w:sz w:val="24"/>
    </w:rPr>
  </w:style>
  <w:style w:type="paragraph" w:customStyle="1" w:styleId="HeadANum">
    <w:name w:val="HeadANum"/>
    <w:next w:val="BodyFirst"/>
    <w:autoRedefine/>
    <w:rsid w:val="007233FF"/>
    <w:pPr>
      <w:spacing w:before="120" w:after="120" w:line="360" w:lineRule="auto"/>
    </w:pPr>
    <w:rPr>
      <w:rFonts w:ascii="Arial" w:hAnsi="Arial"/>
      <w:b/>
      <w:color w:val="800000"/>
      <w:sz w:val="24"/>
    </w:rPr>
  </w:style>
  <w:style w:type="paragraph" w:customStyle="1" w:styleId="HeadB">
    <w:name w:val="HeadB"/>
    <w:next w:val="BodyFirst"/>
    <w:autoRedefine/>
    <w:rsid w:val="007233FF"/>
    <w:pPr>
      <w:spacing w:before="120" w:after="120" w:line="360" w:lineRule="auto"/>
    </w:pPr>
    <w:rPr>
      <w:rFonts w:ascii="Arial" w:hAnsi="Arial"/>
      <w:b/>
      <w:i/>
      <w:sz w:val="24"/>
    </w:rPr>
  </w:style>
  <w:style w:type="paragraph" w:customStyle="1" w:styleId="HeadBNum">
    <w:name w:val="HeadBNum"/>
    <w:next w:val="BodyFirst"/>
    <w:autoRedefine/>
    <w:rsid w:val="007233FF"/>
    <w:pPr>
      <w:spacing w:before="120" w:after="120" w:line="360" w:lineRule="auto"/>
    </w:pPr>
    <w:rPr>
      <w:rFonts w:ascii="Arial" w:hAnsi="Arial"/>
      <w:b/>
      <w:i/>
      <w:color w:val="800000"/>
      <w:sz w:val="24"/>
    </w:rPr>
  </w:style>
  <w:style w:type="paragraph" w:customStyle="1" w:styleId="HeadC">
    <w:name w:val="HeadC"/>
    <w:next w:val="BodyFirst"/>
    <w:autoRedefine/>
    <w:rsid w:val="009C6C22"/>
    <w:pPr>
      <w:spacing w:before="120" w:after="120" w:line="360" w:lineRule="auto"/>
    </w:pPr>
    <w:rPr>
      <w:rFonts w:ascii="Arial" w:hAnsi="Arial"/>
      <w:b/>
    </w:rPr>
  </w:style>
  <w:style w:type="paragraph" w:customStyle="1" w:styleId="HeadBox">
    <w:name w:val="HeadBox"/>
    <w:basedOn w:val="HeadC"/>
    <w:autoRedefine/>
    <w:rsid w:val="007233FF"/>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7233FF"/>
    <w:pPr>
      <w:spacing w:before="120" w:after="120" w:line="360" w:lineRule="auto"/>
    </w:pPr>
    <w:rPr>
      <w:rFonts w:ascii="Arial" w:hAnsi="Arial"/>
      <w:b/>
      <w:color w:val="800000"/>
    </w:rPr>
  </w:style>
  <w:style w:type="paragraph" w:styleId="Header">
    <w:name w:val="header"/>
    <w:basedOn w:val="Normal"/>
    <w:link w:val="HeaderChar"/>
    <w:semiHidden/>
    <w:rsid w:val="007233FF"/>
    <w:pPr>
      <w:tabs>
        <w:tab w:val="center" w:pos="4320"/>
        <w:tab w:val="right" w:pos="8640"/>
      </w:tabs>
    </w:pPr>
  </w:style>
  <w:style w:type="character" w:customStyle="1" w:styleId="HeaderChar">
    <w:name w:val="Header Char"/>
    <w:basedOn w:val="DefaultParagraphFont"/>
    <w:link w:val="Header"/>
    <w:semiHidden/>
    <w:rsid w:val="007233FF"/>
  </w:style>
  <w:style w:type="character" w:styleId="HTMLAcronym">
    <w:name w:val="HTML Acronym"/>
    <w:basedOn w:val="DefaultParagraphFont"/>
    <w:semiHidden/>
    <w:rsid w:val="007233FF"/>
  </w:style>
  <w:style w:type="paragraph" w:styleId="HTMLAddress">
    <w:name w:val="HTML Address"/>
    <w:basedOn w:val="Normal"/>
    <w:link w:val="HTMLAddressChar"/>
    <w:semiHidden/>
    <w:rsid w:val="007233FF"/>
    <w:rPr>
      <w:i/>
      <w:iCs/>
    </w:rPr>
  </w:style>
  <w:style w:type="character" w:customStyle="1" w:styleId="HTMLAddressChar">
    <w:name w:val="HTML Address Char"/>
    <w:basedOn w:val="DefaultParagraphFont"/>
    <w:link w:val="HTMLAddress"/>
    <w:semiHidden/>
    <w:rsid w:val="007233FF"/>
    <w:rPr>
      <w:i/>
      <w:iCs/>
    </w:rPr>
  </w:style>
  <w:style w:type="character" w:styleId="HTMLCite">
    <w:name w:val="HTML Cite"/>
    <w:basedOn w:val="DefaultParagraphFont"/>
    <w:semiHidden/>
    <w:rsid w:val="007233FF"/>
    <w:rPr>
      <w:i/>
      <w:iCs/>
    </w:rPr>
  </w:style>
  <w:style w:type="character" w:styleId="HTMLDefinition">
    <w:name w:val="HTML Definition"/>
    <w:basedOn w:val="DefaultParagraphFont"/>
    <w:semiHidden/>
    <w:rsid w:val="007233FF"/>
    <w:rPr>
      <w:i/>
      <w:iCs/>
    </w:rPr>
  </w:style>
  <w:style w:type="character" w:styleId="HTMLSample">
    <w:name w:val="HTML Sample"/>
    <w:basedOn w:val="DefaultParagraphFont"/>
    <w:semiHidden/>
    <w:rsid w:val="007233FF"/>
    <w:rPr>
      <w:rFonts w:ascii="Courier New" w:hAnsi="Courier New" w:cs="Courier New"/>
    </w:rPr>
  </w:style>
  <w:style w:type="character" w:styleId="HTMLTypewriter">
    <w:name w:val="HTML Typewriter"/>
    <w:basedOn w:val="DefaultParagraphFont"/>
    <w:semiHidden/>
    <w:rsid w:val="007233FF"/>
    <w:rPr>
      <w:rFonts w:ascii="Courier New" w:hAnsi="Courier New" w:cs="Courier New"/>
      <w:sz w:val="20"/>
      <w:szCs w:val="20"/>
    </w:rPr>
  </w:style>
  <w:style w:type="character" w:styleId="HTMLVariable">
    <w:name w:val="HTML Variable"/>
    <w:basedOn w:val="DefaultParagraphFont"/>
    <w:semiHidden/>
    <w:rsid w:val="007233FF"/>
    <w:rPr>
      <w:i/>
      <w:iCs/>
    </w:rPr>
  </w:style>
  <w:style w:type="character" w:customStyle="1" w:styleId="Italic">
    <w:name w:val="Italic"/>
    <w:basedOn w:val="EmphasisItalic"/>
    <w:rsid w:val="007233FF"/>
    <w:rPr>
      <w:i/>
      <w:color w:val="000000"/>
    </w:rPr>
  </w:style>
  <w:style w:type="character" w:customStyle="1" w:styleId="Keycap">
    <w:name w:val="Keycap"/>
    <w:basedOn w:val="DefaultParagraphFont"/>
    <w:rsid w:val="007233FF"/>
    <w:rPr>
      <w:smallCaps/>
      <w:color w:val="0000FF"/>
    </w:rPr>
  </w:style>
  <w:style w:type="paragraph" w:customStyle="1" w:styleId="Level1IX">
    <w:name w:val="Level1IX"/>
    <w:autoRedefine/>
    <w:rsid w:val="007233FF"/>
    <w:pPr>
      <w:suppressAutoHyphens/>
      <w:autoSpaceDE w:val="0"/>
      <w:autoSpaceDN w:val="0"/>
      <w:adjustRightInd w:val="0"/>
      <w:spacing w:line="360" w:lineRule="auto"/>
      <w:ind w:left="720" w:hanging="720"/>
    </w:pPr>
    <w:rPr>
      <w:rFonts w:cs="Times"/>
      <w:color w:val="000000"/>
      <w:w w:val="0"/>
      <w:sz w:val="24"/>
      <w:szCs w:val="18"/>
    </w:rPr>
  </w:style>
  <w:style w:type="paragraph" w:customStyle="1" w:styleId="Level2IX">
    <w:name w:val="Level2IX"/>
    <w:autoRedefine/>
    <w:rsid w:val="007233FF"/>
    <w:pPr>
      <w:suppressAutoHyphens/>
      <w:autoSpaceDE w:val="0"/>
      <w:autoSpaceDN w:val="0"/>
      <w:adjustRightInd w:val="0"/>
      <w:spacing w:line="360" w:lineRule="auto"/>
      <w:ind w:left="720" w:hanging="360"/>
    </w:pPr>
    <w:rPr>
      <w:rFonts w:cs="Times"/>
      <w:color w:val="000000"/>
      <w:w w:val="0"/>
      <w:sz w:val="24"/>
      <w:szCs w:val="18"/>
    </w:rPr>
  </w:style>
  <w:style w:type="paragraph" w:customStyle="1" w:styleId="Level3IX">
    <w:name w:val="Level3IX"/>
    <w:autoRedefine/>
    <w:rsid w:val="007233FF"/>
    <w:pPr>
      <w:suppressAutoHyphens/>
      <w:autoSpaceDE w:val="0"/>
      <w:autoSpaceDN w:val="0"/>
      <w:adjustRightInd w:val="0"/>
      <w:spacing w:line="360" w:lineRule="auto"/>
      <w:ind w:left="1080" w:hanging="360"/>
    </w:pPr>
    <w:rPr>
      <w:rFonts w:cs="Times"/>
      <w:color w:val="000000"/>
      <w:w w:val="0"/>
      <w:sz w:val="24"/>
      <w:szCs w:val="18"/>
    </w:rPr>
  </w:style>
  <w:style w:type="character" w:styleId="LineNumber">
    <w:name w:val="line number"/>
    <w:basedOn w:val="DefaultParagraphFont"/>
    <w:semiHidden/>
    <w:rsid w:val="007233FF"/>
  </w:style>
  <w:style w:type="paragraph" w:styleId="List">
    <w:name w:val="List"/>
    <w:basedOn w:val="Normal"/>
    <w:semiHidden/>
    <w:rsid w:val="007233FF"/>
    <w:pPr>
      <w:ind w:left="360" w:hanging="360"/>
    </w:pPr>
  </w:style>
  <w:style w:type="paragraph" w:styleId="List2">
    <w:name w:val="List 2"/>
    <w:basedOn w:val="Normal"/>
    <w:semiHidden/>
    <w:rsid w:val="007233FF"/>
    <w:pPr>
      <w:ind w:left="720" w:hanging="360"/>
    </w:pPr>
  </w:style>
  <w:style w:type="paragraph" w:styleId="List3">
    <w:name w:val="List 3"/>
    <w:basedOn w:val="Normal"/>
    <w:semiHidden/>
    <w:rsid w:val="007233FF"/>
    <w:pPr>
      <w:ind w:left="1080" w:hanging="360"/>
    </w:pPr>
  </w:style>
  <w:style w:type="paragraph" w:styleId="List4">
    <w:name w:val="List 4"/>
    <w:basedOn w:val="Normal"/>
    <w:semiHidden/>
    <w:rsid w:val="007233FF"/>
    <w:pPr>
      <w:ind w:left="1440" w:hanging="360"/>
    </w:pPr>
  </w:style>
  <w:style w:type="paragraph" w:styleId="List5">
    <w:name w:val="List 5"/>
    <w:basedOn w:val="Normal"/>
    <w:semiHidden/>
    <w:rsid w:val="007233FF"/>
    <w:pPr>
      <w:ind w:left="1800" w:hanging="360"/>
    </w:pPr>
  </w:style>
  <w:style w:type="paragraph" w:styleId="ListBullet">
    <w:name w:val="List Bullet"/>
    <w:basedOn w:val="Normal"/>
    <w:autoRedefine/>
    <w:semiHidden/>
    <w:rsid w:val="007233FF"/>
    <w:pPr>
      <w:numPr>
        <w:numId w:val="22"/>
      </w:numPr>
    </w:pPr>
  </w:style>
  <w:style w:type="paragraph" w:styleId="ListBullet2">
    <w:name w:val="List Bullet 2"/>
    <w:basedOn w:val="Normal"/>
    <w:autoRedefine/>
    <w:semiHidden/>
    <w:rsid w:val="007233FF"/>
    <w:pPr>
      <w:numPr>
        <w:numId w:val="24"/>
      </w:numPr>
    </w:pPr>
  </w:style>
  <w:style w:type="paragraph" w:styleId="ListBullet3">
    <w:name w:val="List Bullet 3"/>
    <w:basedOn w:val="Normal"/>
    <w:autoRedefine/>
    <w:semiHidden/>
    <w:rsid w:val="007233FF"/>
    <w:pPr>
      <w:numPr>
        <w:numId w:val="26"/>
      </w:numPr>
    </w:pPr>
  </w:style>
  <w:style w:type="paragraph" w:styleId="ListBullet4">
    <w:name w:val="List Bullet 4"/>
    <w:basedOn w:val="Normal"/>
    <w:autoRedefine/>
    <w:semiHidden/>
    <w:rsid w:val="007233FF"/>
    <w:pPr>
      <w:numPr>
        <w:numId w:val="28"/>
      </w:numPr>
    </w:pPr>
  </w:style>
  <w:style w:type="paragraph" w:styleId="ListBullet5">
    <w:name w:val="List Bullet 5"/>
    <w:basedOn w:val="Normal"/>
    <w:autoRedefine/>
    <w:semiHidden/>
    <w:rsid w:val="007233FF"/>
    <w:pPr>
      <w:numPr>
        <w:numId w:val="30"/>
      </w:numPr>
    </w:pPr>
  </w:style>
  <w:style w:type="paragraph" w:styleId="ListContinue">
    <w:name w:val="List Continue"/>
    <w:basedOn w:val="Normal"/>
    <w:semiHidden/>
    <w:rsid w:val="007233FF"/>
    <w:pPr>
      <w:spacing w:after="120"/>
      <w:ind w:left="360"/>
    </w:pPr>
  </w:style>
  <w:style w:type="paragraph" w:styleId="ListContinue2">
    <w:name w:val="List Continue 2"/>
    <w:basedOn w:val="Normal"/>
    <w:semiHidden/>
    <w:rsid w:val="007233FF"/>
    <w:pPr>
      <w:spacing w:after="120"/>
      <w:ind w:left="720"/>
    </w:pPr>
  </w:style>
  <w:style w:type="paragraph" w:styleId="ListContinue3">
    <w:name w:val="List Continue 3"/>
    <w:basedOn w:val="Normal"/>
    <w:semiHidden/>
    <w:rsid w:val="007233FF"/>
    <w:pPr>
      <w:spacing w:after="120"/>
      <w:ind w:left="1080"/>
    </w:pPr>
  </w:style>
  <w:style w:type="paragraph" w:styleId="ListContinue4">
    <w:name w:val="List Continue 4"/>
    <w:basedOn w:val="Normal"/>
    <w:semiHidden/>
    <w:rsid w:val="007233FF"/>
    <w:pPr>
      <w:spacing w:after="120"/>
      <w:ind w:left="1440"/>
    </w:pPr>
  </w:style>
  <w:style w:type="paragraph" w:styleId="ListContinue5">
    <w:name w:val="List Continue 5"/>
    <w:basedOn w:val="Normal"/>
    <w:semiHidden/>
    <w:rsid w:val="007233FF"/>
    <w:pPr>
      <w:spacing w:after="120"/>
      <w:ind w:left="1800"/>
    </w:pPr>
  </w:style>
  <w:style w:type="paragraph" w:styleId="ListNumber">
    <w:name w:val="List Number"/>
    <w:basedOn w:val="Normal"/>
    <w:semiHidden/>
    <w:rsid w:val="007233FF"/>
    <w:pPr>
      <w:numPr>
        <w:numId w:val="32"/>
      </w:numPr>
    </w:pPr>
  </w:style>
  <w:style w:type="paragraph" w:styleId="ListNumber2">
    <w:name w:val="List Number 2"/>
    <w:basedOn w:val="Normal"/>
    <w:semiHidden/>
    <w:rsid w:val="007233FF"/>
    <w:pPr>
      <w:numPr>
        <w:numId w:val="34"/>
      </w:numPr>
    </w:pPr>
  </w:style>
  <w:style w:type="paragraph" w:styleId="ListNumber3">
    <w:name w:val="List Number 3"/>
    <w:basedOn w:val="Normal"/>
    <w:semiHidden/>
    <w:rsid w:val="007233FF"/>
    <w:pPr>
      <w:numPr>
        <w:numId w:val="36"/>
      </w:numPr>
    </w:pPr>
  </w:style>
  <w:style w:type="paragraph" w:styleId="ListNumber4">
    <w:name w:val="List Number 4"/>
    <w:basedOn w:val="Normal"/>
    <w:semiHidden/>
    <w:rsid w:val="007233FF"/>
    <w:pPr>
      <w:numPr>
        <w:numId w:val="38"/>
      </w:numPr>
    </w:pPr>
  </w:style>
  <w:style w:type="paragraph" w:styleId="ListNumber5">
    <w:name w:val="List Number 5"/>
    <w:basedOn w:val="Normal"/>
    <w:semiHidden/>
    <w:rsid w:val="007233FF"/>
    <w:pPr>
      <w:numPr>
        <w:numId w:val="40"/>
      </w:numPr>
    </w:pPr>
  </w:style>
  <w:style w:type="paragraph" w:customStyle="1" w:styleId="ListPlainA">
    <w:name w:val="List Plain A"/>
    <w:autoRedefine/>
    <w:rsid w:val="007233FF"/>
    <w:pPr>
      <w:spacing w:before="120" w:line="360" w:lineRule="auto"/>
      <w:ind w:left="360"/>
      <w:contextualSpacing/>
    </w:pPr>
    <w:rPr>
      <w:color w:val="800080"/>
      <w:sz w:val="24"/>
    </w:rPr>
  </w:style>
  <w:style w:type="paragraph" w:customStyle="1" w:styleId="ListPlainABox">
    <w:name w:val="List Plain A Box"/>
    <w:basedOn w:val="ListPlainA"/>
    <w:autoRedefine/>
    <w:rsid w:val="007233FF"/>
    <w:rPr>
      <w:color w:val="CC99FF"/>
    </w:rPr>
  </w:style>
  <w:style w:type="paragraph" w:customStyle="1" w:styleId="ListPlainB">
    <w:name w:val="List Plain B"/>
    <w:autoRedefine/>
    <w:rsid w:val="007233FF"/>
    <w:pPr>
      <w:spacing w:line="360" w:lineRule="auto"/>
      <w:ind w:left="360"/>
    </w:pPr>
    <w:rPr>
      <w:color w:val="800080"/>
      <w:sz w:val="24"/>
    </w:rPr>
  </w:style>
  <w:style w:type="paragraph" w:customStyle="1" w:styleId="ListPlainBBox">
    <w:name w:val="List Plain B Box"/>
    <w:basedOn w:val="ListPlainB"/>
    <w:autoRedefine/>
    <w:rsid w:val="007233FF"/>
    <w:rPr>
      <w:color w:val="CC99FF"/>
    </w:rPr>
  </w:style>
  <w:style w:type="paragraph" w:customStyle="1" w:styleId="ListPlainC">
    <w:name w:val="List Plain C"/>
    <w:next w:val="Body"/>
    <w:autoRedefine/>
    <w:rsid w:val="007233FF"/>
    <w:pPr>
      <w:spacing w:after="120" w:line="360" w:lineRule="auto"/>
      <w:ind w:left="360"/>
    </w:pPr>
    <w:rPr>
      <w:color w:val="800080"/>
      <w:sz w:val="24"/>
    </w:rPr>
  </w:style>
  <w:style w:type="paragraph" w:customStyle="1" w:styleId="ListPlainCBox">
    <w:name w:val="List Plain C Box"/>
    <w:basedOn w:val="ListPlainC"/>
    <w:autoRedefine/>
    <w:rsid w:val="007233FF"/>
    <w:rPr>
      <w:color w:val="CC99FF"/>
    </w:rPr>
  </w:style>
  <w:style w:type="paragraph" w:customStyle="1" w:styleId="ListBody">
    <w:name w:val="ListBody"/>
    <w:next w:val="Normal"/>
    <w:autoRedefine/>
    <w:rsid w:val="007233FF"/>
    <w:pPr>
      <w:spacing w:after="120" w:line="360" w:lineRule="auto"/>
      <w:ind w:left="360"/>
    </w:pPr>
    <w:rPr>
      <w:sz w:val="24"/>
    </w:rPr>
  </w:style>
  <w:style w:type="paragraph" w:customStyle="1" w:styleId="ListBodyBox">
    <w:name w:val="ListBodyBox"/>
    <w:basedOn w:val="ListBody"/>
    <w:autoRedefine/>
    <w:rsid w:val="007233FF"/>
    <w:rPr>
      <w:color w:val="808080"/>
    </w:rPr>
  </w:style>
  <w:style w:type="paragraph" w:customStyle="1" w:styleId="ListHead">
    <w:name w:val="ListHead"/>
    <w:next w:val="ListBody"/>
    <w:autoRedefine/>
    <w:rsid w:val="007233FF"/>
    <w:pPr>
      <w:spacing w:before="120" w:line="360" w:lineRule="auto"/>
    </w:pPr>
    <w:rPr>
      <w:b/>
      <w:sz w:val="24"/>
    </w:rPr>
  </w:style>
  <w:style w:type="paragraph" w:customStyle="1" w:styleId="ListHeadBox">
    <w:name w:val="ListHeadBox"/>
    <w:basedOn w:val="ListHead"/>
    <w:autoRedefine/>
    <w:rsid w:val="007233FF"/>
    <w:rPr>
      <w:color w:val="808080"/>
    </w:rPr>
  </w:style>
  <w:style w:type="paragraph" w:customStyle="1" w:styleId="Listing">
    <w:name w:val="Listing"/>
    <w:next w:val="Body"/>
    <w:autoRedefine/>
    <w:rsid w:val="007233FF"/>
    <w:pPr>
      <w:spacing w:after="120" w:line="360" w:lineRule="auto"/>
    </w:pPr>
    <w:rPr>
      <w:rFonts w:ascii="Arial" w:hAnsi="Arial"/>
      <w:bCs/>
      <w:i/>
      <w:color w:val="800000"/>
    </w:rPr>
  </w:style>
  <w:style w:type="paragraph" w:customStyle="1" w:styleId="ListSimple">
    <w:name w:val="ListSimple"/>
    <w:next w:val="Normal"/>
    <w:autoRedefine/>
    <w:rsid w:val="007233FF"/>
    <w:pPr>
      <w:spacing w:line="360" w:lineRule="auto"/>
      <w:ind w:left="360" w:firstLine="360"/>
    </w:pPr>
    <w:rPr>
      <w:sz w:val="24"/>
    </w:rPr>
  </w:style>
  <w:style w:type="character" w:customStyle="1" w:styleId="Literal">
    <w:name w:val="Literal"/>
    <w:basedOn w:val="DefaultParagraphFont"/>
    <w:rsid w:val="007233FF"/>
    <w:rPr>
      <w:rFonts w:ascii="Courier" w:hAnsi="Courier"/>
      <w:color w:val="0000FF"/>
      <w:sz w:val="20"/>
    </w:rPr>
  </w:style>
  <w:style w:type="character" w:customStyle="1" w:styleId="LiteralBox">
    <w:name w:val="LiteralBox"/>
    <w:basedOn w:val="Literal"/>
    <w:rsid w:val="007233FF"/>
    <w:rPr>
      <w:rFonts w:ascii="Courier" w:hAnsi="Courier"/>
      <w:color w:val="CC99FF"/>
      <w:sz w:val="20"/>
    </w:rPr>
  </w:style>
  <w:style w:type="character" w:customStyle="1" w:styleId="Literal1st">
    <w:name w:val="Literal1st"/>
    <w:basedOn w:val="LiteralBox"/>
    <w:rsid w:val="007233FF"/>
    <w:rPr>
      <w:rFonts w:ascii="Courier" w:hAnsi="Courier"/>
      <w:color w:val="CC99FF"/>
      <w:sz w:val="20"/>
    </w:rPr>
  </w:style>
  <w:style w:type="character" w:customStyle="1" w:styleId="LiteralBold">
    <w:name w:val="LiteralBold"/>
    <w:basedOn w:val="DefaultParagraphFont"/>
    <w:rsid w:val="007233FF"/>
    <w:rPr>
      <w:rFonts w:ascii="Courier" w:hAnsi="Courier"/>
      <w:b/>
      <w:color w:val="0000FF"/>
      <w:sz w:val="20"/>
    </w:rPr>
  </w:style>
  <w:style w:type="character" w:customStyle="1" w:styleId="LiteralBoldItal">
    <w:name w:val="LiteralBoldItal"/>
    <w:basedOn w:val="DefaultParagraphFont"/>
    <w:rsid w:val="007233FF"/>
    <w:rPr>
      <w:rFonts w:ascii="Courier" w:hAnsi="Courier"/>
      <w:b/>
      <w:i/>
      <w:color w:val="0000FF"/>
      <w:sz w:val="20"/>
    </w:rPr>
  </w:style>
  <w:style w:type="character" w:customStyle="1" w:styleId="LiteralCaption">
    <w:name w:val="LiteralCaption"/>
    <w:basedOn w:val="LiteralBox"/>
    <w:rsid w:val="007233FF"/>
    <w:rPr>
      <w:rFonts w:ascii="Courier" w:hAnsi="Courier"/>
      <w:i/>
      <w:color w:val="CC99FF"/>
      <w:sz w:val="20"/>
    </w:rPr>
  </w:style>
  <w:style w:type="character" w:customStyle="1" w:styleId="LiteralFootnote">
    <w:name w:val="LiteralFootnote"/>
    <w:basedOn w:val="LiteralBox"/>
    <w:rsid w:val="007233FF"/>
    <w:rPr>
      <w:rFonts w:ascii="Courier" w:hAnsi="Courier"/>
      <w:color w:val="CC99FF"/>
      <w:sz w:val="20"/>
    </w:rPr>
  </w:style>
  <w:style w:type="character" w:customStyle="1" w:styleId="LiteralItal">
    <w:name w:val="LiteralItal"/>
    <w:basedOn w:val="DefaultParagraphFont"/>
    <w:rsid w:val="007233FF"/>
    <w:rPr>
      <w:rFonts w:ascii="Courier" w:hAnsi="Courier"/>
      <w:i/>
      <w:color w:val="0000FF"/>
      <w:sz w:val="20"/>
    </w:rPr>
  </w:style>
  <w:style w:type="character" w:customStyle="1" w:styleId="MenuArrow">
    <w:name w:val="MenuArrow"/>
    <w:basedOn w:val="DefaultParagraphFont"/>
    <w:rsid w:val="007233FF"/>
    <w:rPr>
      <w:rFonts w:ascii="Webdings" w:hAnsi="Webdings"/>
      <w:color w:val="0000FF"/>
    </w:rPr>
  </w:style>
  <w:style w:type="paragraph" w:styleId="MessageHeader">
    <w:name w:val="Message Header"/>
    <w:basedOn w:val="Normal"/>
    <w:link w:val="MessageHeaderChar"/>
    <w:semiHidden/>
    <w:rsid w:val="007233F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7233FF"/>
    <w:rPr>
      <w:rFonts w:ascii="Arial" w:hAnsi="Arial" w:cs="Arial"/>
      <w:sz w:val="24"/>
      <w:szCs w:val="24"/>
      <w:shd w:val="pct20" w:color="auto" w:fill="auto"/>
    </w:rPr>
  </w:style>
  <w:style w:type="paragraph" w:styleId="NormalIndent">
    <w:name w:val="Normal Indent"/>
    <w:basedOn w:val="Normal"/>
    <w:semiHidden/>
    <w:rsid w:val="007233FF"/>
    <w:pPr>
      <w:ind w:left="720"/>
    </w:pPr>
  </w:style>
  <w:style w:type="paragraph" w:customStyle="1" w:styleId="Note">
    <w:name w:val="Note"/>
    <w:next w:val="Body"/>
    <w:autoRedefine/>
    <w:rsid w:val="007233FF"/>
    <w:pPr>
      <w:spacing w:before="120" w:after="120" w:line="360" w:lineRule="auto"/>
    </w:pPr>
    <w:rPr>
      <w:i/>
      <w:sz w:val="24"/>
    </w:rPr>
  </w:style>
  <w:style w:type="paragraph" w:styleId="NoteHeading">
    <w:name w:val="Note Heading"/>
    <w:basedOn w:val="Normal"/>
    <w:next w:val="Normal"/>
    <w:link w:val="NoteHeadingChar"/>
    <w:semiHidden/>
    <w:rsid w:val="007233FF"/>
  </w:style>
  <w:style w:type="character" w:customStyle="1" w:styleId="NoteHeadingChar">
    <w:name w:val="Note Heading Char"/>
    <w:basedOn w:val="DefaultParagraphFont"/>
    <w:link w:val="NoteHeading"/>
    <w:semiHidden/>
    <w:rsid w:val="007233FF"/>
  </w:style>
  <w:style w:type="paragraph" w:customStyle="1" w:styleId="NoteWarning">
    <w:name w:val="Note Warning"/>
    <w:next w:val="Normal"/>
    <w:autoRedefine/>
    <w:rsid w:val="007233FF"/>
    <w:pPr>
      <w:spacing w:before="120" w:after="120" w:line="360" w:lineRule="auto"/>
      <w:ind w:left="720" w:hanging="720"/>
    </w:pPr>
    <w:rPr>
      <w:i/>
      <w:color w:val="800000"/>
      <w:sz w:val="24"/>
    </w:rPr>
  </w:style>
  <w:style w:type="paragraph" w:customStyle="1" w:styleId="NumListA">
    <w:name w:val="NumListA"/>
    <w:next w:val="Normal"/>
    <w:autoRedefine/>
    <w:rsid w:val="007233FF"/>
    <w:pPr>
      <w:spacing w:before="120" w:line="360" w:lineRule="auto"/>
      <w:ind w:left="720"/>
    </w:pPr>
    <w:rPr>
      <w:color w:val="008000"/>
      <w:sz w:val="24"/>
    </w:rPr>
  </w:style>
  <w:style w:type="paragraph" w:customStyle="1" w:styleId="NumListABox">
    <w:name w:val="NumListA Box"/>
    <w:basedOn w:val="NumListA"/>
    <w:autoRedefine/>
    <w:rsid w:val="007233FF"/>
    <w:rPr>
      <w:color w:val="666699"/>
    </w:rPr>
  </w:style>
  <w:style w:type="paragraph" w:customStyle="1" w:styleId="NumListB">
    <w:name w:val="NumListB"/>
    <w:next w:val="Normal"/>
    <w:autoRedefine/>
    <w:rsid w:val="007233FF"/>
    <w:pPr>
      <w:spacing w:line="360" w:lineRule="auto"/>
      <w:ind w:left="720"/>
    </w:pPr>
    <w:rPr>
      <w:color w:val="008000"/>
      <w:sz w:val="24"/>
    </w:rPr>
  </w:style>
  <w:style w:type="paragraph" w:customStyle="1" w:styleId="NumListBBox">
    <w:name w:val="NumListB Box"/>
    <w:basedOn w:val="NumListB"/>
    <w:autoRedefine/>
    <w:rsid w:val="007233FF"/>
    <w:rPr>
      <w:color w:val="666699"/>
    </w:rPr>
  </w:style>
  <w:style w:type="paragraph" w:customStyle="1" w:styleId="NumListC">
    <w:name w:val="NumListC"/>
    <w:next w:val="Normal"/>
    <w:autoRedefine/>
    <w:rsid w:val="007233FF"/>
    <w:pPr>
      <w:spacing w:after="120" w:line="360" w:lineRule="auto"/>
      <w:ind w:left="720"/>
    </w:pPr>
    <w:rPr>
      <w:color w:val="008000"/>
      <w:sz w:val="24"/>
    </w:rPr>
  </w:style>
  <w:style w:type="paragraph" w:customStyle="1" w:styleId="NumListCBox">
    <w:name w:val="NumListC Box"/>
    <w:basedOn w:val="NumListC"/>
    <w:autoRedefine/>
    <w:rsid w:val="007233FF"/>
    <w:rPr>
      <w:color w:val="666699"/>
    </w:rPr>
  </w:style>
  <w:style w:type="character" w:styleId="PageNumber">
    <w:name w:val="page number"/>
    <w:basedOn w:val="DefaultParagraphFont"/>
    <w:semiHidden/>
    <w:rsid w:val="007233FF"/>
  </w:style>
  <w:style w:type="paragraph" w:styleId="PlainText">
    <w:name w:val="Plain Text"/>
    <w:basedOn w:val="Normal"/>
    <w:link w:val="PlainTextChar"/>
    <w:semiHidden/>
    <w:rsid w:val="007233FF"/>
    <w:rPr>
      <w:rFonts w:ascii="Courier New" w:hAnsi="Courier New" w:cs="Courier New"/>
    </w:rPr>
  </w:style>
  <w:style w:type="character" w:customStyle="1" w:styleId="PlainTextChar">
    <w:name w:val="Plain Text Char"/>
    <w:basedOn w:val="DefaultParagraphFont"/>
    <w:link w:val="PlainText"/>
    <w:semiHidden/>
    <w:rsid w:val="007233FF"/>
    <w:rPr>
      <w:rFonts w:ascii="Courier New" w:hAnsi="Courier New" w:cs="Courier New"/>
    </w:rPr>
  </w:style>
  <w:style w:type="paragraph" w:customStyle="1" w:styleId="ProductionDirective">
    <w:name w:val="Production Directive"/>
    <w:next w:val="Normal"/>
    <w:autoRedefine/>
    <w:rsid w:val="007233FF"/>
    <w:pPr>
      <w:spacing w:before="120" w:after="120" w:line="360" w:lineRule="auto"/>
    </w:pPr>
    <w:rPr>
      <w:smallCaps/>
      <w:color w:val="FF0000"/>
    </w:rPr>
  </w:style>
  <w:style w:type="paragraph" w:styleId="Salutation">
    <w:name w:val="Salutation"/>
    <w:basedOn w:val="Normal"/>
    <w:next w:val="Normal"/>
    <w:link w:val="SalutationChar"/>
    <w:semiHidden/>
    <w:rsid w:val="007233FF"/>
  </w:style>
  <w:style w:type="character" w:customStyle="1" w:styleId="SalutationChar">
    <w:name w:val="Salutation Char"/>
    <w:basedOn w:val="DefaultParagraphFont"/>
    <w:link w:val="Salutation"/>
    <w:semiHidden/>
    <w:rsid w:val="007233FF"/>
  </w:style>
  <w:style w:type="paragraph" w:styleId="Signature">
    <w:name w:val="Signature"/>
    <w:basedOn w:val="Normal"/>
    <w:link w:val="SignatureChar"/>
    <w:semiHidden/>
    <w:rsid w:val="007233FF"/>
    <w:pPr>
      <w:ind w:left="4320"/>
    </w:pPr>
  </w:style>
  <w:style w:type="character" w:customStyle="1" w:styleId="SignatureChar">
    <w:name w:val="Signature Char"/>
    <w:basedOn w:val="DefaultParagraphFont"/>
    <w:link w:val="Signature"/>
    <w:semiHidden/>
    <w:rsid w:val="007233FF"/>
  </w:style>
  <w:style w:type="paragraph" w:customStyle="1" w:styleId="SubBullet">
    <w:name w:val="SubBullet"/>
    <w:next w:val="Normal"/>
    <w:autoRedefine/>
    <w:rsid w:val="007233FF"/>
    <w:pPr>
      <w:spacing w:line="360" w:lineRule="auto"/>
      <w:ind w:left="1080"/>
    </w:pPr>
    <w:rPr>
      <w:color w:val="003366"/>
      <w:sz w:val="24"/>
    </w:rPr>
  </w:style>
  <w:style w:type="paragraph" w:customStyle="1" w:styleId="SubNumberA">
    <w:name w:val="SubNumberA"/>
    <w:next w:val="Normal"/>
    <w:autoRedefine/>
    <w:rsid w:val="007233FF"/>
    <w:pPr>
      <w:spacing w:line="360" w:lineRule="auto"/>
      <w:ind w:left="1080"/>
    </w:pPr>
    <w:rPr>
      <w:color w:val="003300"/>
      <w:sz w:val="24"/>
    </w:rPr>
  </w:style>
  <w:style w:type="paragraph" w:customStyle="1" w:styleId="SubNumberB">
    <w:name w:val="SubNumberB"/>
    <w:next w:val="Normal"/>
    <w:autoRedefine/>
    <w:rsid w:val="007233FF"/>
    <w:pPr>
      <w:spacing w:line="360" w:lineRule="auto"/>
      <w:ind w:left="1080"/>
    </w:pPr>
    <w:rPr>
      <w:color w:val="003300"/>
      <w:sz w:val="24"/>
    </w:rPr>
  </w:style>
  <w:style w:type="paragraph" w:styleId="Subtitle">
    <w:name w:val="Subtitle"/>
    <w:basedOn w:val="Normal"/>
    <w:link w:val="SubtitleChar"/>
    <w:qFormat/>
    <w:rsid w:val="007233FF"/>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7233FF"/>
    <w:rPr>
      <w:rFonts w:ascii="Arial" w:hAnsi="Arial" w:cs="Arial"/>
      <w:sz w:val="24"/>
      <w:szCs w:val="24"/>
    </w:rPr>
  </w:style>
  <w:style w:type="table" w:styleId="Table3Deffects1">
    <w:name w:val="Table 3D effects 1"/>
    <w:basedOn w:val="TableNormal"/>
    <w:semiHidden/>
    <w:rsid w:val="007233FF"/>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233FF"/>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233FF"/>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7233FF"/>
    <w:pPr>
      <w:spacing w:line="360" w:lineRule="auto"/>
    </w:pPr>
    <w:rPr>
      <w:rFonts w:ascii="Futura-Book" w:hAnsi="Futura-Book"/>
    </w:rPr>
  </w:style>
  <w:style w:type="table" w:styleId="TableClassic1">
    <w:name w:val="Table Classic 1"/>
    <w:basedOn w:val="TableNormal"/>
    <w:semiHidden/>
    <w:rsid w:val="007233F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233F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233F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233FF"/>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233FF"/>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233FF"/>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233FF"/>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233F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233FF"/>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233FF"/>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233FF"/>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233FF"/>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233F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233F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233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233F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233FF"/>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233FF"/>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233FF"/>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233F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233FF"/>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233FF"/>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233F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7233FF"/>
    <w:pPr>
      <w:spacing w:before="60" w:after="60" w:line="360" w:lineRule="auto"/>
    </w:pPr>
    <w:rPr>
      <w:rFonts w:ascii="Futura-Book" w:hAnsi="Futura-Book"/>
      <w:b/>
    </w:rPr>
  </w:style>
  <w:style w:type="table" w:styleId="TableList1">
    <w:name w:val="Table List 1"/>
    <w:basedOn w:val="TableNormal"/>
    <w:semiHidden/>
    <w:rsid w:val="007233F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233FF"/>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233F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233F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233FF"/>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233F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233FF"/>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233F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233F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233FF"/>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233F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233FF"/>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233FF"/>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233FF"/>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233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next w:val="Normal"/>
    <w:autoRedefine/>
    <w:rsid w:val="007233FF"/>
    <w:pPr>
      <w:spacing w:before="120" w:after="120" w:line="360" w:lineRule="auto"/>
    </w:pPr>
    <w:rPr>
      <w:rFonts w:ascii="Arial" w:hAnsi="Arial"/>
    </w:rPr>
  </w:style>
  <w:style w:type="table" w:styleId="TableWeb1">
    <w:name w:val="Table Web 1"/>
    <w:basedOn w:val="TableNormal"/>
    <w:semiHidden/>
    <w:rsid w:val="007233F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233F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233FF"/>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7233FF"/>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7233FF"/>
    <w:rPr>
      <w:rFonts w:ascii="Arial" w:hAnsi="Arial" w:cs="Arial"/>
      <w:b/>
      <w:bCs/>
      <w:kern w:val="28"/>
      <w:sz w:val="32"/>
      <w:szCs w:val="32"/>
    </w:rPr>
  </w:style>
  <w:style w:type="character" w:customStyle="1" w:styleId="Wingdings">
    <w:name w:val="Wingdings"/>
    <w:basedOn w:val="DefaultParagraphFont"/>
    <w:rsid w:val="007233FF"/>
    <w:rPr>
      <w:rFonts w:ascii="Wingdings 2" w:hAnsi="Wingdings 2"/>
      <w:color w:val="0000FF"/>
      <w:sz w:val="24"/>
    </w:rPr>
  </w:style>
  <w:style w:type="character" w:customStyle="1" w:styleId="WingdingsSmall">
    <w:name w:val="Wingdings Small"/>
    <w:basedOn w:val="Wingdings"/>
    <w:rsid w:val="007233FF"/>
    <w:rPr>
      <w:rFonts w:ascii="Wingdings 2" w:hAnsi="Wingdings 2"/>
      <w:color w:val="99CCFF"/>
      <w:sz w:val="20"/>
    </w:rPr>
  </w:style>
  <w:style w:type="character" w:styleId="CommentReference">
    <w:name w:val="annotation reference"/>
    <w:basedOn w:val="DefaultParagraphFont"/>
    <w:uiPriority w:val="99"/>
    <w:semiHidden/>
    <w:unhideWhenUsed/>
    <w:rsid w:val="00494902"/>
    <w:rPr>
      <w:sz w:val="16"/>
      <w:szCs w:val="16"/>
    </w:rPr>
  </w:style>
  <w:style w:type="paragraph" w:styleId="CommentText">
    <w:name w:val="annotation text"/>
    <w:basedOn w:val="Normal"/>
    <w:link w:val="CommentTextChar"/>
    <w:uiPriority w:val="99"/>
    <w:semiHidden/>
    <w:unhideWhenUsed/>
    <w:rsid w:val="00494902"/>
  </w:style>
  <w:style w:type="character" w:customStyle="1" w:styleId="CommentTextChar">
    <w:name w:val="Comment Text Char"/>
    <w:basedOn w:val="DefaultParagraphFont"/>
    <w:link w:val="CommentText"/>
    <w:uiPriority w:val="99"/>
    <w:semiHidden/>
    <w:rsid w:val="00494902"/>
  </w:style>
  <w:style w:type="paragraph" w:styleId="CommentSubject">
    <w:name w:val="annotation subject"/>
    <w:basedOn w:val="CommentText"/>
    <w:next w:val="CommentText"/>
    <w:link w:val="CommentSubjectChar"/>
    <w:uiPriority w:val="99"/>
    <w:semiHidden/>
    <w:unhideWhenUsed/>
    <w:rsid w:val="00494902"/>
    <w:rPr>
      <w:b/>
      <w:bCs/>
    </w:rPr>
  </w:style>
  <w:style w:type="character" w:customStyle="1" w:styleId="CommentSubjectChar">
    <w:name w:val="Comment Subject Char"/>
    <w:basedOn w:val="CommentTextChar"/>
    <w:link w:val="CommentSubject"/>
    <w:uiPriority w:val="99"/>
    <w:semiHidden/>
    <w:rsid w:val="00494902"/>
    <w:rPr>
      <w:b/>
      <w:bCs/>
    </w:rPr>
  </w:style>
  <w:style w:type="paragraph" w:styleId="BalloonText">
    <w:name w:val="Balloon Text"/>
    <w:basedOn w:val="Normal"/>
    <w:link w:val="BalloonTextChar"/>
    <w:uiPriority w:val="99"/>
    <w:semiHidden/>
    <w:unhideWhenUsed/>
    <w:rsid w:val="004949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9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5922">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84801-0AA1-794B-A348-3DFCF2E07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33</Pages>
  <Words>9106</Words>
  <Characters>51909</Characters>
  <Application>Microsoft Macintosh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CH2DD1~1 copy.html</vt:lpstr>
    </vt:vector>
  </TitlesOfParts>
  <Company/>
  <LinksUpToDate>false</LinksUpToDate>
  <CharactersWithSpaces>60894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CH2DD1~1 copy.html</dc:title>
  <dc:subject/>
  <dc:creator>Liz Chadwick</dc:creator>
  <cp:keywords/>
  <dc:description/>
  <cp:lastModifiedBy>Carol Nichols</cp:lastModifiedBy>
  <cp:revision>88</cp:revision>
  <dcterms:created xsi:type="dcterms:W3CDTF">2017-09-21T11:32:00Z</dcterms:created>
  <dcterms:modified xsi:type="dcterms:W3CDTF">2017-10-05T23:04:00Z</dcterms:modified>
</cp:coreProperties>
</file>